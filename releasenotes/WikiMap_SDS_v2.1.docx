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302" w:rsidRPr="00DC1C17" w:rsidRDefault="000F2302" w:rsidP="003F7CA8">
      <w:pPr>
        <w:rPr>
          <w:rFonts w:ascii="Arial" w:hAnsi="Arial" w:cs="Arial"/>
          <w:sz w:val="20"/>
          <w:szCs w:val="20"/>
        </w:rPr>
      </w:pPr>
    </w:p>
    <w:p w:rsidR="000F2302" w:rsidRPr="00DC1C17" w:rsidRDefault="000F2302" w:rsidP="003F7CA8">
      <w:pPr>
        <w:rPr>
          <w:rFonts w:ascii="Arial" w:hAnsi="Arial" w:cs="Arial"/>
          <w:sz w:val="20"/>
          <w:szCs w:val="20"/>
        </w:rPr>
      </w:pPr>
    </w:p>
    <w:p w:rsidR="000F2302" w:rsidRPr="00DC1C17" w:rsidRDefault="000F2302" w:rsidP="003F7CA8">
      <w:pPr>
        <w:rPr>
          <w:rFonts w:ascii="Arial" w:hAnsi="Arial" w:cs="Arial"/>
          <w:sz w:val="20"/>
          <w:szCs w:val="20"/>
        </w:rPr>
      </w:pPr>
    </w:p>
    <w:p w:rsidR="000F2302" w:rsidRPr="00DC1C17" w:rsidRDefault="000F2302" w:rsidP="003F7CA8">
      <w:pPr>
        <w:rPr>
          <w:rFonts w:ascii="Arial" w:hAnsi="Arial" w:cs="Arial"/>
          <w:sz w:val="20"/>
          <w:szCs w:val="20"/>
        </w:rPr>
      </w:pPr>
    </w:p>
    <w:p w:rsidR="000F2302" w:rsidRPr="00DC1C17" w:rsidRDefault="000F2302" w:rsidP="003F7CA8">
      <w:pPr>
        <w:rPr>
          <w:rFonts w:ascii="Arial" w:hAnsi="Arial" w:cs="Arial"/>
          <w:sz w:val="20"/>
          <w:szCs w:val="20"/>
        </w:rPr>
      </w:pPr>
    </w:p>
    <w:p w:rsidR="000F2302" w:rsidRPr="00E67AFB" w:rsidRDefault="009C3A26" w:rsidP="003F7CA8">
      <w:pPr>
        <w:pStyle w:val="Heading1"/>
        <w:ind w:left="360"/>
        <w:jc w:val="center"/>
        <w:rPr>
          <w:color w:val="0000FF"/>
          <w:sz w:val="44"/>
          <w:szCs w:val="44"/>
        </w:rPr>
      </w:pPr>
      <w:proofErr w:type="spellStart"/>
      <w:r w:rsidRPr="00E67AFB">
        <w:rPr>
          <w:color w:val="0000FF"/>
          <w:sz w:val="44"/>
          <w:szCs w:val="44"/>
        </w:rPr>
        <w:t>WikiMap</w:t>
      </w:r>
      <w:proofErr w:type="spellEnd"/>
    </w:p>
    <w:p w:rsidR="000F2302" w:rsidRPr="00DC1C17" w:rsidRDefault="000F2302" w:rsidP="003F7CA8">
      <w:pPr>
        <w:jc w:val="center"/>
        <w:rPr>
          <w:rFonts w:ascii="Arial" w:hAnsi="Arial" w:cs="Arial"/>
          <w:color w:val="0000FF"/>
          <w:sz w:val="20"/>
          <w:szCs w:val="20"/>
        </w:rPr>
      </w:pPr>
    </w:p>
    <w:p w:rsidR="009C3A26" w:rsidRPr="00DC1C17" w:rsidRDefault="009C3A26" w:rsidP="003F7CA8">
      <w:pPr>
        <w:jc w:val="center"/>
        <w:rPr>
          <w:rFonts w:ascii="Arial" w:hAnsi="Arial" w:cs="Arial"/>
          <w:color w:val="0000FF"/>
          <w:sz w:val="20"/>
          <w:szCs w:val="20"/>
        </w:rPr>
      </w:pPr>
    </w:p>
    <w:p w:rsidR="009C3A26" w:rsidRPr="00E67AFB" w:rsidRDefault="009C3A26" w:rsidP="003F7CA8">
      <w:pPr>
        <w:ind w:left="360"/>
        <w:jc w:val="center"/>
        <w:rPr>
          <w:rFonts w:ascii="Arial" w:hAnsi="Arial" w:cs="Arial"/>
          <w:color w:val="0000FF"/>
          <w:sz w:val="40"/>
          <w:szCs w:val="40"/>
        </w:rPr>
      </w:pPr>
      <w:r w:rsidRPr="00E67AFB">
        <w:rPr>
          <w:rFonts w:ascii="Arial" w:hAnsi="Arial" w:cs="Arial"/>
          <w:color w:val="0000FF"/>
          <w:sz w:val="40"/>
          <w:szCs w:val="40"/>
        </w:rPr>
        <w:t xml:space="preserve">Alana Killeen, Dylan </w:t>
      </w:r>
      <w:proofErr w:type="spellStart"/>
      <w:r w:rsidRPr="00E67AFB">
        <w:rPr>
          <w:rFonts w:ascii="Arial" w:hAnsi="Arial" w:cs="Arial"/>
          <w:color w:val="0000FF"/>
          <w:sz w:val="40"/>
          <w:szCs w:val="40"/>
        </w:rPr>
        <w:t>Horkin</w:t>
      </w:r>
      <w:proofErr w:type="spellEnd"/>
      <w:r w:rsidRPr="00E67AFB">
        <w:rPr>
          <w:rFonts w:ascii="Arial" w:hAnsi="Arial" w:cs="Arial"/>
          <w:color w:val="0000FF"/>
          <w:sz w:val="40"/>
          <w:szCs w:val="40"/>
        </w:rPr>
        <w:t xml:space="preserve">, Gordon Liu, Kimberly Koenig, </w:t>
      </w:r>
      <w:proofErr w:type="spellStart"/>
      <w:r w:rsidRPr="00E67AFB">
        <w:rPr>
          <w:rFonts w:ascii="Arial" w:hAnsi="Arial" w:cs="Arial"/>
          <w:color w:val="0000FF"/>
          <w:sz w:val="40"/>
          <w:szCs w:val="40"/>
        </w:rPr>
        <w:t>Liem</w:t>
      </w:r>
      <w:proofErr w:type="spellEnd"/>
      <w:r w:rsidRPr="00E67AFB">
        <w:rPr>
          <w:rFonts w:ascii="Arial" w:hAnsi="Arial" w:cs="Arial"/>
          <w:color w:val="0000FF"/>
          <w:sz w:val="40"/>
          <w:szCs w:val="40"/>
        </w:rPr>
        <w:t xml:space="preserve"> </w:t>
      </w:r>
      <w:proofErr w:type="spellStart"/>
      <w:r w:rsidRPr="00E67AFB">
        <w:rPr>
          <w:rFonts w:ascii="Arial" w:hAnsi="Arial" w:cs="Arial"/>
          <w:color w:val="0000FF"/>
          <w:sz w:val="40"/>
          <w:szCs w:val="40"/>
        </w:rPr>
        <w:t>Dinh</w:t>
      </w:r>
      <w:proofErr w:type="spellEnd"/>
      <w:r w:rsidRPr="00E67AFB">
        <w:rPr>
          <w:rFonts w:ascii="Arial" w:hAnsi="Arial" w:cs="Arial"/>
          <w:color w:val="0000FF"/>
          <w:sz w:val="40"/>
          <w:szCs w:val="40"/>
        </w:rPr>
        <w:t xml:space="preserve">, Michael </w:t>
      </w:r>
      <w:proofErr w:type="spellStart"/>
      <w:r w:rsidRPr="00E67AFB">
        <w:rPr>
          <w:rFonts w:ascii="Arial" w:hAnsi="Arial" w:cs="Arial"/>
          <w:color w:val="0000FF"/>
          <w:sz w:val="40"/>
          <w:szCs w:val="40"/>
        </w:rPr>
        <w:t>Amorozo</w:t>
      </w:r>
      <w:proofErr w:type="spellEnd"/>
      <w:r w:rsidRPr="00E67AFB">
        <w:rPr>
          <w:rFonts w:ascii="Arial" w:hAnsi="Arial" w:cs="Arial"/>
          <w:color w:val="0000FF"/>
          <w:sz w:val="40"/>
          <w:szCs w:val="40"/>
        </w:rPr>
        <w:t>, Robert Chu, Steven Kwan</w:t>
      </w:r>
    </w:p>
    <w:p w:rsidR="000F2302" w:rsidRPr="0075187C" w:rsidRDefault="000F2302" w:rsidP="003F7CA8">
      <w:pPr>
        <w:rPr>
          <w:rFonts w:ascii="Arial" w:hAnsi="Arial" w:cs="Arial"/>
          <w:color w:val="0000FF"/>
          <w:sz w:val="28"/>
          <w:szCs w:val="28"/>
        </w:rPr>
      </w:pPr>
    </w:p>
    <w:p w:rsidR="000F2302" w:rsidRPr="0075187C" w:rsidRDefault="000F2302" w:rsidP="003F7CA8">
      <w:pPr>
        <w:jc w:val="center"/>
        <w:rPr>
          <w:rFonts w:ascii="Arial" w:hAnsi="Arial" w:cs="Arial"/>
          <w:sz w:val="28"/>
          <w:szCs w:val="28"/>
        </w:rPr>
      </w:pPr>
    </w:p>
    <w:p w:rsidR="000F2302" w:rsidRPr="0075187C" w:rsidRDefault="000F2302" w:rsidP="003F7CA8">
      <w:pPr>
        <w:jc w:val="center"/>
        <w:rPr>
          <w:rFonts w:ascii="Arial" w:hAnsi="Arial" w:cs="Arial"/>
          <w:sz w:val="28"/>
          <w:szCs w:val="28"/>
        </w:rPr>
      </w:pPr>
    </w:p>
    <w:p w:rsidR="000F2302" w:rsidRPr="0075187C" w:rsidRDefault="000F2302" w:rsidP="003F7CA8">
      <w:pPr>
        <w:jc w:val="center"/>
        <w:rPr>
          <w:rFonts w:ascii="Arial" w:hAnsi="Arial" w:cs="Arial"/>
          <w:sz w:val="28"/>
          <w:szCs w:val="28"/>
        </w:rPr>
      </w:pPr>
    </w:p>
    <w:p w:rsidR="000F2302" w:rsidRPr="0075187C" w:rsidRDefault="000F2302" w:rsidP="003F7CA8">
      <w:pPr>
        <w:jc w:val="center"/>
        <w:rPr>
          <w:rFonts w:ascii="Arial" w:hAnsi="Arial" w:cs="Arial"/>
          <w:sz w:val="28"/>
          <w:szCs w:val="28"/>
        </w:rPr>
      </w:pPr>
    </w:p>
    <w:p w:rsidR="000F2302" w:rsidRPr="0075187C" w:rsidRDefault="000F2302" w:rsidP="003F7CA8">
      <w:pPr>
        <w:jc w:val="center"/>
        <w:rPr>
          <w:rFonts w:ascii="Arial" w:hAnsi="Arial" w:cs="Arial"/>
          <w:sz w:val="28"/>
          <w:szCs w:val="28"/>
        </w:rPr>
      </w:pPr>
    </w:p>
    <w:p w:rsidR="000F2302" w:rsidRPr="0075187C" w:rsidRDefault="000F2302" w:rsidP="003F7CA8">
      <w:pPr>
        <w:jc w:val="center"/>
        <w:rPr>
          <w:rFonts w:ascii="Arial" w:hAnsi="Arial" w:cs="Arial"/>
          <w:sz w:val="28"/>
          <w:szCs w:val="28"/>
        </w:rPr>
      </w:pPr>
    </w:p>
    <w:p w:rsidR="000F2302" w:rsidRPr="00E67AFB" w:rsidRDefault="000F2302" w:rsidP="003F7CA8">
      <w:pPr>
        <w:jc w:val="center"/>
        <w:rPr>
          <w:rFonts w:ascii="Arial" w:hAnsi="Arial" w:cs="Arial"/>
          <w:sz w:val="56"/>
          <w:szCs w:val="56"/>
        </w:rPr>
      </w:pPr>
    </w:p>
    <w:p w:rsidR="000F2302" w:rsidRPr="00E67AFB" w:rsidRDefault="0098345A" w:rsidP="003F7CA8">
      <w:pPr>
        <w:ind w:left="360"/>
        <w:jc w:val="center"/>
        <w:rPr>
          <w:rFonts w:ascii="Arial" w:hAnsi="Arial" w:cs="Arial"/>
          <w:b/>
          <w:sz w:val="56"/>
          <w:szCs w:val="56"/>
        </w:rPr>
      </w:pPr>
      <w:r w:rsidRPr="00E67AFB">
        <w:rPr>
          <w:rFonts w:ascii="Arial" w:hAnsi="Arial" w:cs="Arial"/>
          <w:b/>
          <w:sz w:val="56"/>
          <w:szCs w:val="56"/>
        </w:rPr>
        <w:t>System Design Specification</w:t>
      </w:r>
      <w:r w:rsidR="00B46B68" w:rsidRPr="00E67AFB">
        <w:rPr>
          <w:rFonts w:ascii="Arial" w:hAnsi="Arial" w:cs="Arial"/>
          <w:b/>
          <w:sz w:val="56"/>
          <w:szCs w:val="56"/>
        </w:rPr>
        <w:t xml:space="preserve"> and Planning Document</w:t>
      </w: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E67AFB" w:rsidRDefault="000F2302" w:rsidP="003F7CA8">
      <w:pPr>
        <w:rPr>
          <w:rFonts w:ascii="Arial" w:hAnsi="Arial" w:cs="Arial"/>
          <w:sz w:val="36"/>
          <w:szCs w:val="36"/>
        </w:rPr>
      </w:pPr>
    </w:p>
    <w:p w:rsidR="000F2302" w:rsidRPr="00E67AFB" w:rsidRDefault="000F2302" w:rsidP="003F7CA8">
      <w:pPr>
        <w:ind w:left="360"/>
        <w:jc w:val="center"/>
        <w:rPr>
          <w:rFonts w:ascii="Arial" w:hAnsi="Arial" w:cs="Arial"/>
          <w:color w:val="0000FF"/>
          <w:sz w:val="36"/>
          <w:szCs w:val="36"/>
        </w:rPr>
      </w:pPr>
      <w:r w:rsidRPr="00E67AFB">
        <w:rPr>
          <w:rFonts w:ascii="Arial" w:hAnsi="Arial" w:cs="Arial"/>
          <w:sz w:val="36"/>
          <w:szCs w:val="36"/>
        </w:rPr>
        <w:t xml:space="preserve">Draft </w:t>
      </w:r>
      <w:r w:rsidR="00543388">
        <w:rPr>
          <w:rFonts w:ascii="Arial" w:hAnsi="Arial" w:cs="Arial"/>
          <w:color w:val="0000FF"/>
          <w:sz w:val="36"/>
          <w:szCs w:val="36"/>
        </w:rPr>
        <w:t>2.1</w:t>
      </w:r>
    </w:p>
    <w:p w:rsidR="000F2302" w:rsidRPr="00E67AFB" w:rsidRDefault="00543388" w:rsidP="003F7CA8">
      <w:pPr>
        <w:ind w:left="360"/>
        <w:jc w:val="center"/>
        <w:rPr>
          <w:rFonts w:ascii="Arial" w:hAnsi="Arial" w:cs="Arial"/>
          <w:color w:val="0000FF"/>
          <w:sz w:val="36"/>
          <w:szCs w:val="36"/>
        </w:rPr>
      </w:pPr>
      <w:r>
        <w:rPr>
          <w:rFonts w:ascii="Arial" w:hAnsi="Arial" w:cs="Arial"/>
          <w:color w:val="0000FF"/>
          <w:sz w:val="36"/>
          <w:szCs w:val="36"/>
        </w:rPr>
        <w:t>3/10/2011</w:t>
      </w:r>
    </w:p>
    <w:p w:rsidR="000F2302" w:rsidRPr="00E67AFB" w:rsidRDefault="000F2302" w:rsidP="003F7CA8">
      <w:pPr>
        <w:rPr>
          <w:rFonts w:ascii="Arial" w:hAnsi="Arial" w:cs="Arial"/>
          <w:sz w:val="36"/>
          <w:szCs w:val="36"/>
        </w:rPr>
      </w:pPr>
    </w:p>
    <w:p w:rsidR="000F2302" w:rsidRPr="00E67AFB" w:rsidRDefault="000F2302" w:rsidP="003F7CA8">
      <w:pPr>
        <w:jc w:val="center"/>
        <w:rPr>
          <w:rFonts w:ascii="Arial" w:hAnsi="Arial" w:cs="Arial"/>
          <w:sz w:val="36"/>
          <w:szCs w:val="36"/>
        </w:rPr>
      </w:pPr>
    </w:p>
    <w:p w:rsidR="000F2302" w:rsidRPr="00E67AFB" w:rsidRDefault="000F2302" w:rsidP="003F7CA8">
      <w:pPr>
        <w:jc w:val="center"/>
        <w:rPr>
          <w:rFonts w:ascii="Arial" w:hAnsi="Arial" w:cs="Arial"/>
          <w:sz w:val="36"/>
          <w:szCs w:val="36"/>
        </w:rPr>
      </w:pPr>
    </w:p>
    <w:p w:rsidR="000F2302" w:rsidRPr="00E67AFB" w:rsidRDefault="000F2302" w:rsidP="003F7CA8">
      <w:pPr>
        <w:rPr>
          <w:rFonts w:ascii="Arial" w:hAnsi="Arial" w:cs="Arial"/>
          <w:sz w:val="36"/>
          <w:szCs w:val="36"/>
        </w:rPr>
      </w:pPr>
    </w:p>
    <w:p w:rsidR="00DC2AD1" w:rsidRPr="00E67AFB" w:rsidRDefault="000F2302" w:rsidP="003F7CA8">
      <w:pPr>
        <w:ind w:left="360"/>
        <w:jc w:val="center"/>
        <w:rPr>
          <w:rFonts w:ascii="Arial" w:hAnsi="Arial" w:cs="Arial"/>
          <w:sz w:val="36"/>
          <w:szCs w:val="36"/>
        </w:rPr>
      </w:pPr>
      <w:r w:rsidRPr="00E67AFB">
        <w:rPr>
          <w:rFonts w:ascii="Arial" w:hAnsi="Arial" w:cs="Arial"/>
          <w:sz w:val="36"/>
          <w:szCs w:val="36"/>
        </w:rPr>
        <w:t xml:space="preserve">CSE 403 - </w:t>
      </w:r>
      <w:proofErr w:type="spellStart"/>
      <w:r w:rsidRPr="00E67AFB">
        <w:rPr>
          <w:rFonts w:ascii="Arial" w:hAnsi="Arial" w:cs="Arial"/>
          <w:sz w:val="36"/>
          <w:szCs w:val="36"/>
        </w:rPr>
        <w:t>CSRocks</w:t>
      </w:r>
      <w:proofErr w:type="spellEnd"/>
      <w:r w:rsidRPr="00E67AFB">
        <w:rPr>
          <w:rFonts w:ascii="Arial" w:hAnsi="Arial" w:cs="Arial"/>
          <w:sz w:val="36"/>
          <w:szCs w:val="36"/>
        </w:rPr>
        <w:t xml:space="preserve"> Inc.</w:t>
      </w:r>
    </w:p>
    <w:p w:rsidR="00DC2AD1" w:rsidRPr="00E67AFB" w:rsidRDefault="00DC2AD1" w:rsidP="003F7CA8">
      <w:pPr>
        <w:pStyle w:val="Contents"/>
        <w:rPr>
          <w:rFonts w:cs="Arial"/>
          <w:szCs w:val="28"/>
        </w:rPr>
      </w:pPr>
      <w:r w:rsidRPr="00E67AFB">
        <w:rPr>
          <w:rFonts w:cs="Arial"/>
          <w:szCs w:val="28"/>
        </w:rPr>
        <w:lastRenderedPageBreak/>
        <w:t>Revisions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1620"/>
        <w:gridCol w:w="6210"/>
        <w:gridCol w:w="1620"/>
      </w:tblGrid>
      <w:tr w:rsidR="00DC2AD1" w:rsidRPr="00DC1C17" w:rsidTr="00D54ACE">
        <w:trPr>
          <w:cantSplit/>
          <w:tblHeader/>
        </w:trPr>
        <w:tc>
          <w:tcPr>
            <w:tcW w:w="1080" w:type="dxa"/>
            <w:shd w:val="pct10" w:color="auto" w:fill="auto"/>
          </w:tcPr>
          <w:p w:rsidR="00DC2AD1" w:rsidRPr="00DC1C17" w:rsidRDefault="00DC2AD1" w:rsidP="003F7CA8">
            <w:pPr>
              <w:pStyle w:val="Table-ColHead"/>
              <w:jc w:val="center"/>
              <w:rPr>
                <w:rFonts w:cs="Arial"/>
              </w:rPr>
            </w:pPr>
            <w:r w:rsidRPr="00DC1C17">
              <w:rPr>
                <w:rFonts w:cs="Arial"/>
              </w:rPr>
              <w:t>Version</w:t>
            </w:r>
          </w:p>
        </w:tc>
        <w:tc>
          <w:tcPr>
            <w:tcW w:w="1620" w:type="dxa"/>
            <w:shd w:val="pct10" w:color="auto" w:fill="auto"/>
          </w:tcPr>
          <w:p w:rsidR="00DC2AD1" w:rsidRPr="00DC1C17" w:rsidRDefault="00DC2AD1" w:rsidP="003F7CA8">
            <w:pPr>
              <w:pStyle w:val="Table-ColHead"/>
              <w:jc w:val="center"/>
              <w:rPr>
                <w:rFonts w:cs="Arial"/>
              </w:rPr>
            </w:pPr>
            <w:r w:rsidRPr="00DC1C17">
              <w:rPr>
                <w:rFonts w:cs="Arial"/>
              </w:rPr>
              <w:t>Primary Author(s)</w:t>
            </w:r>
          </w:p>
        </w:tc>
        <w:tc>
          <w:tcPr>
            <w:tcW w:w="6210" w:type="dxa"/>
            <w:shd w:val="pct10" w:color="auto" w:fill="auto"/>
          </w:tcPr>
          <w:p w:rsidR="00DC2AD1" w:rsidRPr="00DC1C17" w:rsidRDefault="00DC2AD1" w:rsidP="003F7CA8">
            <w:pPr>
              <w:pStyle w:val="Table-ColHead"/>
              <w:jc w:val="center"/>
              <w:rPr>
                <w:rFonts w:cs="Arial"/>
              </w:rPr>
            </w:pPr>
            <w:r w:rsidRPr="00DC1C17">
              <w:rPr>
                <w:rFonts w:cs="Arial"/>
              </w:rPr>
              <w:t>Description of Version</w:t>
            </w:r>
          </w:p>
        </w:tc>
        <w:tc>
          <w:tcPr>
            <w:tcW w:w="1620" w:type="dxa"/>
            <w:shd w:val="pct10" w:color="auto" w:fill="auto"/>
          </w:tcPr>
          <w:p w:rsidR="00DC2AD1" w:rsidRPr="00DC1C17" w:rsidRDefault="00DC2AD1" w:rsidP="003F7CA8">
            <w:pPr>
              <w:pStyle w:val="Table-ColHead"/>
              <w:jc w:val="center"/>
              <w:rPr>
                <w:rFonts w:cs="Arial"/>
              </w:rPr>
            </w:pPr>
            <w:r w:rsidRPr="00DC1C17">
              <w:rPr>
                <w:rFonts w:cs="Arial"/>
              </w:rPr>
              <w:t>Date Completed</w:t>
            </w:r>
          </w:p>
        </w:tc>
      </w:tr>
      <w:tr w:rsidR="00DC2AD1" w:rsidRPr="00DC1C17" w:rsidTr="00D54ACE">
        <w:trPr>
          <w:cantSplit/>
        </w:trPr>
        <w:tc>
          <w:tcPr>
            <w:tcW w:w="1080" w:type="dxa"/>
          </w:tcPr>
          <w:p w:rsidR="00DC2AD1" w:rsidRPr="00DC1C17" w:rsidRDefault="009C3A26" w:rsidP="003F7CA8">
            <w:pPr>
              <w:pStyle w:val="Table-Text"/>
              <w:suppressAutoHyphens/>
              <w:rPr>
                <w:rFonts w:ascii="Arial" w:hAnsi="Arial" w:cs="Arial"/>
                <w:color w:val="0000FF"/>
              </w:rPr>
            </w:pPr>
            <w:r w:rsidRPr="00DC1C17">
              <w:rPr>
                <w:rFonts w:ascii="Arial" w:hAnsi="Arial" w:cs="Arial"/>
                <w:color w:val="0000FF"/>
              </w:rPr>
              <w:t>1.0</w:t>
            </w:r>
          </w:p>
        </w:tc>
        <w:tc>
          <w:tcPr>
            <w:tcW w:w="1620" w:type="dxa"/>
          </w:tcPr>
          <w:p w:rsidR="00DC2AD1" w:rsidRPr="00DC1C17" w:rsidRDefault="009C3A26" w:rsidP="003F7CA8">
            <w:pPr>
              <w:pStyle w:val="Table-Text"/>
              <w:rPr>
                <w:rFonts w:ascii="Arial" w:hAnsi="Arial" w:cs="Arial"/>
                <w:color w:val="0000FF"/>
              </w:rPr>
            </w:pPr>
            <w:r w:rsidRPr="00DC1C17">
              <w:rPr>
                <w:rFonts w:ascii="Arial" w:hAnsi="Arial" w:cs="Arial"/>
                <w:color w:val="0000FF"/>
              </w:rPr>
              <w:t>Kimberly Koenig</w:t>
            </w:r>
          </w:p>
        </w:tc>
        <w:tc>
          <w:tcPr>
            <w:tcW w:w="6210" w:type="dxa"/>
          </w:tcPr>
          <w:p w:rsidR="00DC2AD1" w:rsidRPr="00DC1C17" w:rsidRDefault="009C3A26" w:rsidP="003F7CA8">
            <w:pPr>
              <w:pStyle w:val="Table-Text"/>
              <w:rPr>
                <w:rFonts w:ascii="Arial" w:hAnsi="Arial" w:cs="Arial"/>
                <w:color w:val="0000FF"/>
              </w:rPr>
            </w:pPr>
            <w:r w:rsidRPr="00DC1C17">
              <w:rPr>
                <w:rFonts w:ascii="Arial" w:hAnsi="Arial" w:cs="Arial"/>
                <w:color w:val="0000FF"/>
              </w:rPr>
              <w:t>Added information about the team organization, roles, and responsibilities.</w:t>
            </w:r>
            <w:r w:rsidR="00932E99" w:rsidRPr="00DC1C17">
              <w:rPr>
                <w:rFonts w:ascii="Arial" w:hAnsi="Arial" w:cs="Arial"/>
                <w:color w:val="0000FF"/>
              </w:rPr>
              <w:t xml:space="preserve">  Also some extremely preliminary dates, milestones, and deadlines.</w:t>
            </w:r>
          </w:p>
        </w:tc>
        <w:tc>
          <w:tcPr>
            <w:tcW w:w="1620" w:type="dxa"/>
          </w:tcPr>
          <w:p w:rsidR="00DC2AD1" w:rsidRPr="00DC1C17" w:rsidRDefault="009C3A26" w:rsidP="003F7CA8">
            <w:pPr>
              <w:pStyle w:val="Table-Text"/>
              <w:rPr>
                <w:rFonts w:ascii="Arial" w:hAnsi="Arial" w:cs="Arial"/>
                <w:color w:val="0000FF"/>
              </w:rPr>
            </w:pPr>
            <w:r w:rsidRPr="00DC1C17">
              <w:rPr>
                <w:rFonts w:ascii="Arial" w:hAnsi="Arial" w:cs="Arial"/>
                <w:color w:val="0000FF"/>
              </w:rPr>
              <w:t>01/27/2011</w:t>
            </w:r>
          </w:p>
        </w:tc>
      </w:tr>
      <w:tr w:rsidR="00E04AD5" w:rsidRPr="00DC1C17" w:rsidTr="00D54ACE">
        <w:trPr>
          <w:cantSplit/>
        </w:trPr>
        <w:tc>
          <w:tcPr>
            <w:tcW w:w="1080" w:type="dxa"/>
          </w:tcPr>
          <w:p w:rsidR="00E04AD5" w:rsidRPr="00DC1C17" w:rsidRDefault="00E04AD5" w:rsidP="003F7CA8">
            <w:pPr>
              <w:pStyle w:val="Table-Text"/>
              <w:suppressAutoHyphens/>
              <w:rPr>
                <w:rFonts w:ascii="Arial" w:hAnsi="Arial" w:cs="Arial"/>
                <w:color w:val="0000FF"/>
              </w:rPr>
            </w:pPr>
            <w:r w:rsidRPr="00DC1C17">
              <w:rPr>
                <w:rFonts w:ascii="Arial" w:hAnsi="Arial" w:cs="Arial"/>
                <w:color w:val="0000FF"/>
              </w:rPr>
              <w:t>1.1</w:t>
            </w:r>
          </w:p>
        </w:tc>
        <w:tc>
          <w:tcPr>
            <w:tcW w:w="1620" w:type="dxa"/>
          </w:tcPr>
          <w:p w:rsidR="00E04AD5" w:rsidRPr="00DC1C17" w:rsidRDefault="00E04AD5" w:rsidP="003F7CA8">
            <w:pPr>
              <w:pStyle w:val="Table-Text"/>
              <w:rPr>
                <w:rFonts w:ascii="Arial" w:hAnsi="Arial" w:cs="Arial"/>
                <w:color w:val="0000FF"/>
              </w:rPr>
            </w:pPr>
            <w:r w:rsidRPr="00DC1C17">
              <w:rPr>
                <w:rFonts w:ascii="Arial" w:hAnsi="Arial" w:cs="Arial"/>
                <w:color w:val="0000FF"/>
              </w:rPr>
              <w:t>Kimberly Koenig</w:t>
            </w:r>
          </w:p>
        </w:tc>
        <w:tc>
          <w:tcPr>
            <w:tcW w:w="6210" w:type="dxa"/>
          </w:tcPr>
          <w:p w:rsidR="00E04AD5" w:rsidRPr="00DC1C17" w:rsidRDefault="00E04AD5" w:rsidP="003F7CA8">
            <w:pPr>
              <w:pStyle w:val="Table-Text"/>
              <w:rPr>
                <w:rFonts w:ascii="Arial" w:hAnsi="Arial" w:cs="Arial"/>
                <w:color w:val="0000FF"/>
              </w:rPr>
            </w:pPr>
            <w:r w:rsidRPr="00DC1C17">
              <w:rPr>
                <w:rFonts w:ascii="Arial" w:hAnsi="Arial" w:cs="Arial"/>
                <w:color w:val="0000FF"/>
              </w:rPr>
              <w:t>Revised some role/responsibility data. Added UML diagram.</w:t>
            </w:r>
          </w:p>
        </w:tc>
        <w:tc>
          <w:tcPr>
            <w:tcW w:w="1620" w:type="dxa"/>
          </w:tcPr>
          <w:p w:rsidR="00E04AD5" w:rsidRPr="00DC1C17" w:rsidRDefault="00E04AD5" w:rsidP="003F7CA8">
            <w:pPr>
              <w:pStyle w:val="Table-Text"/>
              <w:rPr>
                <w:rFonts w:ascii="Arial" w:hAnsi="Arial" w:cs="Arial"/>
                <w:color w:val="0000FF"/>
              </w:rPr>
            </w:pPr>
            <w:r w:rsidRPr="00DC1C17">
              <w:rPr>
                <w:rFonts w:ascii="Arial" w:hAnsi="Arial" w:cs="Arial"/>
                <w:color w:val="0000FF"/>
              </w:rPr>
              <w:t>01/29/2011</w:t>
            </w:r>
          </w:p>
        </w:tc>
      </w:tr>
      <w:tr w:rsidR="00DC1C17" w:rsidRPr="00DC1C17" w:rsidTr="00D54ACE">
        <w:trPr>
          <w:cantSplit/>
        </w:trPr>
        <w:tc>
          <w:tcPr>
            <w:tcW w:w="1080" w:type="dxa"/>
          </w:tcPr>
          <w:p w:rsidR="00DC1C17" w:rsidRPr="00DC1C17" w:rsidRDefault="00DC1C17" w:rsidP="003F7CA8">
            <w:pPr>
              <w:pStyle w:val="Table-Text"/>
              <w:suppressAutoHyphens/>
              <w:rPr>
                <w:rFonts w:ascii="Arial" w:hAnsi="Arial" w:cs="Arial"/>
                <w:color w:val="0000FF"/>
              </w:rPr>
            </w:pPr>
            <w:r w:rsidRPr="00DC1C17">
              <w:rPr>
                <w:rFonts w:ascii="Arial" w:hAnsi="Arial" w:cs="Arial"/>
                <w:color w:val="0000FF"/>
              </w:rPr>
              <w:t>1.2</w:t>
            </w:r>
          </w:p>
        </w:tc>
        <w:tc>
          <w:tcPr>
            <w:tcW w:w="1620" w:type="dxa"/>
          </w:tcPr>
          <w:p w:rsidR="00DC1C17" w:rsidRPr="00DC1C17" w:rsidRDefault="00DC1C17" w:rsidP="003F7CA8">
            <w:pPr>
              <w:pStyle w:val="Table-Text"/>
              <w:rPr>
                <w:rFonts w:ascii="Arial" w:hAnsi="Arial" w:cs="Arial"/>
                <w:color w:val="0000FF"/>
              </w:rPr>
            </w:pPr>
            <w:r w:rsidRPr="00DC1C17">
              <w:rPr>
                <w:rFonts w:ascii="Arial" w:hAnsi="Arial" w:cs="Arial"/>
                <w:color w:val="0000FF"/>
              </w:rPr>
              <w:t>Kimberly Koenig</w:t>
            </w:r>
          </w:p>
        </w:tc>
        <w:tc>
          <w:tcPr>
            <w:tcW w:w="6210" w:type="dxa"/>
          </w:tcPr>
          <w:p w:rsidR="00DC1C17" w:rsidRPr="00DC1C17" w:rsidRDefault="00DC1C17" w:rsidP="003F7CA8">
            <w:pPr>
              <w:pStyle w:val="Table-Text"/>
              <w:rPr>
                <w:rFonts w:ascii="Arial" w:hAnsi="Arial" w:cs="Arial"/>
                <w:color w:val="0000FF"/>
              </w:rPr>
            </w:pPr>
            <w:r w:rsidRPr="00DC1C17">
              <w:rPr>
                <w:rFonts w:ascii="Arial" w:hAnsi="Arial" w:cs="Arial"/>
                <w:color w:val="0000FF"/>
              </w:rPr>
              <w:t>Adding some design alternatives information</w:t>
            </w:r>
            <w:r w:rsidR="009E34E5">
              <w:rPr>
                <w:rFonts w:ascii="Arial" w:hAnsi="Arial" w:cs="Arial"/>
                <w:color w:val="0000FF"/>
              </w:rPr>
              <w:t>. Revised group responsibility info.</w:t>
            </w:r>
          </w:p>
        </w:tc>
        <w:tc>
          <w:tcPr>
            <w:tcW w:w="1620" w:type="dxa"/>
          </w:tcPr>
          <w:p w:rsidR="00DC1C17" w:rsidRPr="00DC1C17" w:rsidRDefault="003F7CA8" w:rsidP="003F7CA8">
            <w:pPr>
              <w:pStyle w:val="Table-Text"/>
              <w:rPr>
                <w:rFonts w:ascii="Arial" w:hAnsi="Arial" w:cs="Arial"/>
                <w:color w:val="0000FF"/>
              </w:rPr>
            </w:pPr>
            <w:r>
              <w:rPr>
                <w:rFonts w:ascii="Arial" w:hAnsi="Arial" w:cs="Arial"/>
                <w:color w:val="0000FF"/>
              </w:rPr>
              <w:t>0</w:t>
            </w:r>
            <w:r w:rsidR="00DC1C17" w:rsidRPr="00DC1C17">
              <w:rPr>
                <w:rFonts w:ascii="Arial" w:hAnsi="Arial" w:cs="Arial"/>
                <w:color w:val="0000FF"/>
              </w:rPr>
              <w:t>1/31/2011</w:t>
            </w:r>
          </w:p>
        </w:tc>
      </w:tr>
      <w:tr w:rsidR="00D0454F" w:rsidRPr="00DC1C17" w:rsidTr="00D54ACE">
        <w:trPr>
          <w:cantSplit/>
        </w:trPr>
        <w:tc>
          <w:tcPr>
            <w:tcW w:w="1080" w:type="dxa"/>
          </w:tcPr>
          <w:p w:rsidR="00D0454F" w:rsidRPr="00DC1C17" w:rsidRDefault="00D0454F" w:rsidP="003F7CA8">
            <w:pPr>
              <w:pStyle w:val="Table-Text"/>
              <w:suppressAutoHyphens/>
              <w:rPr>
                <w:rFonts w:ascii="Arial" w:hAnsi="Arial" w:cs="Arial"/>
                <w:color w:val="0000FF"/>
              </w:rPr>
            </w:pPr>
            <w:r>
              <w:rPr>
                <w:rFonts w:ascii="Arial" w:hAnsi="Arial" w:cs="Arial"/>
                <w:color w:val="0000FF"/>
              </w:rPr>
              <w:t xml:space="preserve">1.3 </w:t>
            </w:r>
          </w:p>
        </w:tc>
        <w:tc>
          <w:tcPr>
            <w:tcW w:w="1620" w:type="dxa"/>
          </w:tcPr>
          <w:p w:rsidR="00D0454F" w:rsidRPr="00DC1C17" w:rsidRDefault="00D0454F" w:rsidP="003F7CA8">
            <w:pPr>
              <w:pStyle w:val="Table-Text"/>
              <w:rPr>
                <w:rFonts w:ascii="Arial" w:hAnsi="Arial" w:cs="Arial"/>
                <w:color w:val="0000FF"/>
              </w:rPr>
            </w:pPr>
            <w:r>
              <w:rPr>
                <w:rFonts w:ascii="Arial" w:hAnsi="Arial" w:cs="Arial"/>
                <w:color w:val="0000FF"/>
              </w:rPr>
              <w:t>Kimberly Koenig</w:t>
            </w:r>
          </w:p>
        </w:tc>
        <w:tc>
          <w:tcPr>
            <w:tcW w:w="6210" w:type="dxa"/>
          </w:tcPr>
          <w:p w:rsidR="00D0454F" w:rsidRPr="00DC1C17" w:rsidRDefault="00D0454F" w:rsidP="003F7CA8">
            <w:pPr>
              <w:pStyle w:val="Table-Text"/>
              <w:rPr>
                <w:rFonts w:ascii="Arial" w:hAnsi="Arial" w:cs="Arial"/>
                <w:color w:val="0000FF"/>
              </w:rPr>
            </w:pPr>
            <w:r>
              <w:rPr>
                <w:rFonts w:ascii="Arial" w:hAnsi="Arial" w:cs="Arial"/>
                <w:color w:val="0000FF"/>
              </w:rPr>
              <w:t>Added new database schema (which will still need to be updated). Added test information.  Added updated implementation view. Added updated UI UML Diagram. Added documentation plan.</w:t>
            </w:r>
          </w:p>
        </w:tc>
        <w:tc>
          <w:tcPr>
            <w:tcW w:w="1620" w:type="dxa"/>
          </w:tcPr>
          <w:p w:rsidR="00D0454F" w:rsidRDefault="00D0454F" w:rsidP="003F7CA8">
            <w:pPr>
              <w:pStyle w:val="Table-Text"/>
              <w:rPr>
                <w:rFonts w:ascii="Arial" w:hAnsi="Arial" w:cs="Arial"/>
                <w:color w:val="0000FF"/>
              </w:rPr>
            </w:pPr>
            <w:r>
              <w:rPr>
                <w:rFonts w:ascii="Arial" w:hAnsi="Arial" w:cs="Arial"/>
                <w:color w:val="0000FF"/>
              </w:rPr>
              <w:t>02/1/2011</w:t>
            </w:r>
          </w:p>
        </w:tc>
      </w:tr>
      <w:tr w:rsidR="00893D24" w:rsidRPr="00DC1C17" w:rsidTr="00D54ACE">
        <w:trPr>
          <w:cantSplit/>
        </w:trPr>
        <w:tc>
          <w:tcPr>
            <w:tcW w:w="1080" w:type="dxa"/>
          </w:tcPr>
          <w:p w:rsidR="00893D24" w:rsidRDefault="00893D24" w:rsidP="003F7CA8">
            <w:pPr>
              <w:pStyle w:val="Table-Text"/>
              <w:suppressAutoHyphens/>
              <w:rPr>
                <w:rFonts w:ascii="Arial" w:hAnsi="Arial" w:cs="Arial"/>
                <w:color w:val="0000FF"/>
              </w:rPr>
            </w:pPr>
            <w:r>
              <w:rPr>
                <w:rFonts w:ascii="Arial" w:hAnsi="Arial" w:cs="Arial"/>
                <w:color w:val="0000FF"/>
              </w:rPr>
              <w:t>1.4</w:t>
            </w:r>
          </w:p>
        </w:tc>
        <w:tc>
          <w:tcPr>
            <w:tcW w:w="1620" w:type="dxa"/>
          </w:tcPr>
          <w:p w:rsidR="00893D24" w:rsidRDefault="00893D24" w:rsidP="003F7CA8">
            <w:pPr>
              <w:pStyle w:val="Table-Text"/>
              <w:rPr>
                <w:rFonts w:ascii="Arial" w:hAnsi="Arial" w:cs="Arial"/>
                <w:color w:val="0000FF"/>
              </w:rPr>
            </w:pPr>
            <w:r>
              <w:rPr>
                <w:rFonts w:ascii="Arial" w:hAnsi="Arial" w:cs="Arial"/>
                <w:color w:val="0000FF"/>
              </w:rPr>
              <w:t>Kimberly Koenig</w:t>
            </w:r>
          </w:p>
        </w:tc>
        <w:tc>
          <w:tcPr>
            <w:tcW w:w="6210" w:type="dxa"/>
          </w:tcPr>
          <w:p w:rsidR="00893D24" w:rsidRDefault="00DA642D" w:rsidP="003F7CA8">
            <w:pPr>
              <w:pStyle w:val="Table-Text"/>
              <w:rPr>
                <w:rFonts w:ascii="Arial" w:hAnsi="Arial" w:cs="Arial"/>
                <w:color w:val="0000FF"/>
              </w:rPr>
            </w:pPr>
            <w:r>
              <w:rPr>
                <w:rFonts w:ascii="Arial" w:hAnsi="Arial" w:cs="Arial"/>
                <w:color w:val="0000FF"/>
              </w:rPr>
              <w:t xml:space="preserve">Added updated database </w:t>
            </w:r>
            <w:r w:rsidR="00893D24">
              <w:rPr>
                <w:rFonts w:ascii="Arial" w:hAnsi="Arial" w:cs="Arial"/>
                <w:color w:val="0000FF"/>
              </w:rPr>
              <w:t xml:space="preserve">Schema.  </w:t>
            </w:r>
            <w:r>
              <w:rPr>
                <w:rFonts w:ascii="Arial" w:hAnsi="Arial" w:cs="Arial"/>
                <w:color w:val="0000FF"/>
              </w:rPr>
              <w:t>Added design alternative information.  Added elaboration to the “design” area in paragraph form.  Added several new diagrams.</w:t>
            </w:r>
          </w:p>
        </w:tc>
        <w:tc>
          <w:tcPr>
            <w:tcW w:w="1620" w:type="dxa"/>
          </w:tcPr>
          <w:p w:rsidR="00893D24" w:rsidRDefault="008C7BA7" w:rsidP="003F7CA8">
            <w:pPr>
              <w:pStyle w:val="Table-Text"/>
              <w:rPr>
                <w:rFonts w:ascii="Arial" w:hAnsi="Arial" w:cs="Arial"/>
                <w:color w:val="0000FF"/>
              </w:rPr>
            </w:pPr>
            <w:r>
              <w:rPr>
                <w:rFonts w:ascii="Arial" w:hAnsi="Arial" w:cs="Arial"/>
                <w:color w:val="0000FF"/>
              </w:rPr>
              <w:t>02/2/2011</w:t>
            </w:r>
          </w:p>
        </w:tc>
      </w:tr>
      <w:tr w:rsidR="00815766" w:rsidRPr="00DC1C17" w:rsidTr="00D54ACE">
        <w:trPr>
          <w:cantSplit/>
        </w:trPr>
        <w:tc>
          <w:tcPr>
            <w:tcW w:w="1080" w:type="dxa"/>
          </w:tcPr>
          <w:p w:rsidR="00815766" w:rsidRDefault="00815766" w:rsidP="003F7CA8">
            <w:pPr>
              <w:pStyle w:val="Table-Text"/>
              <w:suppressAutoHyphens/>
              <w:rPr>
                <w:rFonts w:ascii="Arial" w:hAnsi="Arial" w:cs="Arial"/>
                <w:color w:val="0000FF"/>
              </w:rPr>
            </w:pPr>
            <w:r>
              <w:rPr>
                <w:rFonts w:ascii="Arial" w:hAnsi="Arial" w:cs="Arial"/>
                <w:color w:val="0000FF"/>
              </w:rPr>
              <w:t>1.5</w:t>
            </w:r>
          </w:p>
        </w:tc>
        <w:tc>
          <w:tcPr>
            <w:tcW w:w="1620" w:type="dxa"/>
          </w:tcPr>
          <w:p w:rsidR="00815766" w:rsidRDefault="00815766" w:rsidP="003F7CA8">
            <w:pPr>
              <w:pStyle w:val="Table-Text"/>
              <w:rPr>
                <w:rFonts w:ascii="Arial" w:hAnsi="Arial" w:cs="Arial"/>
                <w:color w:val="0000FF"/>
              </w:rPr>
            </w:pPr>
            <w:r>
              <w:rPr>
                <w:rFonts w:ascii="Arial" w:hAnsi="Arial" w:cs="Arial"/>
                <w:color w:val="0000FF"/>
              </w:rPr>
              <w:t>Kimberly Koenig</w:t>
            </w:r>
          </w:p>
        </w:tc>
        <w:tc>
          <w:tcPr>
            <w:tcW w:w="6210" w:type="dxa"/>
          </w:tcPr>
          <w:p w:rsidR="00815766" w:rsidRDefault="00815766" w:rsidP="003F7CA8">
            <w:pPr>
              <w:pStyle w:val="Table-Text"/>
              <w:rPr>
                <w:rFonts w:ascii="Arial" w:hAnsi="Arial" w:cs="Arial"/>
                <w:color w:val="0000FF"/>
              </w:rPr>
            </w:pPr>
            <w:r>
              <w:rPr>
                <w:rFonts w:ascii="Arial" w:hAnsi="Arial" w:cs="Arial"/>
                <w:color w:val="0000FF"/>
              </w:rPr>
              <w:t>Added updated UML diagrams to all relevant sections. Added Customer View.</w:t>
            </w:r>
          </w:p>
        </w:tc>
        <w:tc>
          <w:tcPr>
            <w:tcW w:w="1620" w:type="dxa"/>
          </w:tcPr>
          <w:p w:rsidR="00815766" w:rsidRDefault="00815766" w:rsidP="003F7CA8">
            <w:pPr>
              <w:pStyle w:val="Table-Text"/>
              <w:rPr>
                <w:rFonts w:ascii="Arial" w:hAnsi="Arial" w:cs="Arial"/>
                <w:color w:val="0000FF"/>
              </w:rPr>
            </w:pPr>
            <w:r>
              <w:rPr>
                <w:rFonts w:ascii="Arial" w:hAnsi="Arial" w:cs="Arial"/>
                <w:color w:val="0000FF"/>
              </w:rPr>
              <w:t>02/2/2011</w:t>
            </w:r>
          </w:p>
        </w:tc>
      </w:tr>
      <w:tr w:rsidR="007D503D" w:rsidRPr="00DC1C17" w:rsidTr="00D54ACE">
        <w:trPr>
          <w:cantSplit/>
        </w:trPr>
        <w:tc>
          <w:tcPr>
            <w:tcW w:w="1080" w:type="dxa"/>
          </w:tcPr>
          <w:p w:rsidR="007D503D" w:rsidRDefault="007D503D" w:rsidP="003F7CA8">
            <w:pPr>
              <w:pStyle w:val="Table-Text"/>
              <w:suppressAutoHyphens/>
              <w:rPr>
                <w:rFonts w:ascii="Arial" w:hAnsi="Arial" w:cs="Arial"/>
                <w:color w:val="0000FF"/>
              </w:rPr>
            </w:pPr>
            <w:r>
              <w:rPr>
                <w:rFonts w:ascii="Arial" w:hAnsi="Arial" w:cs="Arial"/>
                <w:color w:val="0000FF"/>
              </w:rPr>
              <w:t>1.6.</w:t>
            </w:r>
          </w:p>
        </w:tc>
        <w:tc>
          <w:tcPr>
            <w:tcW w:w="1620" w:type="dxa"/>
          </w:tcPr>
          <w:p w:rsidR="007D503D" w:rsidRDefault="007D503D" w:rsidP="003F7CA8">
            <w:pPr>
              <w:pStyle w:val="Table-Text"/>
              <w:rPr>
                <w:rFonts w:ascii="Arial" w:hAnsi="Arial" w:cs="Arial"/>
                <w:color w:val="0000FF"/>
              </w:rPr>
            </w:pPr>
            <w:r>
              <w:rPr>
                <w:rFonts w:ascii="Arial" w:hAnsi="Arial" w:cs="Arial"/>
                <w:color w:val="0000FF"/>
              </w:rPr>
              <w:t>Kimberly Koenig</w:t>
            </w:r>
          </w:p>
        </w:tc>
        <w:tc>
          <w:tcPr>
            <w:tcW w:w="6210" w:type="dxa"/>
          </w:tcPr>
          <w:p w:rsidR="007D503D" w:rsidRDefault="00A36A4A" w:rsidP="003F7CA8">
            <w:pPr>
              <w:pStyle w:val="Table-Text"/>
              <w:rPr>
                <w:rFonts w:ascii="Arial" w:hAnsi="Arial" w:cs="Arial"/>
                <w:color w:val="0000FF"/>
              </w:rPr>
            </w:pPr>
            <w:r>
              <w:rPr>
                <w:rFonts w:ascii="Arial" w:hAnsi="Arial" w:cs="Arial"/>
                <w:color w:val="0000FF"/>
              </w:rPr>
              <w:t>Added milestones and updated risks section.</w:t>
            </w:r>
          </w:p>
        </w:tc>
        <w:tc>
          <w:tcPr>
            <w:tcW w:w="1620" w:type="dxa"/>
          </w:tcPr>
          <w:p w:rsidR="007D503D" w:rsidRDefault="00A36A4A" w:rsidP="003F7CA8">
            <w:pPr>
              <w:pStyle w:val="Table-Text"/>
              <w:rPr>
                <w:rFonts w:ascii="Arial" w:hAnsi="Arial" w:cs="Arial"/>
                <w:color w:val="0000FF"/>
              </w:rPr>
            </w:pPr>
            <w:r>
              <w:rPr>
                <w:rFonts w:ascii="Arial" w:hAnsi="Arial" w:cs="Arial"/>
                <w:color w:val="0000FF"/>
              </w:rPr>
              <w:t>02/3/2011</w:t>
            </w:r>
          </w:p>
        </w:tc>
      </w:tr>
      <w:tr w:rsidR="004D61ED" w:rsidRPr="00DC1C17" w:rsidTr="00D54ACE">
        <w:trPr>
          <w:cantSplit/>
        </w:trPr>
        <w:tc>
          <w:tcPr>
            <w:tcW w:w="1080" w:type="dxa"/>
          </w:tcPr>
          <w:p w:rsidR="004D61ED" w:rsidRDefault="004D61ED" w:rsidP="003F7CA8">
            <w:pPr>
              <w:pStyle w:val="Table-Text"/>
              <w:suppressAutoHyphens/>
              <w:rPr>
                <w:rFonts w:ascii="Arial" w:hAnsi="Arial" w:cs="Arial"/>
                <w:color w:val="0000FF"/>
              </w:rPr>
            </w:pPr>
            <w:r>
              <w:rPr>
                <w:rFonts w:ascii="Arial" w:hAnsi="Arial" w:cs="Arial"/>
                <w:color w:val="0000FF"/>
              </w:rPr>
              <w:t>1.7</w:t>
            </w:r>
          </w:p>
        </w:tc>
        <w:tc>
          <w:tcPr>
            <w:tcW w:w="1620" w:type="dxa"/>
          </w:tcPr>
          <w:p w:rsidR="004D61ED" w:rsidRDefault="004D61ED" w:rsidP="003F7CA8">
            <w:pPr>
              <w:pStyle w:val="Table-Text"/>
              <w:rPr>
                <w:rFonts w:ascii="Arial" w:hAnsi="Arial" w:cs="Arial"/>
                <w:color w:val="0000FF"/>
              </w:rPr>
            </w:pPr>
            <w:r>
              <w:rPr>
                <w:rFonts w:ascii="Arial" w:hAnsi="Arial" w:cs="Arial"/>
                <w:color w:val="0000FF"/>
              </w:rPr>
              <w:t>Kimberly Koenig</w:t>
            </w:r>
          </w:p>
        </w:tc>
        <w:tc>
          <w:tcPr>
            <w:tcW w:w="6210" w:type="dxa"/>
          </w:tcPr>
          <w:p w:rsidR="004D61ED" w:rsidRDefault="004D61ED" w:rsidP="003F7CA8">
            <w:pPr>
              <w:pStyle w:val="Table-Text"/>
              <w:rPr>
                <w:rFonts w:ascii="Arial" w:hAnsi="Arial" w:cs="Arial"/>
                <w:color w:val="0000FF"/>
              </w:rPr>
            </w:pPr>
            <w:r>
              <w:rPr>
                <w:rFonts w:ascii="Arial" w:hAnsi="Arial" w:cs="Arial"/>
                <w:color w:val="0000FF"/>
              </w:rPr>
              <w:t>UML Sequence diagrams added.  Other UML Diagrams updated.  Design changes reflected throughout (C# is now Java).</w:t>
            </w:r>
          </w:p>
        </w:tc>
        <w:tc>
          <w:tcPr>
            <w:tcW w:w="1620" w:type="dxa"/>
          </w:tcPr>
          <w:p w:rsidR="004D61ED" w:rsidRDefault="004D61ED" w:rsidP="003F7CA8">
            <w:pPr>
              <w:pStyle w:val="Table-Text"/>
              <w:rPr>
                <w:rFonts w:ascii="Arial" w:hAnsi="Arial" w:cs="Arial"/>
                <w:color w:val="0000FF"/>
              </w:rPr>
            </w:pPr>
            <w:r>
              <w:rPr>
                <w:rFonts w:ascii="Arial" w:hAnsi="Arial" w:cs="Arial"/>
                <w:color w:val="0000FF"/>
              </w:rPr>
              <w:t>02/3/2011</w:t>
            </w:r>
          </w:p>
        </w:tc>
      </w:tr>
      <w:tr w:rsidR="00725060" w:rsidRPr="00DC1C17" w:rsidTr="00D54ACE">
        <w:trPr>
          <w:cantSplit/>
        </w:trPr>
        <w:tc>
          <w:tcPr>
            <w:tcW w:w="1080" w:type="dxa"/>
          </w:tcPr>
          <w:p w:rsidR="00725060" w:rsidRDefault="00725060" w:rsidP="003F7CA8">
            <w:pPr>
              <w:pStyle w:val="Table-Text"/>
              <w:suppressAutoHyphens/>
              <w:rPr>
                <w:rFonts w:ascii="Arial" w:hAnsi="Arial" w:cs="Arial"/>
                <w:color w:val="0000FF"/>
              </w:rPr>
            </w:pPr>
            <w:r>
              <w:rPr>
                <w:rFonts w:ascii="Arial" w:hAnsi="Arial" w:cs="Arial"/>
                <w:color w:val="0000FF"/>
              </w:rPr>
              <w:t>1.8</w:t>
            </w:r>
          </w:p>
        </w:tc>
        <w:tc>
          <w:tcPr>
            <w:tcW w:w="1620" w:type="dxa"/>
          </w:tcPr>
          <w:p w:rsidR="00725060" w:rsidRDefault="00725060" w:rsidP="003F7CA8">
            <w:pPr>
              <w:pStyle w:val="Table-Text"/>
              <w:rPr>
                <w:rFonts w:ascii="Arial" w:hAnsi="Arial" w:cs="Arial"/>
                <w:color w:val="0000FF"/>
              </w:rPr>
            </w:pPr>
            <w:r>
              <w:rPr>
                <w:rFonts w:ascii="Arial" w:hAnsi="Arial" w:cs="Arial"/>
                <w:color w:val="0000FF"/>
              </w:rPr>
              <w:t>Kimberly Koenig</w:t>
            </w:r>
          </w:p>
        </w:tc>
        <w:tc>
          <w:tcPr>
            <w:tcW w:w="6210" w:type="dxa"/>
          </w:tcPr>
          <w:p w:rsidR="00725060" w:rsidRDefault="00725060" w:rsidP="003F7CA8">
            <w:pPr>
              <w:pStyle w:val="Table-Text"/>
              <w:rPr>
                <w:rFonts w:ascii="Arial" w:hAnsi="Arial" w:cs="Arial"/>
                <w:color w:val="0000FF"/>
              </w:rPr>
            </w:pPr>
            <w:r>
              <w:rPr>
                <w:rFonts w:ascii="Arial" w:hAnsi="Arial" w:cs="Arial"/>
                <w:color w:val="0000FF"/>
              </w:rPr>
              <w:t>Fixed some UML sequence diagrams.  Deleted a design alternative that is no longer relevant.  Reorganized some sections and removed all remaining references to SOAP.</w:t>
            </w:r>
          </w:p>
        </w:tc>
        <w:tc>
          <w:tcPr>
            <w:tcW w:w="1620" w:type="dxa"/>
          </w:tcPr>
          <w:p w:rsidR="00816EB0" w:rsidRDefault="00725060" w:rsidP="003F7CA8">
            <w:pPr>
              <w:pStyle w:val="Table-Text"/>
              <w:rPr>
                <w:rFonts w:ascii="Arial" w:hAnsi="Arial" w:cs="Arial"/>
                <w:color w:val="0000FF"/>
              </w:rPr>
            </w:pPr>
            <w:r>
              <w:rPr>
                <w:rFonts w:ascii="Arial" w:hAnsi="Arial" w:cs="Arial"/>
                <w:color w:val="0000FF"/>
              </w:rPr>
              <w:t>02/4/2011</w:t>
            </w:r>
          </w:p>
        </w:tc>
      </w:tr>
      <w:tr w:rsidR="00816EB0" w:rsidRPr="00DC1C17" w:rsidTr="00D54ACE">
        <w:trPr>
          <w:cantSplit/>
        </w:trPr>
        <w:tc>
          <w:tcPr>
            <w:tcW w:w="1080" w:type="dxa"/>
          </w:tcPr>
          <w:p w:rsidR="00816EB0" w:rsidRDefault="00816EB0" w:rsidP="003F7CA8">
            <w:pPr>
              <w:pStyle w:val="Table-Text"/>
              <w:suppressAutoHyphens/>
              <w:rPr>
                <w:rFonts w:ascii="Arial" w:hAnsi="Arial" w:cs="Arial"/>
                <w:color w:val="0000FF"/>
              </w:rPr>
            </w:pPr>
            <w:r>
              <w:rPr>
                <w:rFonts w:ascii="Arial" w:hAnsi="Arial" w:cs="Arial"/>
                <w:color w:val="0000FF"/>
              </w:rPr>
              <w:t>1.9</w:t>
            </w:r>
          </w:p>
        </w:tc>
        <w:tc>
          <w:tcPr>
            <w:tcW w:w="1620" w:type="dxa"/>
          </w:tcPr>
          <w:p w:rsidR="00816EB0" w:rsidRDefault="00816EB0" w:rsidP="003F7CA8">
            <w:pPr>
              <w:pStyle w:val="Table-Text"/>
              <w:rPr>
                <w:rFonts w:ascii="Arial" w:hAnsi="Arial" w:cs="Arial"/>
                <w:color w:val="0000FF"/>
              </w:rPr>
            </w:pPr>
            <w:r>
              <w:rPr>
                <w:rFonts w:ascii="Arial" w:hAnsi="Arial" w:cs="Arial"/>
                <w:color w:val="0000FF"/>
              </w:rPr>
              <w:t>Kimberly Koenig</w:t>
            </w:r>
          </w:p>
        </w:tc>
        <w:tc>
          <w:tcPr>
            <w:tcW w:w="6210" w:type="dxa"/>
          </w:tcPr>
          <w:p w:rsidR="00816EB0" w:rsidRDefault="00816EB0" w:rsidP="003F7CA8">
            <w:pPr>
              <w:pStyle w:val="Table-Text"/>
              <w:rPr>
                <w:rFonts w:ascii="Arial" w:hAnsi="Arial" w:cs="Arial"/>
                <w:color w:val="0000FF"/>
              </w:rPr>
            </w:pPr>
            <w:r>
              <w:rPr>
                <w:rFonts w:ascii="Arial" w:hAnsi="Arial" w:cs="Arial"/>
                <w:color w:val="0000FF"/>
              </w:rPr>
              <w:t>Updating the SDS for Beta.</w:t>
            </w:r>
          </w:p>
        </w:tc>
        <w:tc>
          <w:tcPr>
            <w:tcW w:w="1620" w:type="dxa"/>
          </w:tcPr>
          <w:p w:rsidR="00816EB0" w:rsidRDefault="00816EB0" w:rsidP="003F7CA8">
            <w:pPr>
              <w:pStyle w:val="Table-Text"/>
              <w:rPr>
                <w:rFonts w:ascii="Arial" w:hAnsi="Arial" w:cs="Arial"/>
                <w:color w:val="0000FF"/>
              </w:rPr>
            </w:pPr>
            <w:r>
              <w:rPr>
                <w:rFonts w:ascii="Arial" w:hAnsi="Arial" w:cs="Arial"/>
                <w:color w:val="0000FF"/>
              </w:rPr>
              <w:t>02/19/2011</w:t>
            </w:r>
          </w:p>
        </w:tc>
      </w:tr>
      <w:tr w:rsidR="00161AB3" w:rsidRPr="00DC1C17" w:rsidTr="00D54ACE">
        <w:trPr>
          <w:cantSplit/>
        </w:trPr>
        <w:tc>
          <w:tcPr>
            <w:tcW w:w="1080" w:type="dxa"/>
          </w:tcPr>
          <w:p w:rsidR="00161AB3" w:rsidRDefault="00161AB3" w:rsidP="003F7CA8">
            <w:pPr>
              <w:pStyle w:val="Table-Text"/>
              <w:suppressAutoHyphens/>
              <w:rPr>
                <w:rFonts w:ascii="Arial" w:hAnsi="Arial" w:cs="Arial"/>
                <w:color w:val="0000FF"/>
              </w:rPr>
            </w:pPr>
            <w:r>
              <w:rPr>
                <w:rFonts w:ascii="Arial" w:hAnsi="Arial" w:cs="Arial"/>
                <w:color w:val="0000FF"/>
              </w:rPr>
              <w:t>2.0</w:t>
            </w:r>
          </w:p>
        </w:tc>
        <w:tc>
          <w:tcPr>
            <w:tcW w:w="1620" w:type="dxa"/>
          </w:tcPr>
          <w:p w:rsidR="00161AB3" w:rsidRDefault="00161AB3" w:rsidP="003F7CA8">
            <w:pPr>
              <w:pStyle w:val="Table-Text"/>
              <w:rPr>
                <w:rFonts w:ascii="Arial" w:hAnsi="Arial" w:cs="Arial"/>
                <w:color w:val="0000FF"/>
              </w:rPr>
            </w:pPr>
            <w:r>
              <w:rPr>
                <w:rFonts w:ascii="Arial" w:hAnsi="Arial" w:cs="Arial"/>
                <w:color w:val="0000FF"/>
              </w:rPr>
              <w:t>Kimberly Koenig</w:t>
            </w:r>
          </w:p>
        </w:tc>
        <w:tc>
          <w:tcPr>
            <w:tcW w:w="6210" w:type="dxa"/>
          </w:tcPr>
          <w:p w:rsidR="00161AB3" w:rsidRDefault="00161AB3" w:rsidP="003F7CA8">
            <w:pPr>
              <w:pStyle w:val="Table-Text"/>
              <w:rPr>
                <w:rFonts w:ascii="Arial" w:hAnsi="Arial" w:cs="Arial"/>
                <w:color w:val="0000FF"/>
              </w:rPr>
            </w:pPr>
            <w:r>
              <w:rPr>
                <w:rFonts w:ascii="Arial" w:hAnsi="Arial" w:cs="Arial"/>
                <w:color w:val="0000FF"/>
              </w:rPr>
              <w:t>Updated SDS per team feedback on draft changes. Most changes made to Database Retriever section and some diagrams were changed.   Changed diagrams are noted by the text (updated) after their captions.</w:t>
            </w:r>
          </w:p>
        </w:tc>
        <w:tc>
          <w:tcPr>
            <w:tcW w:w="1620" w:type="dxa"/>
          </w:tcPr>
          <w:p w:rsidR="00543388" w:rsidRDefault="00161AB3" w:rsidP="003F7CA8">
            <w:pPr>
              <w:pStyle w:val="Table-Text"/>
              <w:rPr>
                <w:rFonts w:ascii="Arial" w:hAnsi="Arial" w:cs="Arial"/>
                <w:color w:val="0000FF"/>
              </w:rPr>
            </w:pPr>
            <w:r>
              <w:rPr>
                <w:rFonts w:ascii="Arial" w:hAnsi="Arial" w:cs="Arial"/>
                <w:color w:val="0000FF"/>
              </w:rPr>
              <w:t>02/20/2011</w:t>
            </w:r>
          </w:p>
          <w:p w:rsidR="00161AB3" w:rsidRPr="00543388" w:rsidRDefault="00543388" w:rsidP="00543388">
            <w:pPr>
              <w:tabs>
                <w:tab w:val="left" w:pos="1234"/>
              </w:tabs>
            </w:pPr>
            <w:r>
              <w:tab/>
            </w:r>
          </w:p>
        </w:tc>
      </w:tr>
      <w:tr w:rsidR="00543388" w:rsidRPr="00DC1C17" w:rsidTr="00D54ACE">
        <w:trPr>
          <w:cantSplit/>
        </w:trPr>
        <w:tc>
          <w:tcPr>
            <w:tcW w:w="1080" w:type="dxa"/>
          </w:tcPr>
          <w:p w:rsidR="00543388" w:rsidRDefault="00543388" w:rsidP="003F7CA8">
            <w:pPr>
              <w:pStyle w:val="Table-Text"/>
              <w:suppressAutoHyphens/>
              <w:rPr>
                <w:rFonts w:ascii="Arial" w:hAnsi="Arial" w:cs="Arial"/>
                <w:color w:val="0000FF"/>
              </w:rPr>
            </w:pPr>
            <w:r>
              <w:rPr>
                <w:rFonts w:ascii="Arial" w:hAnsi="Arial" w:cs="Arial"/>
                <w:color w:val="0000FF"/>
              </w:rPr>
              <w:t>2.1</w:t>
            </w:r>
          </w:p>
        </w:tc>
        <w:tc>
          <w:tcPr>
            <w:tcW w:w="1620" w:type="dxa"/>
          </w:tcPr>
          <w:p w:rsidR="00543388" w:rsidRDefault="00543388" w:rsidP="003F7CA8">
            <w:pPr>
              <w:pStyle w:val="Table-Text"/>
              <w:rPr>
                <w:rFonts w:ascii="Arial" w:hAnsi="Arial" w:cs="Arial"/>
                <w:color w:val="0000FF"/>
              </w:rPr>
            </w:pPr>
            <w:r>
              <w:rPr>
                <w:rFonts w:ascii="Arial" w:hAnsi="Arial" w:cs="Arial"/>
                <w:color w:val="0000FF"/>
              </w:rPr>
              <w:t>Kimberly Koenig</w:t>
            </w:r>
          </w:p>
        </w:tc>
        <w:tc>
          <w:tcPr>
            <w:tcW w:w="6210" w:type="dxa"/>
          </w:tcPr>
          <w:p w:rsidR="00543388" w:rsidRDefault="00543388" w:rsidP="003F7CA8">
            <w:pPr>
              <w:pStyle w:val="Table-Text"/>
              <w:rPr>
                <w:rFonts w:ascii="Arial" w:hAnsi="Arial" w:cs="Arial"/>
                <w:color w:val="0000FF"/>
              </w:rPr>
            </w:pPr>
            <w:r>
              <w:rPr>
                <w:rFonts w:ascii="Arial" w:hAnsi="Arial" w:cs="Arial"/>
                <w:color w:val="0000FF"/>
              </w:rPr>
              <w:t>Updating for final release.</w:t>
            </w:r>
            <w:r w:rsidR="006953EA">
              <w:rPr>
                <w:rFonts w:ascii="Arial" w:hAnsi="Arial" w:cs="Arial"/>
                <w:color w:val="0000FF"/>
              </w:rPr>
              <w:t xml:space="preserve">  Adding design pattern data.</w:t>
            </w:r>
          </w:p>
        </w:tc>
        <w:tc>
          <w:tcPr>
            <w:tcW w:w="1620" w:type="dxa"/>
          </w:tcPr>
          <w:p w:rsidR="00543388" w:rsidRDefault="00543388" w:rsidP="003F7CA8">
            <w:pPr>
              <w:pStyle w:val="Table-Text"/>
              <w:rPr>
                <w:rFonts w:ascii="Arial" w:hAnsi="Arial" w:cs="Arial"/>
                <w:color w:val="0000FF"/>
              </w:rPr>
            </w:pPr>
            <w:r>
              <w:rPr>
                <w:rFonts w:ascii="Arial" w:hAnsi="Arial" w:cs="Arial"/>
                <w:color w:val="0000FF"/>
              </w:rPr>
              <w:t>03/10/2011</w:t>
            </w:r>
          </w:p>
        </w:tc>
      </w:tr>
    </w:tbl>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rPr>
          <w:rFonts w:ascii="Arial" w:hAnsi="Arial" w:cs="Arial"/>
          <w:bCs/>
          <w:sz w:val="20"/>
          <w:szCs w:val="20"/>
        </w:rPr>
      </w:pPr>
    </w:p>
    <w:p w:rsidR="00DC2AD1" w:rsidRPr="00E67AFB" w:rsidRDefault="00B46B68" w:rsidP="00FA338F">
      <w:pPr>
        <w:pStyle w:val="Contents"/>
        <w:rPr>
          <w:rFonts w:cs="Arial"/>
          <w:szCs w:val="28"/>
        </w:rPr>
      </w:pPr>
      <w:r w:rsidRPr="00E67AFB">
        <w:rPr>
          <w:rFonts w:cs="Arial"/>
          <w:szCs w:val="28"/>
        </w:rPr>
        <w:lastRenderedPageBreak/>
        <w:t>System Architecture</w:t>
      </w:r>
    </w:p>
    <w:p w:rsidR="001B1151" w:rsidRPr="00DC1C17" w:rsidRDefault="008621BF" w:rsidP="00D54ACE">
      <w:pPr>
        <w:pStyle w:val="Heading1"/>
        <w:numPr>
          <w:ilvl w:val="0"/>
          <w:numId w:val="1"/>
        </w:numPr>
        <w:rPr>
          <w:sz w:val="20"/>
          <w:szCs w:val="20"/>
        </w:rPr>
      </w:pPr>
      <w:r w:rsidRPr="00DC1C17">
        <w:rPr>
          <w:sz w:val="20"/>
          <w:szCs w:val="20"/>
        </w:rPr>
        <w:t>Introduction</w:t>
      </w:r>
    </w:p>
    <w:p w:rsidR="001B1151" w:rsidRPr="00DC1C17" w:rsidRDefault="001B1151" w:rsidP="00FA338F">
      <w:pPr>
        <w:spacing w:line="276" w:lineRule="auto"/>
        <w:jc w:val="center"/>
        <w:rPr>
          <w:rFonts w:ascii="Arial" w:hAnsi="Arial" w:cs="Arial"/>
          <w:bCs/>
          <w:sz w:val="20"/>
          <w:szCs w:val="20"/>
        </w:rPr>
      </w:pPr>
    </w:p>
    <w:p w:rsidR="00876D4A" w:rsidRDefault="001B1151" w:rsidP="00FA338F">
      <w:pPr>
        <w:spacing w:line="276" w:lineRule="auto"/>
        <w:rPr>
          <w:rFonts w:ascii="Arial" w:hAnsi="Arial" w:cs="Arial"/>
          <w:bCs/>
          <w:sz w:val="20"/>
          <w:szCs w:val="20"/>
        </w:rPr>
      </w:pPr>
      <w:proofErr w:type="spellStart"/>
      <w:r w:rsidRPr="00DC1C17">
        <w:rPr>
          <w:rFonts w:ascii="Arial" w:hAnsi="Arial" w:cs="Arial"/>
          <w:bCs/>
          <w:sz w:val="20"/>
          <w:szCs w:val="20"/>
        </w:rPr>
        <w:t>WikiMap</w:t>
      </w:r>
      <w:proofErr w:type="spellEnd"/>
      <w:r w:rsidRPr="00DC1C17">
        <w:rPr>
          <w:rFonts w:ascii="Arial" w:hAnsi="Arial" w:cs="Arial"/>
          <w:bCs/>
          <w:sz w:val="20"/>
          <w:szCs w:val="20"/>
        </w:rPr>
        <w:t xml:space="preserve"> is an interactive, web browser-based visualization of Wikipedia articles and their relationships: it allows users to navigate a high-level map </w:t>
      </w:r>
      <w:r w:rsidR="00B64139">
        <w:rPr>
          <w:rFonts w:ascii="Arial" w:hAnsi="Arial" w:cs="Arial"/>
          <w:bCs/>
          <w:sz w:val="20"/>
          <w:szCs w:val="20"/>
        </w:rPr>
        <w:t xml:space="preserve">of Wikipedia, </w:t>
      </w:r>
      <w:r w:rsidRPr="00DC1C17">
        <w:rPr>
          <w:rFonts w:ascii="Arial" w:hAnsi="Arial" w:cs="Arial"/>
          <w:bCs/>
          <w:sz w:val="20"/>
          <w:szCs w:val="20"/>
        </w:rPr>
        <w:t>understand how different art</w:t>
      </w:r>
      <w:r w:rsidR="00B64139">
        <w:rPr>
          <w:rFonts w:ascii="Arial" w:hAnsi="Arial" w:cs="Arial"/>
          <w:bCs/>
          <w:sz w:val="20"/>
          <w:szCs w:val="20"/>
        </w:rPr>
        <w:t xml:space="preserve">icles are related, and </w:t>
      </w:r>
      <w:r w:rsidR="00F23DDD">
        <w:rPr>
          <w:rFonts w:ascii="Arial" w:hAnsi="Arial" w:cs="Arial"/>
          <w:bCs/>
          <w:sz w:val="20"/>
          <w:szCs w:val="20"/>
        </w:rPr>
        <w:t>preview (or fully view)</w:t>
      </w:r>
      <w:r w:rsidR="00B64139">
        <w:rPr>
          <w:rFonts w:ascii="Arial" w:hAnsi="Arial" w:cs="Arial"/>
          <w:bCs/>
          <w:sz w:val="20"/>
          <w:szCs w:val="20"/>
        </w:rPr>
        <w:t xml:space="preserve"> each article’s content while remaining immersed in the </w:t>
      </w:r>
      <w:proofErr w:type="spellStart"/>
      <w:r w:rsidR="00B64139">
        <w:rPr>
          <w:rFonts w:ascii="Arial" w:hAnsi="Arial" w:cs="Arial"/>
          <w:bCs/>
          <w:sz w:val="20"/>
          <w:szCs w:val="20"/>
        </w:rPr>
        <w:t>WikiMap</w:t>
      </w:r>
      <w:proofErr w:type="spellEnd"/>
      <w:r w:rsidR="00B64139">
        <w:rPr>
          <w:rFonts w:ascii="Arial" w:hAnsi="Arial" w:cs="Arial"/>
          <w:bCs/>
          <w:sz w:val="20"/>
          <w:szCs w:val="20"/>
        </w:rPr>
        <w:t xml:space="preserve"> experience.</w:t>
      </w:r>
    </w:p>
    <w:p w:rsidR="00B64139" w:rsidRDefault="00B64139" w:rsidP="00FA338F">
      <w:pPr>
        <w:spacing w:line="276" w:lineRule="auto"/>
        <w:rPr>
          <w:rFonts w:ascii="Arial" w:hAnsi="Arial" w:cs="Arial"/>
          <w:bCs/>
          <w:sz w:val="20"/>
          <w:szCs w:val="20"/>
        </w:rPr>
      </w:pPr>
    </w:p>
    <w:p w:rsidR="00B64139" w:rsidRDefault="00B64139" w:rsidP="00F23DDD">
      <w:pPr>
        <w:autoSpaceDE w:val="0"/>
        <w:autoSpaceDN w:val="0"/>
        <w:adjustRightInd w:val="0"/>
        <w:spacing w:after="240" w:line="276" w:lineRule="auto"/>
        <w:rPr>
          <w:rFonts w:ascii="Arial" w:hAnsi="Arial" w:cs="Arial"/>
          <w:bCs/>
          <w:sz w:val="20"/>
          <w:szCs w:val="20"/>
        </w:rPr>
      </w:pPr>
      <w:r w:rsidRPr="00B64139">
        <w:rPr>
          <w:rFonts w:ascii="Arial" w:hAnsi="Arial" w:cs="Arial"/>
          <w:bCs/>
          <w:sz w:val="20"/>
          <w:szCs w:val="20"/>
        </w:rPr>
        <w:t xml:space="preserve">Our target audience consists of knowledge and Wikipedia enthusiasts: individuals who regularly browse Wikipedia for casual fun, research, homework, and more. </w:t>
      </w:r>
    </w:p>
    <w:p w:rsidR="00876D4A" w:rsidRDefault="00B64139" w:rsidP="00B64139">
      <w:pPr>
        <w:autoSpaceDE w:val="0"/>
        <w:autoSpaceDN w:val="0"/>
        <w:adjustRightInd w:val="0"/>
        <w:spacing w:line="276" w:lineRule="auto"/>
        <w:rPr>
          <w:rFonts w:ascii="Arial" w:hAnsi="Arial" w:cs="Arial"/>
          <w:bCs/>
          <w:sz w:val="20"/>
          <w:szCs w:val="20"/>
        </w:rPr>
      </w:pPr>
      <w:r>
        <w:rPr>
          <w:rFonts w:ascii="Arial" w:hAnsi="Arial" w:cs="Arial"/>
          <w:bCs/>
          <w:sz w:val="20"/>
          <w:szCs w:val="20"/>
        </w:rPr>
        <w:t xml:space="preserve">This purpose of this document is to explain some of the system architecture, design, documentation, and test decisions that have been made with regard to the </w:t>
      </w:r>
      <w:proofErr w:type="spellStart"/>
      <w:r>
        <w:rPr>
          <w:rFonts w:ascii="Arial" w:hAnsi="Arial" w:cs="Arial"/>
          <w:bCs/>
          <w:sz w:val="20"/>
          <w:szCs w:val="20"/>
        </w:rPr>
        <w:t>WikiMap</w:t>
      </w:r>
      <w:proofErr w:type="spellEnd"/>
      <w:r>
        <w:rPr>
          <w:rFonts w:ascii="Arial" w:hAnsi="Arial" w:cs="Arial"/>
          <w:bCs/>
          <w:sz w:val="20"/>
          <w:szCs w:val="20"/>
        </w:rPr>
        <w:t xml:space="preserve"> </w:t>
      </w:r>
      <w:r w:rsidR="00F23DDD">
        <w:rPr>
          <w:rFonts w:ascii="Arial" w:hAnsi="Arial" w:cs="Arial"/>
          <w:bCs/>
          <w:sz w:val="20"/>
          <w:szCs w:val="20"/>
        </w:rPr>
        <w:t>project</w:t>
      </w:r>
      <w:r>
        <w:rPr>
          <w:rFonts w:ascii="Arial" w:hAnsi="Arial" w:cs="Arial"/>
          <w:bCs/>
          <w:sz w:val="20"/>
          <w:szCs w:val="20"/>
        </w:rPr>
        <w:t>, particularly with regard to how they support our main project goals of:</w:t>
      </w:r>
      <w:r w:rsidR="0075187C">
        <w:rPr>
          <w:rFonts w:ascii="Arial" w:hAnsi="Arial" w:cs="Arial"/>
          <w:bCs/>
          <w:sz w:val="20"/>
          <w:szCs w:val="20"/>
        </w:rPr>
        <w:br/>
      </w:r>
    </w:p>
    <w:p w:rsidR="00876D4A" w:rsidRDefault="00876D4A" w:rsidP="0080296A">
      <w:pPr>
        <w:pStyle w:val="ListParagraph"/>
        <w:numPr>
          <w:ilvl w:val="0"/>
          <w:numId w:val="2"/>
        </w:numPr>
        <w:autoSpaceDE w:val="0"/>
        <w:autoSpaceDN w:val="0"/>
        <w:adjustRightInd w:val="0"/>
        <w:spacing w:line="276" w:lineRule="auto"/>
        <w:ind w:left="720"/>
        <w:rPr>
          <w:rFonts w:ascii="Arial" w:hAnsi="Arial" w:cs="Arial"/>
          <w:bCs/>
          <w:sz w:val="20"/>
          <w:szCs w:val="20"/>
        </w:rPr>
      </w:pPr>
      <w:r w:rsidRPr="00B11F0A">
        <w:rPr>
          <w:rFonts w:ascii="Arial" w:hAnsi="Arial" w:cs="Arial"/>
          <w:bCs/>
          <w:sz w:val="20"/>
          <w:szCs w:val="20"/>
        </w:rPr>
        <w:t xml:space="preserve">Visualizing article relatedness by identifying and representing the strongest article relationships </w:t>
      </w:r>
    </w:p>
    <w:p w:rsidR="00876D4A" w:rsidRDefault="00876D4A" w:rsidP="0080296A">
      <w:pPr>
        <w:pStyle w:val="ListParagraph"/>
        <w:numPr>
          <w:ilvl w:val="0"/>
          <w:numId w:val="2"/>
        </w:numPr>
        <w:autoSpaceDE w:val="0"/>
        <w:autoSpaceDN w:val="0"/>
        <w:adjustRightInd w:val="0"/>
        <w:spacing w:line="276" w:lineRule="auto"/>
        <w:ind w:left="720"/>
        <w:rPr>
          <w:rFonts w:ascii="Arial" w:hAnsi="Arial" w:cs="Arial"/>
          <w:bCs/>
          <w:sz w:val="20"/>
          <w:szCs w:val="20"/>
        </w:rPr>
      </w:pPr>
      <w:r w:rsidRPr="00B11F0A">
        <w:rPr>
          <w:rFonts w:ascii="Arial" w:hAnsi="Arial" w:cs="Arial"/>
          <w:bCs/>
          <w:sz w:val="20"/>
          <w:szCs w:val="20"/>
        </w:rPr>
        <w:t>Providing a fun, easy-to-use, simple, and visually appealing way to explore Wikipedia at a high level</w:t>
      </w:r>
    </w:p>
    <w:p w:rsidR="00876D4A" w:rsidRDefault="00876D4A" w:rsidP="0080296A">
      <w:pPr>
        <w:pStyle w:val="ListParagraph"/>
        <w:numPr>
          <w:ilvl w:val="0"/>
          <w:numId w:val="2"/>
        </w:numPr>
        <w:autoSpaceDE w:val="0"/>
        <w:autoSpaceDN w:val="0"/>
        <w:adjustRightInd w:val="0"/>
        <w:spacing w:line="276" w:lineRule="auto"/>
        <w:ind w:left="720"/>
        <w:rPr>
          <w:rFonts w:ascii="Arial" w:hAnsi="Arial" w:cs="Arial"/>
          <w:bCs/>
          <w:sz w:val="20"/>
          <w:szCs w:val="20"/>
        </w:rPr>
      </w:pPr>
      <w:r w:rsidRPr="00B11F0A">
        <w:rPr>
          <w:rFonts w:ascii="Arial" w:hAnsi="Arial" w:cs="Arial"/>
          <w:bCs/>
          <w:sz w:val="20"/>
          <w:szCs w:val="20"/>
        </w:rPr>
        <w:t>Enabling users to interact with Wikipedia as a map of interconnected articles</w:t>
      </w:r>
    </w:p>
    <w:p w:rsidR="00876D4A" w:rsidRDefault="00876D4A" w:rsidP="0080296A">
      <w:pPr>
        <w:pStyle w:val="ListParagraph"/>
        <w:numPr>
          <w:ilvl w:val="0"/>
          <w:numId w:val="2"/>
        </w:numPr>
        <w:autoSpaceDE w:val="0"/>
        <w:autoSpaceDN w:val="0"/>
        <w:adjustRightInd w:val="0"/>
        <w:spacing w:line="276" w:lineRule="auto"/>
        <w:ind w:left="720"/>
        <w:rPr>
          <w:rFonts w:ascii="Arial" w:hAnsi="Arial" w:cs="Arial"/>
          <w:bCs/>
          <w:sz w:val="20"/>
          <w:szCs w:val="20"/>
        </w:rPr>
      </w:pPr>
      <w:r w:rsidRPr="00B11F0A">
        <w:rPr>
          <w:rFonts w:ascii="Arial" w:hAnsi="Arial" w:cs="Arial"/>
          <w:bCs/>
          <w:sz w:val="20"/>
          <w:szCs w:val="20"/>
        </w:rPr>
        <w:t>Simplifying the process of viewing many related articles’ content and images</w:t>
      </w:r>
    </w:p>
    <w:p w:rsidR="00B64139" w:rsidRDefault="00876D4A" w:rsidP="0080296A">
      <w:pPr>
        <w:pStyle w:val="ListParagraph"/>
        <w:numPr>
          <w:ilvl w:val="0"/>
          <w:numId w:val="2"/>
        </w:numPr>
        <w:autoSpaceDE w:val="0"/>
        <w:autoSpaceDN w:val="0"/>
        <w:adjustRightInd w:val="0"/>
        <w:spacing w:line="276" w:lineRule="auto"/>
        <w:ind w:left="720"/>
        <w:rPr>
          <w:rFonts w:ascii="Arial" w:hAnsi="Arial" w:cs="Arial"/>
          <w:bCs/>
          <w:sz w:val="20"/>
          <w:szCs w:val="20"/>
        </w:rPr>
      </w:pPr>
      <w:r w:rsidRPr="00876D4A">
        <w:rPr>
          <w:rFonts w:ascii="Arial" w:hAnsi="Arial" w:cs="Arial"/>
          <w:bCs/>
          <w:sz w:val="20"/>
          <w:szCs w:val="20"/>
        </w:rPr>
        <w:t>Providing an extensible software product</w:t>
      </w:r>
    </w:p>
    <w:p w:rsidR="0075187C" w:rsidRDefault="0075187C" w:rsidP="0075187C">
      <w:pPr>
        <w:autoSpaceDE w:val="0"/>
        <w:autoSpaceDN w:val="0"/>
        <w:adjustRightInd w:val="0"/>
        <w:spacing w:line="276" w:lineRule="auto"/>
        <w:rPr>
          <w:rFonts w:ascii="Arial" w:hAnsi="Arial" w:cs="Arial"/>
          <w:bCs/>
          <w:sz w:val="20"/>
          <w:szCs w:val="20"/>
        </w:rPr>
      </w:pPr>
    </w:p>
    <w:p w:rsidR="0075187C" w:rsidRDefault="0075187C" w:rsidP="0075187C">
      <w:pPr>
        <w:autoSpaceDE w:val="0"/>
        <w:autoSpaceDN w:val="0"/>
        <w:adjustRightInd w:val="0"/>
        <w:spacing w:line="276" w:lineRule="auto"/>
        <w:rPr>
          <w:rFonts w:ascii="Arial" w:hAnsi="Arial" w:cs="Arial"/>
          <w:bCs/>
          <w:sz w:val="20"/>
          <w:szCs w:val="20"/>
        </w:rPr>
      </w:pPr>
      <w:r>
        <w:rPr>
          <w:rFonts w:ascii="Arial" w:hAnsi="Arial" w:cs="Arial"/>
          <w:bCs/>
          <w:sz w:val="20"/>
          <w:szCs w:val="20"/>
        </w:rPr>
        <w:t>Certain features are outside of our scope, including:</w:t>
      </w:r>
      <w:r>
        <w:rPr>
          <w:rFonts w:ascii="Arial" w:hAnsi="Arial" w:cs="Arial"/>
          <w:bCs/>
          <w:sz w:val="20"/>
          <w:szCs w:val="20"/>
        </w:rPr>
        <w:br/>
      </w:r>
    </w:p>
    <w:p w:rsidR="0075187C" w:rsidRPr="00111154" w:rsidRDefault="0075187C" w:rsidP="0080296A">
      <w:pPr>
        <w:numPr>
          <w:ilvl w:val="0"/>
          <w:numId w:val="52"/>
        </w:numPr>
        <w:autoSpaceDE w:val="0"/>
        <w:autoSpaceDN w:val="0"/>
        <w:adjustRightInd w:val="0"/>
        <w:spacing w:line="276" w:lineRule="auto"/>
        <w:rPr>
          <w:rFonts w:ascii="Arial" w:hAnsi="Arial" w:cs="Arial"/>
          <w:bCs/>
          <w:sz w:val="20"/>
          <w:szCs w:val="20"/>
        </w:rPr>
      </w:pPr>
      <w:r>
        <w:rPr>
          <w:rFonts w:ascii="Arial" w:hAnsi="Arial" w:cs="Arial"/>
          <w:bCs/>
          <w:sz w:val="20"/>
          <w:szCs w:val="20"/>
        </w:rPr>
        <w:t xml:space="preserve">Create a new </w:t>
      </w:r>
      <w:r w:rsidRPr="00111154">
        <w:rPr>
          <w:rFonts w:ascii="Arial" w:hAnsi="Arial" w:cs="Arial"/>
          <w:bCs/>
          <w:sz w:val="20"/>
          <w:szCs w:val="20"/>
        </w:rPr>
        <w:t>Wikipedia search algorithm</w:t>
      </w:r>
    </w:p>
    <w:p w:rsidR="0075187C" w:rsidRPr="00111154" w:rsidRDefault="0075187C" w:rsidP="0080296A">
      <w:pPr>
        <w:numPr>
          <w:ilvl w:val="0"/>
          <w:numId w:val="52"/>
        </w:numPr>
        <w:autoSpaceDE w:val="0"/>
        <w:autoSpaceDN w:val="0"/>
        <w:adjustRightInd w:val="0"/>
        <w:spacing w:line="276" w:lineRule="auto"/>
        <w:rPr>
          <w:rFonts w:ascii="Arial" w:hAnsi="Arial" w:cs="Arial"/>
          <w:bCs/>
          <w:sz w:val="20"/>
          <w:szCs w:val="20"/>
        </w:rPr>
      </w:pPr>
      <w:r w:rsidRPr="00111154">
        <w:rPr>
          <w:rFonts w:ascii="Arial" w:hAnsi="Arial" w:cs="Arial"/>
          <w:bCs/>
          <w:sz w:val="20"/>
          <w:szCs w:val="20"/>
        </w:rPr>
        <w:t>Exhaustively calculate, map, or otherwise identify all article relationships</w:t>
      </w:r>
    </w:p>
    <w:p w:rsidR="0075187C" w:rsidRDefault="0075187C" w:rsidP="0080296A">
      <w:pPr>
        <w:numPr>
          <w:ilvl w:val="0"/>
          <w:numId w:val="52"/>
        </w:numPr>
        <w:autoSpaceDE w:val="0"/>
        <w:autoSpaceDN w:val="0"/>
        <w:adjustRightInd w:val="0"/>
        <w:spacing w:line="276" w:lineRule="auto"/>
        <w:rPr>
          <w:rFonts w:ascii="Arial" w:hAnsi="Arial" w:cs="Arial"/>
          <w:bCs/>
          <w:sz w:val="20"/>
          <w:szCs w:val="20"/>
        </w:rPr>
      </w:pPr>
      <w:r w:rsidRPr="00111154">
        <w:rPr>
          <w:rFonts w:ascii="Arial" w:hAnsi="Arial" w:cs="Arial"/>
          <w:bCs/>
          <w:sz w:val="20"/>
          <w:szCs w:val="20"/>
        </w:rPr>
        <w:t>Host unnecessary Wikipedia content beyond what is required by our project</w:t>
      </w:r>
    </w:p>
    <w:p w:rsidR="001B1151" w:rsidRPr="00E67AFB" w:rsidRDefault="0075187C" w:rsidP="0080296A">
      <w:pPr>
        <w:numPr>
          <w:ilvl w:val="0"/>
          <w:numId w:val="52"/>
        </w:numPr>
        <w:autoSpaceDE w:val="0"/>
        <w:autoSpaceDN w:val="0"/>
        <w:adjustRightInd w:val="0"/>
        <w:spacing w:line="276" w:lineRule="auto"/>
        <w:rPr>
          <w:rFonts w:ascii="Arial" w:hAnsi="Arial" w:cs="Arial"/>
          <w:bCs/>
          <w:sz w:val="20"/>
          <w:szCs w:val="20"/>
        </w:rPr>
      </w:pPr>
      <w:r w:rsidRPr="0075187C">
        <w:rPr>
          <w:rFonts w:ascii="Arial" w:hAnsi="Arial" w:cs="Arial"/>
          <w:bCs/>
          <w:sz w:val="20"/>
          <w:szCs w:val="20"/>
        </w:rPr>
        <w:t>Support or provide editing, login, or other functionality for Wikipedia articles</w:t>
      </w:r>
    </w:p>
    <w:p w:rsidR="008621BF" w:rsidRPr="00DC1C17" w:rsidRDefault="00BC7E22" w:rsidP="007A171E">
      <w:pPr>
        <w:pStyle w:val="Heading1"/>
        <w:numPr>
          <w:ilvl w:val="0"/>
          <w:numId w:val="1"/>
        </w:numPr>
        <w:rPr>
          <w:b w:val="0"/>
          <w:i/>
          <w:color w:val="000080"/>
          <w:sz w:val="20"/>
          <w:szCs w:val="20"/>
        </w:rPr>
      </w:pPr>
      <w:r>
        <w:rPr>
          <w:sz w:val="20"/>
          <w:szCs w:val="20"/>
        </w:rPr>
        <w:t>System Architecture</w:t>
      </w:r>
      <w:r w:rsidR="008621BF" w:rsidRPr="00DC1C17">
        <w:rPr>
          <w:sz w:val="20"/>
          <w:szCs w:val="20"/>
        </w:rPr>
        <w:t xml:space="preserve"> </w:t>
      </w:r>
      <w:r w:rsidR="0053064D">
        <w:rPr>
          <w:b w:val="0"/>
          <w:i/>
          <w:color w:val="000080"/>
          <w:sz w:val="20"/>
          <w:szCs w:val="20"/>
        </w:rPr>
        <w:br/>
      </w:r>
    </w:p>
    <w:p w:rsidR="00365497" w:rsidRPr="006D0624" w:rsidRDefault="00BC7E22" w:rsidP="007A171E">
      <w:pPr>
        <w:pStyle w:val="ListParagraph"/>
        <w:numPr>
          <w:ilvl w:val="1"/>
          <w:numId w:val="1"/>
        </w:numPr>
        <w:autoSpaceDE w:val="0"/>
        <w:autoSpaceDN w:val="0"/>
        <w:adjustRightInd w:val="0"/>
        <w:spacing w:after="240" w:line="276" w:lineRule="auto"/>
        <w:rPr>
          <w:rFonts w:ascii="Arial" w:hAnsi="Arial" w:cs="Arial"/>
          <w:bCs/>
          <w:sz w:val="20"/>
          <w:szCs w:val="20"/>
        </w:rPr>
      </w:pPr>
      <w:r>
        <w:rPr>
          <w:rFonts w:ascii="Arial" w:hAnsi="Arial" w:cs="Arial"/>
          <w:b/>
          <w:sz w:val="20"/>
          <w:szCs w:val="20"/>
        </w:rPr>
        <w:t>System Architecture Overview</w:t>
      </w:r>
    </w:p>
    <w:p w:rsidR="00365497" w:rsidRDefault="00365497" w:rsidP="00D54ACE">
      <w:pPr>
        <w:autoSpaceDE w:val="0"/>
        <w:autoSpaceDN w:val="0"/>
        <w:adjustRightInd w:val="0"/>
        <w:spacing w:line="276" w:lineRule="auto"/>
        <w:ind w:left="720" w:hanging="360"/>
        <w:contextualSpacing/>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WikiMap</w:t>
      </w:r>
      <w:proofErr w:type="spellEnd"/>
      <w:r>
        <w:rPr>
          <w:rFonts w:ascii="Arial" w:hAnsi="Arial" w:cs="Arial"/>
          <w:sz w:val="20"/>
          <w:szCs w:val="20"/>
        </w:rPr>
        <w:t xml:space="preserve"> implementation is conceptually divided into several layers:</w:t>
      </w:r>
      <w:r>
        <w:rPr>
          <w:rFonts w:ascii="Arial" w:hAnsi="Arial" w:cs="Arial"/>
          <w:sz w:val="20"/>
          <w:szCs w:val="20"/>
        </w:rPr>
        <w:br/>
      </w:r>
    </w:p>
    <w:p w:rsidR="00365497" w:rsidRDefault="00365497" w:rsidP="0080296A">
      <w:pPr>
        <w:pStyle w:val="ListParagraph"/>
        <w:numPr>
          <w:ilvl w:val="0"/>
          <w:numId w:val="17"/>
        </w:numPr>
        <w:autoSpaceDE w:val="0"/>
        <w:autoSpaceDN w:val="0"/>
        <w:adjustRightInd w:val="0"/>
        <w:spacing w:line="276" w:lineRule="auto"/>
        <w:rPr>
          <w:rFonts w:ascii="Arial" w:hAnsi="Arial" w:cs="Arial"/>
          <w:sz w:val="20"/>
          <w:szCs w:val="20"/>
        </w:rPr>
      </w:pPr>
      <w:r w:rsidRPr="00FA338F">
        <w:rPr>
          <w:rFonts w:ascii="Arial" w:hAnsi="Arial" w:cs="Arial"/>
          <w:b/>
          <w:sz w:val="20"/>
          <w:szCs w:val="20"/>
        </w:rPr>
        <w:t>Front End</w:t>
      </w:r>
      <w:r w:rsidR="00966CCB">
        <w:rPr>
          <w:rFonts w:ascii="Arial" w:hAnsi="Arial" w:cs="Arial"/>
          <w:b/>
          <w:sz w:val="20"/>
          <w:szCs w:val="20"/>
        </w:rPr>
        <w:t xml:space="preserve"> (PHP)</w:t>
      </w:r>
      <w:r w:rsidRPr="00FA338F">
        <w:rPr>
          <w:rFonts w:ascii="Arial" w:hAnsi="Arial" w:cs="Arial"/>
          <w:b/>
          <w:sz w:val="20"/>
          <w:szCs w:val="20"/>
        </w:rPr>
        <w:t>:</w:t>
      </w:r>
      <w:r>
        <w:rPr>
          <w:rFonts w:ascii="Arial" w:hAnsi="Arial" w:cs="Arial"/>
          <w:sz w:val="20"/>
          <w:szCs w:val="20"/>
        </w:rPr>
        <w:t xml:space="preserve"> Contains the website/UI, </w:t>
      </w:r>
      <w:r w:rsidR="007F4832">
        <w:rPr>
          <w:rFonts w:ascii="Arial" w:hAnsi="Arial" w:cs="Arial"/>
          <w:sz w:val="20"/>
          <w:szCs w:val="20"/>
        </w:rPr>
        <w:t xml:space="preserve">an HTML parser, </w:t>
      </w:r>
      <w:r>
        <w:rPr>
          <w:rFonts w:ascii="Arial" w:hAnsi="Arial" w:cs="Arial"/>
          <w:sz w:val="20"/>
          <w:szCs w:val="20"/>
        </w:rPr>
        <w:t xml:space="preserve">and </w:t>
      </w:r>
      <w:r w:rsidR="00966CCB">
        <w:rPr>
          <w:rFonts w:ascii="Arial" w:hAnsi="Arial" w:cs="Arial"/>
          <w:sz w:val="20"/>
          <w:szCs w:val="20"/>
        </w:rPr>
        <w:t>the Database Retriever (part of the Database API).</w:t>
      </w:r>
    </w:p>
    <w:p w:rsidR="00365497" w:rsidRDefault="00365497" w:rsidP="0080296A">
      <w:pPr>
        <w:pStyle w:val="ListParagraph"/>
        <w:numPr>
          <w:ilvl w:val="0"/>
          <w:numId w:val="17"/>
        </w:numPr>
        <w:autoSpaceDE w:val="0"/>
        <w:autoSpaceDN w:val="0"/>
        <w:adjustRightInd w:val="0"/>
        <w:spacing w:line="276" w:lineRule="auto"/>
        <w:rPr>
          <w:rFonts w:ascii="Arial" w:hAnsi="Arial" w:cs="Arial"/>
          <w:sz w:val="20"/>
          <w:szCs w:val="20"/>
        </w:rPr>
      </w:pPr>
      <w:r w:rsidRPr="00FA338F">
        <w:rPr>
          <w:rFonts w:ascii="Arial" w:hAnsi="Arial" w:cs="Arial"/>
          <w:b/>
          <w:sz w:val="20"/>
          <w:szCs w:val="20"/>
        </w:rPr>
        <w:t>Back End</w:t>
      </w:r>
      <w:r w:rsidR="00966CCB">
        <w:rPr>
          <w:rFonts w:ascii="Arial" w:hAnsi="Arial" w:cs="Arial"/>
          <w:b/>
          <w:sz w:val="20"/>
          <w:szCs w:val="20"/>
        </w:rPr>
        <w:t xml:space="preserve"> (Java)</w:t>
      </w:r>
      <w:r w:rsidRPr="00FA338F">
        <w:rPr>
          <w:rFonts w:ascii="Arial" w:hAnsi="Arial" w:cs="Arial"/>
          <w:b/>
          <w:sz w:val="20"/>
          <w:szCs w:val="20"/>
        </w:rPr>
        <w:t>:</w:t>
      </w:r>
      <w:r>
        <w:rPr>
          <w:rFonts w:ascii="Arial" w:hAnsi="Arial" w:cs="Arial"/>
          <w:sz w:val="20"/>
          <w:szCs w:val="20"/>
        </w:rPr>
        <w:t xml:space="preserve"> Contains </w:t>
      </w:r>
      <w:r w:rsidR="00966CCB">
        <w:rPr>
          <w:rFonts w:ascii="Arial" w:hAnsi="Arial" w:cs="Arial"/>
          <w:sz w:val="20"/>
          <w:szCs w:val="20"/>
        </w:rPr>
        <w:t>the Database Updater (part of the Database API)</w:t>
      </w:r>
      <w:r>
        <w:rPr>
          <w:rFonts w:ascii="Arial" w:hAnsi="Arial" w:cs="Arial"/>
          <w:sz w:val="20"/>
          <w:szCs w:val="20"/>
        </w:rPr>
        <w:t xml:space="preserve">, </w:t>
      </w:r>
      <w:r w:rsidR="00816EB0">
        <w:rPr>
          <w:rFonts w:ascii="Arial" w:hAnsi="Arial" w:cs="Arial"/>
          <w:sz w:val="20"/>
          <w:szCs w:val="20"/>
        </w:rPr>
        <w:t xml:space="preserve">a caching module, </w:t>
      </w:r>
      <w:r>
        <w:rPr>
          <w:rFonts w:ascii="Arial" w:hAnsi="Arial" w:cs="Arial"/>
          <w:sz w:val="20"/>
          <w:szCs w:val="20"/>
        </w:rPr>
        <w:t xml:space="preserve">a logic layer, and auxiliary logic </w:t>
      </w:r>
      <w:r w:rsidR="00966CCB">
        <w:rPr>
          <w:rFonts w:ascii="Arial" w:hAnsi="Arial" w:cs="Arial"/>
          <w:sz w:val="20"/>
          <w:szCs w:val="20"/>
        </w:rPr>
        <w:t>to assist the logic layer.</w:t>
      </w:r>
    </w:p>
    <w:p w:rsidR="00365497" w:rsidRDefault="00365497" w:rsidP="0080296A">
      <w:pPr>
        <w:pStyle w:val="ListParagraph"/>
        <w:numPr>
          <w:ilvl w:val="0"/>
          <w:numId w:val="17"/>
        </w:numPr>
        <w:autoSpaceDE w:val="0"/>
        <w:autoSpaceDN w:val="0"/>
        <w:adjustRightInd w:val="0"/>
        <w:spacing w:line="276" w:lineRule="auto"/>
        <w:rPr>
          <w:rFonts w:ascii="Arial" w:hAnsi="Arial" w:cs="Arial"/>
          <w:sz w:val="20"/>
          <w:szCs w:val="20"/>
        </w:rPr>
        <w:sectPr w:rsidR="00365497" w:rsidSect="00365497">
          <w:headerReference w:type="default" r:id="rId8"/>
          <w:pgSz w:w="12240" w:h="15840"/>
          <w:pgMar w:top="720" w:right="720" w:bottom="720" w:left="720" w:header="720" w:footer="720" w:gutter="0"/>
          <w:cols w:space="720"/>
          <w:docGrid w:linePitch="360"/>
        </w:sectPr>
      </w:pPr>
      <w:r w:rsidRPr="00FA338F">
        <w:rPr>
          <w:rFonts w:ascii="Arial" w:hAnsi="Arial" w:cs="Arial"/>
          <w:b/>
          <w:sz w:val="20"/>
          <w:szCs w:val="20"/>
        </w:rPr>
        <w:t xml:space="preserve">Database </w:t>
      </w:r>
      <w:r w:rsidR="00E67AFB">
        <w:rPr>
          <w:rFonts w:ascii="Arial" w:hAnsi="Arial" w:cs="Arial"/>
          <w:b/>
          <w:sz w:val="20"/>
          <w:szCs w:val="20"/>
        </w:rPr>
        <w:t>(SQL</w:t>
      </w:r>
      <w:proofErr w:type="gramStart"/>
      <w:r w:rsidR="00E67AFB">
        <w:rPr>
          <w:rFonts w:ascii="Arial" w:hAnsi="Arial" w:cs="Arial"/>
          <w:b/>
          <w:sz w:val="20"/>
          <w:szCs w:val="20"/>
        </w:rPr>
        <w:t>)</w:t>
      </w:r>
      <w:proofErr w:type="gramEnd"/>
      <w:r>
        <w:rPr>
          <w:rFonts w:ascii="Arial" w:hAnsi="Arial" w:cs="Arial"/>
          <w:sz w:val="20"/>
          <w:szCs w:val="20"/>
        </w:rPr>
        <w:br/>
      </w:r>
      <w:r>
        <w:rPr>
          <w:rFonts w:ascii="Arial" w:hAnsi="Arial" w:cs="Arial"/>
          <w:sz w:val="20"/>
          <w:szCs w:val="20"/>
        </w:rPr>
        <w:br/>
        <w:t xml:space="preserve">See the next page for a high-level </w:t>
      </w:r>
      <w:r w:rsidR="00966CCB">
        <w:rPr>
          <w:rFonts w:ascii="Arial" w:hAnsi="Arial" w:cs="Arial"/>
          <w:sz w:val="20"/>
          <w:szCs w:val="20"/>
        </w:rPr>
        <w:t xml:space="preserve">architecture view of </w:t>
      </w:r>
      <w:proofErr w:type="spellStart"/>
      <w:r w:rsidR="00966CCB">
        <w:rPr>
          <w:rFonts w:ascii="Arial" w:hAnsi="Arial" w:cs="Arial"/>
          <w:sz w:val="20"/>
          <w:szCs w:val="20"/>
        </w:rPr>
        <w:t>WikiMap</w:t>
      </w:r>
      <w:proofErr w:type="spellEnd"/>
      <w:r w:rsidR="00966CCB">
        <w:rPr>
          <w:rFonts w:ascii="Arial" w:hAnsi="Arial" w:cs="Arial"/>
          <w:sz w:val="20"/>
          <w:szCs w:val="20"/>
        </w:rPr>
        <w:t>.</w:t>
      </w:r>
      <w:r w:rsidRPr="00365497">
        <w:rPr>
          <w:sz w:val="20"/>
          <w:szCs w:val="20"/>
        </w:rPr>
        <w:br/>
      </w:r>
    </w:p>
    <w:p w:rsidR="00365497" w:rsidRDefault="00365497" w:rsidP="00365497">
      <w:pPr>
        <w:rPr>
          <w:rFonts w:ascii="Arial" w:hAnsi="Arial" w:cs="Arial"/>
          <w:sz w:val="20"/>
          <w:szCs w:val="20"/>
        </w:rPr>
        <w:sectPr w:rsidR="00365497" w:rsidSect="00365497">
          <w:pgSz w:w="15840" w:h="12240" w:orient="landscape"/>
          <w:pgMar w:top="720" w:right="720" w:bottom="720" w:left="720" w:header="720" w:footer="720" w:gutter="0"/>
          <w:cols w:space="720"/>
          <w:docGrid w:linePitch="360"/>
        </w:sectPr>
      </w:pPr>
    </w:p>
    <w:p w:rsidR="00365497" w:rsidRPr="00365497" w:rsidRDefault="00365497" w:rsidP="00365497">
      <w:pPr>
        <w:rPr>
          <w:rFonts w:ascii="Arial" w:hAnsi="Arial" w:cs="Arial"/>
          <w:sz w:val="20"/>
          <w:szCs w:val="20"/>
        </w:rPr>
      </w:pPr>
    </w:p>
    <w:p w:rsidR="00C16234" w:rsidRDefault="003A0EE0" w:rsidP="006F3844">
      <w:pPr>
        <w:pStyle w:val="Heading1"/>
      </w:pPr>
      <w:r>
        <w:object w:dxaOrig="14382" w:dyaOrig="7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9.05pt;height:399.25pt" o:ole="">
            <v:imagedata r:id="rId9" o:title=""/>
          </v:shape>
          <o:OLEObject Type="Embed" ProgID="Visio.Drawing.11" ShapeID="_x0000_i1025" DrawAspect="Content" ObjectID="_1361291966" r:id="rId10"/>
        </w:object>
      </w:r>
    </w:p>
    <w:p w:rsidR="00365497" w:rsidRPr="00C16234" w:rsidRDefault="00C16234" w:rsidP="00C16234">
      <w:pPr>
        <w:pStyle w:val="Caption"/>
        <w:rPr>
          <w:color w:val="auto"/>
          <w:sz w:val="20"/>
          <w:szCs w:val="20"/>
        </w:rPr>
      </w:pPr>
      <w:r w:rsidRPr="00C16234">
        <w:rPr>
          <w:color w:val="auto"/>
        </w:rPr>
        <w:t xml:space="preserve">Figure </w:t>
      </w:r>
      <w:r w:rsidRPr="00C16234">
        <w:rPr>
          <w:color w:val="auto"/>
        </w:rPr>
        <w:fldChar w:fldCharType="begin"/>
      </w:r>
      <w:r w:rsidRPr="00C16234">
        <w:rPr>
          <w:color w:val="auto"/>
        </w:rPr>
        <w:instrText xml:space="preserve"> SEQ Figure \* ARABIC </w:instrText>
      </w:r>
      <w:r w:rsidRPr="00C16234">
        <w:rPr>
          <w:color w:val="auto"/>
        </w:rPr>
        <w:fldChar w:fldCharType="separate"/>
      </w:r>
      <w:r w:rsidR="00116F58">
        <w:rPr>
          <w:noProof/>
          <w:color w:val="auto"/>
        </w:rPr>
        <w:t>1</w:t>
      </w:r>
      <w:r w:rsidRPr="00C16234">
        <w:rPr>
          <w:color w:val="auto"/>
        </w:rPr>
        <w:fldChar w:fldCharType="end"/>
      </w:r>
      <w:r w:rsidRPr="00C16234">
        <w:rPr>
          <w:color w:val="auto"/>
        </w:rPr>
        <w:t xml:space="preserve">: High Level </w:t>
      </w:r>
      <w:r w:rsidR="004B21EF">
        <w:rPr>
          <w:color w:val="auto"/>
        </w:rPr>
        <w:t>System Architecture</w:t>
      </w:r>
      <w:r w:rsidRPr="00C16234">
        <w:rPr>
          <w:color w:val="auto"/>
        </w:rPr>
        <w:t xml:space="preserve"> Diagram</w:t>
      </w:r>
      <w:r w:rsidR="00B6707C">
        <w:rPr>
          <w:color w:val="auto"/>
        </w:rPr>
        <w:t xml:space="preserve"> (updated)</w:t>
      </w:r>
    </w:p>
    <w:p w:rsidR="00365497" w:rsidRPr="00EA40A7" w:rsidDel="00543388" w:rsidRDefault="003A0EE0" w:rsidP="00365497">
      <w:pPr>
        <w:rPr>
          <w:del w:id="0" w:author="Kimmy" w:date="2011-03-10T11:23:00Z"/>
          <w:rFonts w:ascii="Arial" w:hAnsi="Arial" w:cs="Arial"/>
          <w:sz w:val="20"/>
          <w:szCs w:val="20"/>
        </w:rPr>
        <w:sectPr w:rsidR="00365497" w:rsidRPr="00EA40A7" w:rsidDel="00543388" w:rsidSect="00365497">
          <w:type w:val="continuous"/>
          <w:pgSz w:w="15840" w:h="12240" w:orient="landscape"/>
          <w:pgMar w:top="720" w:right="720" w:bottom="720" w:left="720" w:header="720" w:footer="720" w:gutter="0"/>
          <w:cols w:space="720"/>
          <w:docGrid w:linePitch="360"/>
        </w:sectPr>
      </w:pPr>
      <w:r>
        <w:rPr>
          <w:rFonts w:ascii="Arial" w:hAnsi="Arial" w:cs="Arial"/>
          <w:sz w:val="20"/>
          <w:szCs w:val="20"/>
        </w:rPr>
        <w:br/>
      </w:r>
      <w:del w:id="1" w:author="Kimmy" w:date="2011-03-10T11:23:00Z">
        <w:r w:rsidDel="00543388">
          <w:rPr>
            <w:rFonts w:ascii="Arial" w:hAnsi="Arial" w:cs="Arial"/>
            <w:sz w:val="20"/>
            <w:szCs w:val="20"/>
          </w:rPr>
          <w:delText xml:space="preserve">Note: in order to </w:delText>
        </w:r>
        <w:r w:rsidR="00DF1194" w:rsidDel="00543388">
          <w:rPr>
            <w:rFonts w:ascii="Arial" w:hAnsi="Arial" w:cs="Arial"/>
            <w:sz w:val="20"/>
            <w:szCs w:val="20"/>
          </w:rPr>
          <w:delText>follow our requirements that no front-end  component touches the database, the caching module will soon be updated to perform all its updates through the DB Updater.</w:delText>
        </w:r>
      </w:del>
    </w:p>
    <w:p w:rsidR="00365497" w:rsidRPr="00365497" w:rsidRDefault="00365497" w:rsidP="00365497">
      <w:pPr>
        <w:rPr>
          <w:rFonts w:ascii="Arial" w:hAnsi="Arial" w:cs="Arial"/>
          <w:b/>
          <w:sz w:val="20"/>
          <w:szCs w:val="20"/>
        </w:rPr>
      </w:pPr>
    </w:p>
    <w:p w:rsidR="0038449A" w:rsidRDefault="0038449A" w:rsidP="0038449A">
      <w:pPr>
        <w:pStyle w:val="ListParagraph"/>
        <w:numPr>
          <w:ilvl w:val="1"/>
          <w:numId w:val="1"/>
        </w:numPr>
        <w:rPr>
          <w:rFonts w:ascii="Arial" w:hAnsi="Arial" w:cs="Arial"/>
          <w:b/>
          <w:sz w:val="20"/>
          <w:szCs w:val="20"/>
        </w:rPr>
      </w:pPr>
      <w:r>
        <w:rPr>
          <w:rFonts w:ascii="Arial" w:hAnsi="Arial" w:cs="Arial"/>
          <w:b/>
          <w:sz w:val="20"/>
          <w:szCs w:val="20"/>
        </w:rPr>
        <w:t>Customer View</w:t>
      </w:r>
    </w:p>
    <w:p w:rsidR="0038449A" w:rsidRDefault="0038449A" w:rsidP="0038449A">
      <w:pPr>
        <w:rPr>
          <w:rFonts w:ascii="Arial" w:hAnsi="Arial" w:cs="Arial"/>
          <w:b/>
          <w:sz w:val="20"/>
          <w:szCs w:val="20"/>
        </w:rPr>
      </w:pPr>
    </w:p>
    <w:p w:rsidR="00A64643" w:rsidRDefault="0038449A" w:rsidP="0038449A">
      <w:pPr>
        <w:ind w:left="270"/>
        <w:rPr>
          <w:rFonts w:ascii="Arial" w:hAnsi="Arial" w:cs="Arial"/>
          <w:sz w:val="20"/>
          <w:szCs w:val="20"/>
        </w:rPr>
      </w:pPr>
      <w:r>
        <w:rPr>
          <w:rFonts w:ascii="Arial" w:hAnsi="Arial" w:cs="Arial"/>
          <w:sz w:val="20"/>
          <w:szCs w:val="20"/>
        </w:rPr>
        <w:t>The customer view of our system is as follows:</w:t>
      </w:r>
      <w:r>
        <w:rPr>
          <w:rFonts w:ascii="Arial" w:hAnsi="Arial" w:cs="Arial"/>
          <w:sz w:val="20"/>
          <w:szCs w:val="20"/>
        </w:rPr>
        <w:br/>
      </w:r>
      <w:r>
        <w:rPr>
          <w:rFonts w:ascii="Arial" w:hAnsi="Arial" w:cs="Arial"/>
          <w:sz w:val="20"/>
          <w:szCs w:val="20"/>
        </w:rPr>
        <w:br/>
      </w:r>
      <w:r>
        <w:rPr>
          <w:rFonts w:ascii="Arial" w:hAnsi="Arial" w:cs="Arial"/>
          <w:noProof/>
          <w:sz w:val="20"/>
          <w:szCs w:val="20"/>
        </w:rPr>
        <w:drawing>
          <wp:inline distT="0" distB="0" distL="0" distR="0" wp14:anchorId="1DBE367E" wp14:editId="253D4994">
            <wp:extent cx="6733309" cy="3859480"/>
            <wp:effectExtent l="0" t="0" r="0" b="825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A64643">
        <w:rPr>
          <w:rFonts w:ascii="Arial" w:hAnsi="Arial" w:cs="Arial"/>
          <w:sz w:val="20"/>
          <w:szCs w:val="20"/>
        </w:rPr>
        <w:br/>
      </w:r>
    </w:p>
    <w:p w:rsidR="0038449A" w:rsidRPr="0038449A" w:rsidRDefault="00A64643" w:rsidP="00A64643">
      <w:pPr>
        <w:rPr>
          <w:rFonts w:ascii="Arial" w:hAnsi="Arial" w:cs="Arial"/>
          <w:sz w:val="20"/>
          <w:szCs w:val="20"/>
        </w:rPr>
      </w:pPr>
      <w:r>
        <w:rPr>
          <w:rFonts w:ascii="Arial" w:hAnsi="Arial" w:cs="Arial"/>
          <w:sz w:val="20"/>
          <w:szCs w:val="20"/>
        </w:rPr>
        <w:br w:type="page"/>
      </w:r>
    </w:p>
    <w:p w:rsidR="006953EA" w:rsidRDefault="00BC7E22" w:rsidP="006953EA">
      <w:pPr>
        <w:pStyle w:val="ListParagraph"/>
        <w:numPr>
          <w:ilvl w:val="0"/>
          <w:numId w:val="1"/>
        </w:numPr>
        <w:rPr>
          <w:rFonts w:ascii="Arial" w:hAnsi="Arial" w:cs="Arial"/>
          <w:b/>
          <w:sz w:val="20"/>
          <w:szCs w:val="20"/>
        </w:rPr>
      </w:pPr>
      <w:r>
        <w:rPr>
          <w:rFonts w:ascii="Arial" w:hAnsi="Arial" w:cs="Arial"/>
          <w:b/>
          <w:sz w:val="20"/>
          <w:szCs w:val="20"/>
        </w:rPr>
        <w:lastRenderedPageBreak/>
        <w:t>Design View</w:t>
      </w:r>
    </w:p>
    <w:p w:rsidR="006E7220" w:rsidRDefault="006E7220" w:rsidP="006E7220">
      <w:pPr>
        <w:pStyle w:val="ListParagraph"/>
        <w:numPr>
          <w:ilvl w:val="1"/>
          <w:numId w:val="1"/>
        </w:numPr>
        <w:rPr>
          <w:ins w:id="2" w:author="Kimmy" w:date="2011-03-10T19:27:00Z"/>
          <w:rFonts w:ascii="Arial" w:hAnsi="Arial" w:cs="Arial"/>
          <w:b/>
          <w:sz w:val="20"/>
          <w:szCs w:val="20"/>
        </w:rPr>
      </w:pPr>
      <w:ins w:id="3" w:author="Kimmy" w:date="2011-03-10T19:27:00Z">
        <w:r>
          <w:rPr>
            <w:rFonts w:ascii="Arial" w:hAnsi="Arial" w:cs="Arial"/>
            <w:b/>
            <w:sz w:val="20"/>
            <w:szCs w:val="20"/>
          </w:rPr>
          <w:t>Design Patterns</w:t>
        </w:r>
      </w:ins>
    </w:p>
    <w:p w:rsidR="006E7220" w:rsidRPr="00A917C3" w:rsidRDefault="006E7220" w:rsidP="006E722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ins w:id="4" w:author="Kimmy" w:date="2011-03-10T19:27:00Z"/>
          <w:rFonts w:asciiTheme="minorHAnsi" w:hAnsiTheme="minorHAnsi" w:cstheme="minorHAnsi"/>
          <w:color w:val="333333"/>
          <w:sz w:val="22"/>
          <w:szCs w:val="22"/>
        </w:rPr>
      </w:pPr>
    </w:p>
    <w:p w:rsidR="006E7220" w:rsidRPr="006953EA" w:rsidRDefault="006E7220" w:rsidP="006E7220">
      <w:pPr>
        <w:pStyle w:val="ListParagraph"/>
        <w:numPr>
          <w:ilvl w:val="2"/>
          <w:numId w:val="5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ins w:id="5" w:author="Kimmy" w:date="2011-03-10T19:27:00Z"/>
          <w:rFonts w:asciiTheme="minorHAnsi" w:hAnsiTheme="minorHAnsi" w:cstheme="minorHAnsi"/>
          <w:sz w:val="22"/>
          <w:szCs w:val="22"/>
        </w:rPr>
      </w:pPr>
      <w:ins w:id="6" w:author="Kimmy" w:date="2011-03-10T19:27:00Z">
        <w:r w:rsidRPr="006953EA">
          <w:rPr>
            <w:rFonts w:asciiTheme="minorHAnsi" w:hAnsiTheme="minorHAnsi" w:cstheme="minorHAnsi"/>
            <w:sz w:val="22"/>
            <w:szCs w:val="22"/>
          </w:rPr>
          <w:t xml:space="preserve"> Article Vector Singleton</w:t>
        </w:r>
        <w:r w:rsidRPr="006953EA">
          <w:rPr>
            <w:rFonts w:asciiTheme="minorHAnsi" w:hAnsiTheme="minorHAnsi" w:cstheme="minorHAnsi"/>
            <w:sz w:val="22"/>
            <w:szCs w:val="22"/>
          </w:rPr>
          <w:br/>
        </w:r>
        <w:r w:rsidRPr="006953EA">
          <w:rPr>
            <w:rFonts w:asciiTheme="minorHAnsi" w:hAnsiTheme="minorHAnsi" w:cstheme="minorHAnsi"/>
            <w:sz w:val="22"/>
            <w:szCs w:val="22"/>
          </w:rPr>
          <w:br/>
        </w:r>
        <w:proofErr w:type="spellStart"/>
        <w:r w:rsidRPr="006953EA">
          <w:rPr>
            <w:rFonts w:asciiTheme="minorHAnsi" w:hAnsiTheme="minorHAnsi" w:cstheme="minorHAnsi"/>
            <w:sz w:val="22"/>
            <w:szCs w:val="22"/>
          </w:rPr>
          <w:t>ArticleVectorSingleton</w:t>
        </w:r>
        <w:proofErr w:type="spellEnd"/>
        <w:r w:rsidRPr="006953EA">
          <w:rPr>
            <w:rFonts w:asciiTheme="minorHAnsi" w:hAnsiTheme="minorHAnsi" w:cstheme="minorHAnsi"/>
            <w:sz w:val="22"/>
            <w:szCs w:val="22"/>
          </w:rPr>
          <w:t xml:space="preserve"> ensures that there is only one instance of an </w:t>
        </w:r>
        <w:proofErr w:type="spellStart"/>
        <w:r w:rsidRPr="006953EA">
          <w:rPr>
            <w:rFonts w:asciiTheme="minorHAnsi" w:hAnsiTheme="minorHAnsi" w:cstheme="minorHAnsi"/>
            <w:sz w:val="22"/>
            <w:szCs w:val="22"/>
          </w:rPr>
          <w:t>ArticleVector</w:t>
        </w:r>
        <w:proofErr w:type="spellEnd"/>
        <w:r w:rsidRPr="006953EA">
          <w:rPr>
            <w:rFonts w:asciiTheme="minorHAnsi" w:hAnsiTheme="minorHAnsi" w:cstheme="minorHAnsi"/>
            <w:sz w:val="22"/>
            <w:szCs w:val="22"/>
          </w:rPr>
          <w:t xml:space="preserve"> object at any given time by constructing an </w:t>
        </w:r>
        <w:proofErr w:type="spellStart"/>
        <w:r w:rsidRPr="006953EA">
          <w:rPr>
            <w:rFonts w:asciiTheme="minorHAnsi" w:hAnsiTheme="minorHAnsi" w:cstheme="minorHAnsi"/>
            <w:sz w:val="22"/>
            <w:szCs w:val="22"/>
          </w:rPr>
          <w:t>ArticleVector</w:t>
        </w:r>
        <w:proofErr w:type="spellEnd"/>
        <w:r w:rsidRPr="006953EA">
          <w:rPr>
            <w:rFonts w:asciiTheme="minorHAnsi" w:hAnsiTheme="minorHAnsi" w:cstheme="minorHAnsi"/>
            <w:sz w:val="22"/>
            <w:szCs w:val="22"/>
          </w:rPr>
          <w:t xml:space="preserve"> if its internal pointer to an </w:t>
        </w:r>
        <w:proofErr w:type="spellStart"/>
        <w:r w:rsidRPr="006953EA">
          <w:rPr>
            <w:rFonts w:asciiTheme="minorHAnsi" w:hAnsiTheme="minorHAnsi" w:cstheme="minorHAnsi"/>
            <w:sz w:val="22"/>
            <w:szCs w:val="22"/>
          </w:rPr>
          <w:t>ArticleVector</w:t>
        </w:r>
        <w:proofErr w:type="spellEnd"/>
        <w:r w:rsidRPr="006953EA">
          <w:rPr>
            <w:rFonts w:asciiTheme="minorHAnsi" w:hAnsiTheme="minorHAnsi" w:cstheme="minorHAnsi"/>
            <w:sz w:val="22"/>
            <w:szCs w:val="22"/>
          </w:rPr>
          <w:t xml:space="preserve"> is null; otherwise, it returns the existing </w:t>
        </w:r>
        <w:proofErr w:type="spellStart"/>
        <w:r w:rsidRPr="006953EA">
          <w:rPr>
            <w:rFonts w:asciiTheme="minorHAnsi" w:hAnsiTheme="minorHAnsi" w:cstheme="minorHAnsi"/>
            <w:sz w:val="22"/>
            <w:szCs w:val="22"/>
          </w:rPr>
          <w:t>ArticleVector</w:t>
        </w:r>
        <w:proofErr w:type="spellEnd"/>
        <w:r w:rsidRPr="006953EA">
          <w:rPr>
            <w:rFonts w:asciiTheme="minorHAnsi" w:hAnsiTheme="minorHAnsi" w:cstheme="minorHAnsi"/>
            <w:sz w:val="22"/>
            <w:szCs w:val="22"/>
          </w:rPr>
          <w:t>.</w:t>
        </w:r>
        <w:r w:rsidRPr="006953EA">
          <w:rPr>
            <w:rFonts w:asciiTheme="minorHAnsi" w:hAnsiTheme="minorHAnsi" w:cstheme="minorHAnsi"/>
            <w:sz w:val="22"/>
            <w:szCs w:val="22"/>
          </w:rPr>
          <w:br/>
        </w:r>
        <w:r w:rsidRPr="006953EA">
          <w:rPr>
            <w:rFonts w:asciiTheme="minorHAnsi" w:hAnsiTheme="minorHAnsi" w:cstheme="minorHAnsi"/>
            <w:sz w:val="22"/>
            <w:szCs w:val="22"/>
          </w:rPr>
          <w:br/>
        </w:r>
        <w:r w:rsidRPr="006953EA">
          <w:rPr>
            <w:rFonts w:asciiTheme="minorHAnsi" w:hAnsiTheme="minorHAnsi" w:cstheme="minorHAnsi"/>
            <w:b/>
            <w:sz w:val="22"/>
            <w:szCs w:val="22"/>
          </w:rPr>
          <w:t>See: logic/ArticleVectorSingleton.java</w:t>
        </w:r>
        <w:r w:rsidRPr="006953EA">
          <w:rPr>
            <w:rFonts w:asciiTheme="minorHAnsi" w:hAnsiTheme="minorHAnsi" w:cstheme="minorHAnsi"/>
            <w:b/>
            <w:sz w:val="22"/>
            <w:szCs w:val="22"/>
          </w:rPr>
          <w:br/>
        </w:r>
      </w:ins>
    </w:p>
    <w:p w:rsidR="006E7220" w:rsidRPr="006953EA" w:rsidRDefault="006E7220" w:rsidP="006E7220">
      <w:pPr>
        <w:pStyle w:val="ListParagraph"/>
        <w:numPr>
          <w:ilvl w:val="2"/>
          <w:numId w:val="5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ins w:id="7" w:author="Kimmy" w:date="2011-03-10T19:27:00Z"/>
          <w:rFonts w:asciiTheme="minorHAnsi" w:hAnsiTheme="minorHAnsi" w:cstheme="minorHAnsi"/>
          <w:sz w:val="22"/>
          <w:szCs w:val="22"/>
        </w:rPr>
      </w:pPr>
      <w:ins w:id="8" w:author="Kimmy" w:date="2011-03-10T19:27:00Z">
        <w:r w:rsidRPr="006953EA">
          <w:rPr>
            <w:rFonts w:asciiTheme="minorHAnsi" w:hAnsiTheme="minorHAnsi" w:cstheme="minorHAnsi"/>
            <w:sz w:val="22"/>
            <w:szCs w:val="22"/>
          </w:rPr>
          <w:t xml:space="preserve"> Article Vector Encapsulation</w:t>
        </w:r>
        <w:r w:rsidRPr="006953EA">
          <w:rPr>
            <w:rFonts w:asciiTheme="minorHAnsi" w:hAnsiTheme="minorHAnsi" w:cstheme="minorHAnsi"/>
            <w:sz w:val="22"/>
            <w:szCs w:val="22"/>
          </w:rPr>
          <w:br/>
        </w:r>
        <w:r w:rsidRPr="006953EA">
          <w:rPr>
            <w:rFonts w:asciiTheme="minorHAnsi" w:hAnsiTheme="minorHAnsi" w:cstheme="minorHAnsi"/>
            <w:sz w:val="22"/>
            <w:szCs w:val="22"/>
          </w:rPr>
          <w:br/>
        </w:r>
        <w:proofErr w:type="spellStart"/>
        <w:r w:rsidRPr="006953EA">
          <w:rPr>
            <w:rFonts w:asciiTheme="minorHAnsi" w:hAnsiTheme="minorHAnsi" w:cstheme="minorHAnsi"/>
            <w:sz w:val="22"/>
            <w:szCs w:val="22"/>
          </w:rPr>
          <w:t>ArticleVector's</w:t>
        </w:r>
        <w:proofErr w:type="spellEnd"/>
        <w:r w:rsidRPr="006953EA">
          <w:rPr>
            <w:rFonts w:asciiTheme="minorHAnsi" w:hAnsiTheme="minorHAnsi" w:cstheme="minorHAnsi"/>
            <w:sz w:val="22"/>
            <w:szCs w:val="22"/>
          </w:rPr>
          <w:t xml:space="preserve"> fields and information are hidden by getters and setters for String </w:t>
        </w:r>
        <w:proofErr w:type="spellStart"/>
        <w:r w:rsidRPr="006953EA">
          <w:rPr>
            <w:rFonts w:asciiTheme="minorHAnsi" w:hAnsiTheme="minorHAnsi" w:cstheme="minorHAnsi"/>
            <w:sz w:val="22"/>
            <w:szCs w:val="22"/>
          </w:rPr>
          <w:t>articleName</w:t>
        </w:r>
        <w:proofErr w:type="spellEnd"/>
        <w:r w:rsidRPr="006953EA">
          <w:rPr>
            <w:rFonts w:asciiTheme="minorHAnsi" w:hAnsiTheme="minorHAnsi" w:cstheme="minorHAnsi"/>
            <w:sz w:val="22"/>
            <w:szCs w:val="22"/>
          </w:rPr>
          <w:t xml:space="preserve">, List&lt;String&gt; links, and </w:t>
        </w:r>
        <w:proofErr w:type="spellStart"/>
        <w:proofErr w:type="gramStart"/>
        <w:r w:rsidRPr="006953EA">
          <w:rPr>
            <w:rFonts w:asciiTheme="minorHAnsi" w:hAnsiTheme="minorHAnsi" w:cstheme="minorHAnsi"/>
            <w:sz w:val="22"/>
            <w:szCs w:val="22"/>
          </w:rPr>
          <w:t>boolean</w:t>
        </w:r>
        <w:proofErr w:type="spellEnd"/>
        <w:proofErr w:type="gramEnd"/>
        <w:r w:rsidRPr="006953EA">
          <w:rPr>
            <w:rFonts w:asciiTheme="minorHAnsi" w:hAnsiTheme="minorHAnsi" w:cstheme="minorHAnsi"/>
            <w:sz w:val="22"/>
            <w:szCs w:val="22"/>
          </w:rPr>
          <w:t xml:space="preserve"> redirect.</w:t>
        </w:r>
        <w:r w:rsidRPr="006953EA">
          <w:rPr>
            <w:rFonts w:asciiTheme="minorHAnsi" w:hAnsiTheme="minorHAnsi" w:cstheme="minorHAnsi"/>
            <w:sz w:val="22"/>
            <w:szCs w:val="22"/>
          </w:rPr>
          <w:br/>
        </w:r>
        <w:r w:rsidRPr="006953EA">
          <w:rPr>
            <w:rFonts w:asciiTheme="minorHAnsi" w:hAnsiTheme="minorHAnsi" w:cstheme="minorHAnsi"/>
            <w:sz w:val="22"/>
            <w:szCs w:val="22"/>
          </w:rPr>
          <w:br/>
        </w:r>
        <w:r w:rsidRPr="006953EA">
          <w:rPr>
            <w:rFonts w:asciiTheme="minorHAnsi" w:hAnsiTheme="minorHAnsi" w:cstheme="minorHAnsi"/>
            <w:b/>
            <w:sz w:val="22"/>
            <w:szCs w:val="22"/>
          </w:rPr>
          <w:t>See: logic/ArticleVector.java</w:t>
        </w:r>
        <w:r w:rsidRPr="006953EA">
          <w:rPr>
            <w:rFonts w:asciiTheme="minorHAnsi" w:hAnsiTheme="minorHAnsi" w:cstheme="minorHAnsi"/>
            <w:b/>
            <w:sz w:val="22"/>
            <w:szCs w:val="22"/>
          </w:rPr>
          <w:br/>
        </w:r>
      </w:ins>
    </w:p>
    <w:p w:rsidR="006E7220" w:rsidRPr="006E7220" w:rsidRDefault="006E7220" w:rsidP="006E7220">
      <w:pPr>
        <w:pStyle w:val="ListParagraph"/>
        <w:numPr>
          <w:ilvl w:val="2"/>
          <w:numId w:val="5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hAnsiTheme="minorHAnsi" w:cstheme="minorHAnsi"/>
          <w:b/>
          <w:sz w:val="22"/>
          <w:szCs w:val="22"/>
          <w:rPrChange w:id="9" w:author="Kimmy" w:date="2011-03-10T19:27:00Z">
            <w:rPr/>
          </w:rPrChange>
        </w:rPr>
        <w:pPrChange w:id="10" w:author="Kimmy" w:date="2011-03-10T19:27:00Z">
          <w:pPr>
            <w:pStyle w:val="ListParagraph"/>
            <w:numPr>
              <w:ilvl w:val="1"/>
              <w:numId w:val="1"/>
            </w:numPr>
            <w:ind w:left="702" w:hanging="432"/>
          </w:pPr>
        </w:pPrChange>
      </w:pPr>
      <w:ins w:id="11" w:author="Kimmy" w:date="2011-03-10T19:27:00Z">
        <w:r w:rsidRPr="006953EA">
          <w:rPr>
            <w:rFonts w:asciiTheme="minorHAnsi" w:hAnsiTheme="minorHAnsi" w:cstheme="minorHAnsi"/>
            <w:sz w:val="22"/>
            <w:szCs w:val="22"/>
          </w:rPr>
          <w:t xml:space="preserve"> Unit Test </w:t>
        </w:r>
        <w:proofErr w:type="spellStart"/>
        <w:r w:rsidRPr="006953EA">
          <w:rPr>
            <w:rFonts w:asciiTheme="minorHAnsi" w:hAnsiTheme="minorHAnsi" w:cstheme="minorHAnsi"/>
            <w:sz w:val="22"/>
            <w:szCs w:val="22"/>
          </w:rPr>
          <w:t>Subclassing</w:t>
        </w:r>
        <w:proofErr w:type="spellEnd"/>
        <w:r w:rsidRPr="006953EA">
          <w:rPr>
            <w:rFonts w:asciiTheme="minorHAnsi" w:hAnsiTheme="minorHAnsi" w:cstheme="minorHAnsi"/>
            <w:sz w:val="22"/>
            <w:szCs w:val="22"/>
          </w:rPr>
          <w:br/>
        </w:r>
        <w:r w:rsidRPr="006953EA">
          <w:rPr>
            <w:rFonts w:asciiTheme="minorHAnsi" w:hAnsiTheme="minorHAnsi" w:cstheme="minorHAnsi"/>
            <w:sz w:val="22"/>
            <w:szCs w:val="22"/>
          </w:rPr>
          <w:br/>
        </w:r>
        <w:proofErr w:type="gramStart"/>
        <w:r w:rsidRPr="006953EA">
          <w:rPr>
            <w:rFonts w:asciiTheme="minorHAnsi" w:hAnsiTheme="minorHAnsi" w:cstheme="minorHAnsi"/>
            <w:sz w:val="22"/>
            <w:szCs w:val="22"/>
          </w:rPr>
          <w:t>Many</w:t>
        </w:r>
        <w:proofErr w:type="gramEnd"/>
        <w:r w:rsidRPr="006953EA">
          <w:rPr>
            <w:rFonts w:asciiTheme="minorHAnsi" w:hAnsiTheme="minorHAnsi" w:cstheme="minorHAnsi"/>
            <w:sz w:val="22"/>
            <w:szCs w:val="22"/>
          </w:rPr>
          <w:t xml:space="preserve"> of our </w:t>
        </w:r>
        <w:proofErr w:type="spellStart"/>
        <w:r w:rsidRPr="006953EA">
          <w:rPr>
            <w:rFonts w:asciiTheme="minorHAnsi" w:hAnsiTheme="minorHAnsi" w:cstheme="minorHAnsi"/>
            <w:sz w:val="22"/>
            <w:szCs w:val="22"/>
          </w:rPr>
          <w:t>JUnit</w:t>
        </w:r>
        <w:proofErr w:type="spellEnd"/>
        <w:r w:rsidRPr="006953EA">
          <w:rPr>
            <w:rFonts w:asciiTheme="minorHAnsi" w:hAnsiTheme="minorHAnsi" w:cstheme="minorHAnsi"/>
            <w:sz w:val="22"/>
            <w:szCs w:val="22"/>
          </w:rPr>
          <w:t xml:space="preserve"> tests need to be able to connect to the same test database and extend </w:t>
        </w:r>
        <w:proofErr w:type="spellStart"/>
        <w:r w:rsidRPr="006953EA">
          <w:rPr>
            <w:rFonts w:asciiTheme="minorHAnsi" w:hAnsiTheme="minorHAnsi" w:cstheme="minorHAnsi"/>
            <w:sz w:val="22"/>
            <w:szCs w:val="22"/>
          </w:rPr>
          <w:t>JUnit's</w:t>
        </w:r>
        <w:proofErr w:type="spellEnd"/>
        <w:r w:rsidRPr="006953EA">
          <w:rPr>
            <w:rFonts w:asciiTheme="minorHAnsi" w:hAnsiTheme="minorHAnsi" w:cstheme="minorHAnsi"/>
            <w:sz w:val="22"/>
            <w:szCs w:val="22"/>
          </w:rPr>
          <w:t xml:space="preserve"> test case class.  Instead of repeating this code in a redundant manner or having each </w:t>
        </w:r>
        <w:proofErr w:type="spellStart"/>
        <w:r w:rsidRPr="006953EA">
          <w:rPr>
            <w:rFonts w:asciiTheme="minorHAnsi" w:hAnsiTheme="minorHAnsi" w:cstheme="minorHAnsi"/>
            <w:sz w:val="22"/>
            <w:szCs w:val="22"/>
          </w:rPr>
          <w:t>JUnit</w:t>
        </w:r>
        <w:proofErr w:type="spellEnd"/>
        <w:r w:rsidRPr="006953EA">
          <w:rPr>
            <w:rFonts w:asciiTheme="minorHAnsi" w:hAnsiTheme="minorHAnsi" w:cstheme="minorHAnsi"/>
            <w:sz w:val="22"/>
            <w:szCs w:val="22"/>
          </w:rPr>
          <w:t xml:space="preserve"> test case inherit from the Test Case superclass, we created an abstract superclass for all of our </w:t>
        </w:r>
        <w:proofErr w:type="spellStart"/>
        <w:r w:rsidRPr="006953EA">
          <w:rPr>
            <w:rFonts w:asciiTheme="minorHAnsi" w:hAnsiTheme="minorHAnsi" w:cstheme="minorHAnsi"/>
            <w:sz w:val="22"/>
            <w:szCs w:val="22"/>
          </w:rPr>
          <w:t>JUnit</w:t>
        </w:r>
        <w:proofErr w:type="spellEnd"/>
        <w:r w:rsidRPr="006953EA">
          <w:rPr>
            <w:rFonts w:asciiTheme="minorHAnsi" w:hAnsiTheme="minorHAnsi" w:cstheme="minorHAnsi"/>
            <w:sz w:val="22"/>
            <w:szCs w:val="22"/>
          </w:rPr>
          <w:t xml:space="preserve"> tests called </w:t>
        </w:r>
        <w:proofErr w:type="spellStart"/>
        <w:r w:rsidRPr="006953EA">
          <w:rPr>
            <w:rFonts w:asciiTheme="minorHAnsi" w:hAnsiTheme="minorHAnsi" w:cstheme="minorHAnsi"/>
            <w:sz w:val="22"/>
            <w:szCs w:val="22"/>
          </w:rPr>
          <w:t>WikiMapTestCase</w:t>
        </w:r>
        <w:proofErr w:type="spellEnd"/>
        <w:r w:rsidRPr="006953EA">
          <w:rPr>
            <w:rFonts w:asciiTheme="minorHAnsi" w:hAnsiTheme="minorHAnsi" w:cstheme="minorHAnsi"/>
            <w:sz w:val="22"/>
            <w:szCs w:val="22"/>
          </w:rPr>
          <w:t xml:space="preserve">, which extends the </w:t>
        </w:r>
        <w:proofErr w:type="spellStart"/>
        <w:r w:rsidRPr="006953EA">
          <w:rPr>
            <w:rFonts w:asciiTheme="minorHAnsi" w:hAnsiTheme="minorHAnsi" w:cstheme="minorHAnsi"/>
            <w:sz w:val="22"/>
            <w:szCs w:val="22"/>
          </w:rPr>
          <w:t>JUnit</w:t>
        </w:r>
        <w:proofErr w:type="spellEnd"/>
        <w:r w:rsidRPr="006953EA">
          <w:rPr>
            <w:rFonts w:asciiTheme="minorHAnsi" w:hAnsiTheme="minorHAnsi" w:cstheme="minorHAnsi"/>
            <w:sz w:val="22"/>
            <w:szCs w:val="22"/>
          </w:rPr>
          <w:t xml:space="preserve"> Test Case and contains constants for the database connection variables and common </w:t>
        </w:r>
        <w:proofErr w:type="spellStart"/>
        <w:r w:rsidRPr="006953EA">
          <w:rPr>
            <w:rFonts w:asciiTheme="minorHAnsi" w:hAnsiTheme="minorHAnsi" w:cstheme="minorHAnsi"/>
            <w:sz w:val="22"/>
            <w:szCs w:val="22"/>
          </w:rPr>
          <w:t>setUp</w:t>
        </w:r>
        <w:proofErr w:type="spellEnd"/>
        <w:r w:rsidRPr="006953EA">
          <w:rPr>
            <w:rFonts w:asciiTheme="minorHAnsi" w:hAnsiTheme="minorHAnsi" w:cstheme="minorHAnsi"/>
            <w:sz w:val="22"/>
            <w:szCs w:val="22"/>
          </w:rPr>
          <w:t xml:space="preserve">()  and </w:t>
        </w:r>
        <w:proofErr w:type="spellStart"/>
        <w:r w:rsidRPr="006953EA">
          <w:rPr>
            <w:rFonts w:asciiTheme="minorHAnsi" w:hAnsiTheme="minorHAnsi" w:cstheme="minorHAnsi"/>
            <w:sz w:val="22"/>
            <w:szCs w:val="22"/>
          </w:rPr>
          <w:t>tearDown</w:t>
        </w:r>
        <w:proofErr w:type="spellEnd"/>
        <w:r w:rsidRPr="006953EA">
          <w:rPr>
            <w:rFonts w:asciiTheme="minorHAnsi" w:hAnsiTheme="minorHAnsi" w:cstheme="minorHAnsi"/>
            <w:sz w:val="22"/>
            <w:szCs w:val="22"/>
          </w:rPr>
          <w:t>() methods.</w:t>
        </w:r>
        <w:r w:rsidRPr="006953EA">
          <w:rPr>
            <w:rFonts w:asciiTheme="minorHAnsi" w:hAnsiTheme="minorHAnsi" w:cstheme="minorHAnsi"/>
            <w:sz w:val="22"/>
            <w:szCs w:val="22"/>
          </w:rPr>
          <w:br/>
        </w:r>
        <w:r w:rsidRPr="006953EA">
          <w:rPr>
            <w:rFonts w:asciiTheme="minorHAnsi" w:hAnsiTheme="minorHAnsi" w:cstheme="minorHAnsi"/>
            <w:sz w:val="22"/>
            <w:szCs w:val="22"/>
          </w:rPr>
          <w:br/>
        </w:r>
        <w:r w:rsidRPr="006953EA">
          <w:rPr>
            <w:rFonts w:asciiTheme="minorHAnsi" w:hAnsiTheme="minorHAnsi" w:cstheme="minorHAnsi"/>
            <w:b/>
            <w:sz w:val="22"/>
            <w:szCs w:val="22"/>
          </w:rPr>
          <w:t>See: test/</w:t>
        </w:r>
        <w:proofErr w:type="spellStart"/>
        <w:r w:rsidRPr="006953EA">
          <w:rPr>
            <w:rFonts w:asciiTheme="minorHAnsi" w:hAnsiTheme="minorHAnsi" w:cstheme="minorHAnsi"/>
            <w:b/>
            <w:sz w:val="22"/>
            <w:szCs w:val="22"/>
          </w:rPr>
          <w:t>JUnitTests</w:t>
        </w:r>
        <w:proofErr w:type="spellEnd"/>
        <w:r w:rsidRPr="006953EA">
          <w:rPr>
            <w:rFonts w:asciiTheme="minorHAnsi" w:hAnsiTheme="minorHAnsi" w:cstheme="minorHAnsi"/>
            <w:b/>
            <w:sz w:val="22"/>
            <w:szCs w:val="22"/>
          </w:rPr>
          <w:t>/WikiMapTestCase.java</w:t>
        </w:r>
      </w:ins>
    </w:p>
    <w:p w:rsidR="006953EA" w:rsidRPr="006E7220" w:rsidRDefault="006E7220" w:rsidP="006E7220">
      <w:pPr>
        <w:rPr>
          <w:rFonts w:ascii="Arial" w:hAnsi="Arial" w:cs="Arial"/>
          <w:b/>
          <w:sz w:val="20"/>
          <w:szCs w:val="20"/>
          <w:rPrChange w:id="12" w:author="Kimmy" w:date="2011-03-10T19:28:00Z">
            <w:rPr/>
          </w:rPrChange>
        </w:rPr>
        <w:pPrChange w:id="13" w:author="Kimmy" w:date="2011-03-10T19:28:00Z">
          <w:pPr>
            <w:pStyle w:val="ListParagraph"/>
            <w:ind w:left="360"/>
          </w:pPr>
        </w:pPrChange>
      </w:pPr>
      <w:ins w:id="14" w:author="Kimmy" w:date="2011-03-10T19:28:00Z">
        <w:r>
          <w:rPr>
            <w:rFonts w:ascii="Arial" w:hAnsi="Arial" w:cs="Arial"/>
            <w:b/>
            <w:sz w:val="20"/>
            <w:szCs w:val="20"/>
          </w:rPr>
          <w:br w:type="page"/>
        </w:r>
      </w:ins>
      <w:r w:rsidR="006953EA" w:rsidRPr="006E7220">
        <w:rPr>
          <w:rFonts w:ascii="Arial" w:hAnsi="Arial" w:cs="Arial"/>
          <w:b/>
          <w:sz w:val="20"/>
          <w:szCs w:val="20"/>
          <w:rPrChange w:id="15" w:author="Kimmy" w:date="2011-03-10T19:28:00Z">
            <w:rPr/>
          </w:rPrChange>
        </w:rPr>
        <w:lastRenderedPageBreak/>
        <w:br/>
      </w:r>
    </w:p>
    <w:p w:rsidR="00C15E8C" w:rsidRDefault="00074F4F" w:rsidP="007A171E">
      <w:pPr>
        <w:pStyle w:val="ListParagraph"/>
        <w:numPr>
          <w:ilvl w:val="1"/>
          <w:numId w:val="1"/>
        </w:numPr>
        <w:rPr>
          <w:rFonts w:ascii="Arial" w:hAnsi="Arial" w:cs="Arial"/>
          <w:b/>
          <w:sz w:val="20"/>
          <w:szCs w:val="20"/>
        </w:rPr>
      </w:pPr>
      <w:r w:rsidRPr="00B11F0A">
        <w:rPr>
          <w:rFonts w:ascii="Arial" w:hAnsi="Arial" w:cs="Arial"/>
          <w:b/>
          <w:sz w:val="20"/>
          <w:szCs w:val="20"/>
        </w:rPr>
        <w:t>Front-end</w:t>
      </w:r>
      <w:r w:rsidR="00BC7E22">
        <w:rPr>
          <w:rFonts w:ascii="Arial" w:hAnsi="Arial" w:cs="Arial"/>
          <w:b/>
          <w:sz w:val="20"/>
          <w:szCs w:val="20"/>
        </w:rPr>
        <w:t xml:space="preserve"> </w:t>
      </w:r>
      <w:r w:rsidR="00BC7E22">
        <w:rPr>
          <w:rFonts w:ascii="Arial" w:hAnsi="Arial" w:cs="Arial"/>
          <w:b/>
          <w:sz w:val="20"/>
          <w:szCs w:val="20"/>
        </w:rPr>
        <w:br/>
      </w:r>
    </w:p>
    <w:p w:rsidR="00365497" w:rsidRPr="00C15E8C" w:rsidRDefault="00C15E8C" w:rsidP="00C15E8C">
      <w:pPr>
        <w:ind w:left="270"/>
        <w:rPr>
          <w:rFonts w:ascii="Arial" w:hAnsi="Arial" w:cs="Arial"/>
          <w:sz w:val="20"/>
          <w:szCs w:val="20"/>
        </w:rPr>
      </w:pPr>
      <w:r w:rsidRPr="00C15E8C">
        <w:rPr>
          <w:rFonts w:ascii="Arial" w:hAnsi="Arial" w:cs="Arial"/>
          <w:sz w:val="20"/>
          <w:szCs w:val="20"/>
        </w:rPr>
        <w:t>As a matter of style (encapsulation and information hiding) we made the dec</w:t>
      </w:r>
      <w:r w:rsidR="00B64139">
        <w:rPr>
          <w:rFonts w:ascii="Arial" w:hAnsi="Arial" w:cs="Arial"/>
          <w:sz w:val="20"/>
          <w:szCs w:val="20"/>
        </w:rPr>
        <w:t>ision that the UI components of the front</w:t>
      </w:r>
      <w:r>
        <w:rPr>
          <w:rFonts w:ascii="Arial" w:hAnsi="Arial" w:cs="Arial"/>
          <w:sz w:val="20"/>
          <w:szCs w:val="20"/>
        </w:rPr>
        <w:t xml:space="preserve">-end </w:t>
      </w:r>
      <w:r w:rsidR="00B64139">
        <w:rPr>
          <w:rFonts w:ascii="Arial" w:hAnsi="Arial" w:cs="Arial"/>
          <w:sz w:val="20"/>
          <w:szCs w:val="20"/>
        </w:rPr>
        <w:t>do</w:t>
      </w:r>
      <w:r>
        <w:rPr>
          <w:rFonts w:ascii="Arial" w:hAnsi="Arial" w:cs="Arial"/>
          <w:sz w:val="20"/>
          <w:szCs w:val="20"/>
        </w:rPr>
        <w:t xml:space="preserve"> not </w:t>
      </w:r>
      <w:r w:rsidRPr="00C15E8C">
        <w:rPr>
          <w:rFonts w:ascii="Arial" w:hAnsi="Arial" w:cs="Arial"/>
          <w:sz w:val="20"/>
          <w:szCs w:val="20"/>
        </w:rPr>
        <w:t xml:space="preserve">directly contact the SQL Database.  Instead, the Front-End </w:t>
      </w:r>
      <w:r w:rsidR="00B64139">
        <w:rPr>
          <w:rFonts w:ascii="Arial" w:hAnsi="Arial" w:cs="Arial"/>
          <w:sz w:val="20"/>
          <w:szCs w:val="20"/>
        </w:rPr>
        <w:t>call general</w:t>
      </w:r>
      <w:r w:rsidRPr="00C15E8C">
        <w:rPr>
          <w:rFonts w:ascii="Arial" w:hAnsi="Arial" w:cs="Arial"/>
          <w:sz w:val="20"/>
          <w:szCs w:val="20"/>
        </w:rPr>
        <w:t xml:space="preserve"> </w:t>
      </w:r>
      <w:r w:rsidR="00B64139">
        <w:rPr>
          <w:rFonts w:ascii="Arial" w:hAnsi="Arial" w:cs="Arial"/>
          <w:sz w:val="20"/>
          <w:szCs w:val="20"/>
        </w:rPr>
        <w:t>Database API methods and receive data in a general format.</w:t>
      </w:r>
      <w:r>
        <w:rPr>
          <w:rFonts w:ascii="Arial" w:hAnsi="Arial" w:cs="Arial"/>
          <w:sz w:val="20"/>
          <w:szCs w:val="20"/>
        </w:rPr>
        <w:br/>
      </w:r>
    </w:p>
    <w:p w:rsidR="00C16234" w:rsidRDefault="00365497" w:rsidP="00D54ACE">
      <w:pPr>
        <w:pStyle w:val="Heading1"/>
        <w:keepNext w:val="0"/>
        <w:numPr>
          <w:ilvl w:val="2"/>
          <w:numId w:val="1"/>
        </w:numPr>
        <w:autoSpaceDE w:val="0"/>
        <w:autoSpaceDN w:val="0"/>
        <w:adjustRightInd w:val="0"/>
        <w:spacing w:before="0" w:after="0" w:line="276" w:lineRule="auto"/>
        <w:ind w:left="720" w:hanging="360"/>
        <w:contextualSpacing/>
        <w:rPr>
          <w:sz w:val="20"/>
          <w:szCs w:val="20"/>
        </w:rPr>
      </w:pPr>
      <w:r>
        <w:rPr>
          <w:sz w:val="20"/>
          <w:szCs w:val="20"/>
        </w:rPr>
        <w:t>UI</w:t>
      </w:r>
      <w:r w:rsidR="00FB14D4">
        <w:rPr>
          <w:sz w:val="20"/>
          <w:szCs w:val="20"/>
        </w:rPr>
        <w:t xml:space="preserve"> Design</w:t>
      </w:r>
    </w:p>
    <w:p w:rsidR="004B21EF" w:rsidRDefault="00EE03B7" w:rsidP="004B21EF">
      <w:pPr>
        <w:pStyle w:val="ListParagraph"/>
        <w:keepNext/>
        <w:ind w:left="360"/>
      </w:pPr>
      <w:r>
        <w:rPr>
          <w:noProof/>
        </w:rPr>
        <w:drawing>
          <wp:inline distT="0" distB="0" distL="0" distR="0" wp14:anchorId="3B3C8962" wp14:editId="1C6F4D8B">
            <wp:extent cx="6858000" cy="49676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ui.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4967605"/>
                    </a:xfrm>
                    <a:prstGeom prst="rect">
                      <a:avLst/>
                    </a:prstGeom>
                  </pic:spPr>
                </pic:pic>
              </a:graphicData>
            </a:graphic>
          </wp:inline>
        </w:drawing>
      </w:r>
    </w:p>
    <w:p w:rsidR="004B21EF" w:rsidRDefault="004B21EF" w:rsidP="004B21EF">
      <w:pPr>
        <w:pStyle w:val="Caption"/>
        <w:ind w:left="360"/>
        <w:rPr>
          <w:color w:val="auto"/>
        </w:rPr>
      </w:pPr>
      <w:r w:rsidRPr="00C16234">
        <w:rPr>
          <w:color w:val="auto"/>
        </w:rPr>
        <w:t xml:space="preserve">Figure </w:t>
      </w:r>
      <w:r w:rsidRPr="00C16234">
        <w:rPr>
          <w:color w:val="auto"/>
        </w:rPr>
        <w:fldChar w:fldCharType="begin"/>
      </w:r>
      <w:r w:rsidRPr="00C16234">
        <w:rPr>
          <w:color w:val="auto"/>
        </w:rPr>
        <w:instrText xml:space="preserve"> SEQ Figure \* ARABIC </w:instrText>
      </w:r>
      <w:r w:rsidRPr="00C16234">
        <w:rPr>
          <w:color w:val="auto"/>
        </w:rPr>
        <w:fldChar w:fldCharType="separate"/>
      </w:r>
      <w:r w:rsidR="00116F58">
        <w:rPr>
          <w:noProof/>
          <w:color w:val="auto"/>
        </w:rPr>
        <w:t>2</w:t>
      </w:r>
      <w:r w:rsidRPr="00C16234">
        <w:rPr>
          <w:color w:val="auto"/>
        </w:rPr>
        <w:fldChar w:fldCharType="end"/>
      </w:r>
      <w:r w:rsidRPr="00C16234">
        <w:rPr>
          <w:color w:val="auto"/>
        </w:rPr>
        <w:t xml:space="preserve">: </w:t>
      </w:r>
      <w:r>
        <w:rPr>
          <w:color w:val="auto"/>
        </w:rPr>
        <w:t>High Level Module</w:t>
      </w:r>
      <w:r w:rsidRPr="00C16234">
        <w:rPr>
          <w:color w:val="auto"/>
        </w:rPr>
        <w:t xml:space="preserve"> view of the UI</w:t>
      </w:r>
    </w:p>
    <w:p w:rsidR="00F66250" w:rsidRDefault="004B21EF" w:rsidP="004B21EF">
      <w:pPr>
        <w:rPr>
          <w:ins w:id="16" w:author="Kimmy" w:date="2011-03-10T19:51:00Z"/>
          <w:rFonts w:ascii="Arial" w:hAnsi="Arial" w:cs="Arial"/>
          <w:sz w:val="20"/>
          <w:szCs w:val="20"/>
        </w:rPr>
      </w:pPr>
      <w:r>
        <w:rPr>
          <w:rFonts w:ascii="Arial" w:hAnsi="Arial" w:cs="Arial"/>
          <w:sz w:val="20"/>
          <w:szCs w:val="20"/>
        </w:rPr>
        <w:t xml:space="preserve">The above diagram is a modular way of looking at the UI.  Each module is placed as it would be on the actual webpage.  The user will see the appropriate components of each module.  </w:t>
      </w:r>
      <w:r>
        <w:rPr>
          <w:rFonts w:ascii="Arial" w:hAnsi="Arial" w:cs="Arial"/>
          <w:sz w:val="20"/>
          <w:szCs w:val="20"/>
        </w:rPr>
        <w:br/>
      </w:r>
      <w:r>
        <w:rPr>
          <w:rFonts w:ascii="Arial" w:hAnsi="Arial" w:cs="Arial"/>
          <w:sz w:val="20"/>
          <w:szCs w:val="20"/>
        </w:rPr>
        <w:br/>
        <w:t>Some modules have toggle-able visibilities: when the user is browsing the map, the MapView (with an interactive map and nodes) is visible in the MainFrame.  Similarly, an ImagePreview for the main article node (the article node last clicked on) is displayed in the Thumbnail Area.</w:t>
      </w:r>
      <w:r>
        <w:rPr>
          <w:rFonts w:ascii="Arial" w:hAnsi="Arial" w:cs="Arial"/>
          <w:sz w:val="20"/>
          <w:szCs w:val="20"/>
        </w:rPr>
        <w:br/>
      </w:r>
      <w:r>
        <w:rPr>
          <w:rFonts w:ascii="Arial" w:hAnsi="Arial" w:cs="Arial"/>
          <w:sz w:val="20"/>
          <w:szCs w:val="20"/>
        </w:rPr>
        <w:br/>
        <w:t xml:space="preserve">When the user is browsing an article, the ArticleView is visible in the MainFrame, and an interactive </w:t>
      </w:r>
      <w:del w:id="17" w:author="Kimmy" w:date="2011-03-10T19:50:00Z">
        <w:r w:rsidDel="00F66250">
          <w:rPr>
            <w:rFonts w:ascii="Arial" w:hAnsi="Arial" w:cs="Arial"/>
            <w:sz w:val="20"/>
            <w:szCs w:val="20"/>
          </w:rPr>
          <w:delText xml:space="preserve">MapPreview </w:delText>
        </w:r>
      </w:del>
      <w:ins w:id="18" w:author="Kimmy" w:date="2011-03-10T19:50:00Z">
        <w:r w:rsidR="00F66250">
          <w:rPr>
            <w:rFonts w:ascii="Arial" w:hAnsi="Arial" w:cs="Arial"/>
            <w:sz w:val="20"/>
            <w:szCs w:val="20"/>
          </w:rPr>
          <w:t>Mini-Map</w:t>
        </w:r>
        <w:r w:rsidR="00F66250">
          <w:rPr>
            <w:rFonts w:ascii="Arial" w:hAnsi="Arial" w:cs="Arial"/>
            <w:sz w:val="20"/>
            <w:szCs w:val="20"/>
          </w:rPr>
          <w:t xml:space="preserve"> </w:t>
        </w:r>
      </w:ins>
      <w:r>
        <w:rPr>
          <w:rFonts w:ascii="Arial" w:hAnsi="Arial" w:cs="Arial"/>
          <w:sz w:val="20"/>
          <w:szCs w:val="20"/>
        </w:rPr>
        <w:t>is displayed in the Thumbnail area instead.</w:t>
      </w:r>
      <w:ins w:id="19" w:author="Kimmy" w:date="2011-03-10T19:51:00Z">
        <w:r w:rsidR="00F66250">
          <w:rPr>
            <w:rFonts w:ascii="Arial" w:hAnsi="Arial" w:cs="Arial"/>
            <w:sz w:val="20"/>
            <w:szCs w:val="20"/>
          </w:rPr>
          <w:t xml:space="preserve">  </w:t>
        </w:r>
        <w:proofErr w:type="gramStart"/>
        <w:r w:rsidR="00F66250">
          <w:rPr>
            <w:rFonts w:ascii="Arial" w:hAnsi="Arial" w:cs="Arial"/>
            <w:sz w:val="20"/>
            <w:szCs w:val="20"/>
          </w:rPr>
          <w:t>Clicking on Mini-Map nodes results in articles being displayed in the article view.</w:t>
        </w:r>
      </w:ins>
      <w:proofErr w:type="gramEnd"/>
      <w:r>
        <w:rPr>
          <w:rFonts w:ascii="Arial" w:hAnsi="Arial" w:cs="Arial"/>
          <w:sz w:val="20"/>
          <w:szCs w:val="20"/>
        </w:rPr>
        <w:br/>
      </w:r>
      <w:r>
        <w:rPr>
          <w:rFonts w:ascii="Arial" w:hAnsi="Arial" w:cs="Arial"/>
          <w:sz w:val="20"/>
          <w:szCs w:val="20"/>
        </w:rPr>
        <w:br/>
        <w:t>In both the MapView and the ArticleView, mousing over article nodes (or article links, in the case of ArticleView) updates the PreviewText area to display a summary of the relevant Wikipedia article.</w:t>
      </w:r>
    </w:p>
    <w:p w:rsidR="00F66250" w:rsidRDefault="00F66250" w:rsidP="004B21EF">
      <w:pPr>
        <w:rPr>
          <w:ins w:id="20" w:author="Kimmy" w:date="2011-03-10T19:51:00Z"/>
          <w:rFonts w:ascii="Arial" w:hAnsi="Arial" w:cs="Arial"/>
          <w:sz w:val="20"/>
          <w:szCs w:val="20"/>
        </w:rPr>
      </w:pPr>
    </w:p>
    <w:p w:rsidR="004B21EF" w:rsidRPr="004B21EF" w:rsidRDefault="00F66250" w:rsidP="004B21EF">
      <w:ins w:id="21" w:author="Kimmy" w:date="2011-03-10T19:51:00Z">
        <w:r>
          <w:rPr>
            <w:rFonts w:ascii="Arial" w:hAnsi="Arial" w:cs="Arial"/>
            <w:sz w:val="20"/>
            <w:szCs w:val="20"/>
          </w:rPr>
          <w:t xml:space="preserve">The preview text area’s text should not be of a fixed length.  The length of the preview text should take into account the height of the image in the thumbnail area.  Currently we do not handle this as elegantly as we would like </w:t>
        </w:r>
      </w:ins>
      <w:ins w:id="22" w:author="Kimmy" w:date="2011-03-10T19:52:00Z">
        <w:r>
          <w:rPr>
            <w:rFonts w:ascii="Arial" w:hAnsi="Arial" w:cs="Arial"/>
            <w:sz w:val="20"/>
            <w:szCs w:val="20"/>
          </w:rPr>
          <w:t>–</w:t>
        </w:r>
      </w:ins>
      <w:ins w:id="23" w:author="Kimmy" w:date="2011-03-10T19:51:00Z">
        <w:r>
          <w:rPr>
            <w:rFonts w:ascii="Arial" w:hAnsi="Arial" w:cs="Arial"/>
            <w:sz w:val="20"/>
            <w:szCs w:val="20"/>
          </w:rPr>
          <w:t xml:space="preserve"> we </w:t>
        </w:r>
      </w:ins>
      <w:ins w:id="24" w:author="Kimmy" w:date="2011-03-10T19:52:00Z">
        <w:r>
          <w:rPr>
            <w:rFonts w:ascii="Arial" w:hAnsi="Arial" w:cs="Arial"/>
            <w:sz w:val="20"/>
            <w:szCs w:val="20"/>
          </w:rPr>
          <w:t xml:space="preserve">assume a </w:t>
        </w:r>
        <w:r>
          <w:rPr>
            <w:rFonts w:ascii="Arial" w:hAnsi="Arial" w:cs="Arial"/>
            <w:sz w:val="20"/>
            <w:szCs w:val="20"/>
          </w:rPr>
          <w:lastRenderedPageBreak/>
          <w:t xml:space="preserve">worst case scenario image height of 300px, as this is the max-height specified for the thumbnail image.  Ultimately, we would like to be able to ask the image </w:t>
        </w:r>
      </w:ins>
      <w:ins w:id="25" w:author="Kimmy" w:date="2011-03-10T19:53:00Z">
        <w:r>
          <w:rPr>
            <w:rFonts w:ascii="Arial" w:hAnsi="Arial" w:cs="Arial"/>
            <w:sz w:val="20"/>
            <w:szCs w:val="20"/>
          </w:rPr>
          <w:t>for</w:t>
        </w:r>
      </w:ins>
      <w:ins w:id="26" w:author="Kimmy" w:date="2011-03-10T19:52:00Z">
        <w:r>
          <w:rPr>
            <w:rFonts w:ascii="Arial" w:hAnsi="Arial" w:cs="Arial"/>
            <w:sz w:val="20"/>
            <w:szCs w:val="20"/>
          </w:rPr>
          <w:t xml:space="preserve"> its height, determine the user’s resolution, and display enough text based on these attributes.  </w:t>
        </w:r>
      </w:ins>
      <w:r w:rsidR="004B21EF">
        <w:rPr>
          <w:rFonts w:ascii="Arial" w:hAnsi="Arial" w:cs="Arial"/>
          <w:sz w:val="20"/>
          <w:szCs w:val="20"/>
        </w:rPr>
        <w:br/>
      </w:r>
      <w:r w:rsidR="004B21EF">
        <w:rPr>
          <w:rFonts w:ascii="Arial" w:hAnsi="Arial" w:cs="Arial"/>
          <w:sz w:val="20"/>
          <w:szCs w:val="20"/>
        </w:rPr>
        <w:br/>
        <w:t>On the next page is a UML class diagram which details the fields and methods of each module.</w:t>
      </w:r>
    </w:p>
    <w:p w:rsidR="004B21EF" w:rsidRDefault="00365497" w:rsidP="007B799F">
      <w:pPr>
        <w:pStyle w:val="Heading1"/>
        <w:autoSpaceDE w:val="0"/>
        <w:autoSpaceDN w:val="0"/>
        <w:adjustRightInd w:val="0"/>
        <w:spacing w:before="0" w:after="0" w:line="276" w:lineRule="auto"/>
        <w:contextualSpacing/>
      </w:pPr>
      <w:r w:rsidRPr="00C16234">
        <w:rPr>
          <w:b w:val="0"/>
          <w:sz w:val="20"/>
          <w:szCs w:val="20"/>
        </w:rPr>
        <w:br/>
      </w:r>
      <w:r w:rsidR="007B799F">
        <w:rPr>
          <w:noProof/>
        </w:rPr>
        <w:drawing>
          <wp:inline distT="0" distB="0" distL="0" distR="0" wp14:anchorId="74FE9846" wp14:editId="662499E8">
            <wp:extent cx="7055237" cy="4857008"/>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_class_diagram.class (1).violet.png"/>
                    <pic:cNvPicPr/>
                  </pic:nvPicPr>
                  <pic:blipFill>
                    <a:blip r:embed="rId17">
                      <a:extLst>
                        <a:ext uri="{28A0092B-C50C-407E-A947-70E740481C1C}">
                          <a14:useLocalDpi xmlns:a14="http://schemas.microsoft.com/office/drawing/2010/main" val="0"/>
                        </a:ext>
                      </a:extLst>
                    </a:blip>
                    <a:stretch>
                      <a:fillRect/>
                    </a:stretch>
                  </pic:blipFill>
                  <pic:spPr>
                    <a:xfrm>
                      <a:off x="0" y="0"/>
                      <a:ext cx="7049135" cy="4852807"/>
                    </a:xfrm>
                    <a:prstGeom prst="rect">
                      <a:avLst/>
                    </a:prstGeom>
                  </pic:spPr>
                </pic:pic>
              </a:graphicData>
            </a:graphic>
          </wp:inline>
        </w:drawing>
      </w:r>
    </w:p>
    <w:p w:rsidR="004B21EF" w:rsidRPr="004B21EF" w:rsidRDefault="004B21EF" w:rsidP="004B21EF">
      <w:pPr>
        <w:pStyle w:val="Caption"/>
        <w:ind w:firstLine="360"/>
        <w:rPr>
          <w:color w:val="auto"/>
        </w:rPr>
      </w:pPr>
      <w:r w:rsidRPr="004B21EF">
        <w:rPr>
          <w:color w:val="auto"/>
        </w:rPr>
        <w:t xml:space="preserve">Figure </w:t>
      </w:r>
      <w:r w:rsidRPr="004B21EF">
        <w:rPr>
          <w:color w:val="auto"/>
        </w:rPr>
        <w:fldChar w:fldCharType="begin"/>
      </w:r>
      <w:r w:rsidRPr="004B21EF">
        <w:rPr>
          <w:color w:val="auto"/>
        </w:rPr>
        <w:instrText xml:space="preserve"> SEQ Figure \* ARABIC </w:instrText>
      </w:r>
      <w:r w:rsidRPr="004B21EF">
        <w:rPr>
          <w:color w:val="auto"/>
        </w:rPr>
        <w:fldChar w:fldCharType="separate"/>
      </w:r>
      <w:r w:rsidR="00116F58">
        <w:rPr>
          <w:noProof/>
          <w:color w:val="auto"/>
        </w:rPr>
        <w:t>3</w:t>
      </w:r>
      <w:r w:rsidRPr="004B21EF">
        <w:rPr>
          <w:color w:val="auto"/>
        </w:rPr>
        <w:fldChar w:fldCharType="end"/>
      </w:r>
      <w:r w:rsidRPr="004B21EF">
        <w:rPr>
          <w:color w:val="auto"/>
        </w:rPr>
        <w:t>: UI UML Class Diagram</w:t>
      </w:r>
    </w:p>
    <w:p w:rsidR="006953EA" w:rsidRDefault="00365497" w:rsidP="00D54ACE">
      <w:pPr>
        <w:pStyle w:val="Heading1"/>
        <w:keepNext w:val="0"/>
        <w:autoSpaceDE w:val="0"/>
        <w:autoSpaceDN w:val="0"/>
        <w:adjustRightInd w:val="0"/>
        <w:spacing w:before="0" w:after="0" w:line="276" w:lineRule="auto"/>
        <w:ind w:left="360"/>
        <w:contextualSpacing/>
        <w:rPr>
          <w:b w:val="0"/>
          <w:sz w:val="20"/>
          <w:szCs w:val="20"/>
        </w:rPr>
      </w:pPr>
      <w:r w:rsidRPr="00C16234">
        <w:rPr>
          <w:b w:val="0"/>
          <w:sz w:val="20"/>
          <w:szCs w:val="20"/>
        </w:rPr>
        <w:br/>
      </w:r>
      <w:r w:rsidR="004B21EF">
        <w:rPr>
          <w:b w:val="0"/>
          <w:sz w:val="20"/>
          <w:szCs w:val="20"/>
        </w:rPr>
        <w:t>As depicted above, the</w:t>
      </w:r>
      <w:r w:rsidRPr="00C16234">
        <w:rPr>
          <w:b w:val="0"/>
          <w:sz w:val="20"/>
          <w:szCs w:val="20"/>
        </w:rPr>
        <w:t xml:space="preserve"> </w:t>
      </w:r>
      <w:r w:rsidR="00C15E8C">
        <w:rPr>
          <w:b w:val="0"/>
          <w:sz w:val="20"/>
          <w:szCs w:val="20"/>
        </w:rPr>
        <w:t>UI will</w:t>
      </w:r>
      <w:r w:rsidRPr="00C16234">
        <w:rPr>
          <w:b w:val="0"/>
          <w:sz w:val="20"/>
          <w:szCs w:val="20"/>
        </w:rPr>
        <w:t xml:space="preserve"> be conceptually divided into several different modules/classes</w:t>
      </w:r>
      <w:r w:rsidR="004B21EF">
        <w:rPr>
          <w:b w:val="0"/>
          <w:sz w:val="20"/>
          <w:szCs w:val="20"/>
        </w:rPr>
        <w:t>.</w:t>
      </w:r>
      <w:r w:rsidRPr="00C16234">
        <w:rPr>
          <w:b w:val="0"/>
          <w:sz w:val="20"/>
          <w:szCs w:val="20"/>
        </w:rPr>
        <w:t xml:space="preserve">  </w:t>
      </w:r>
      <w:r w:rsidRPr="00C16234">
        <w:rPr>
          <w:b w:val="0"/>
          <w:sz w:val="20"/>
          <w:szCs w:val="20"/>
        </w:rPr>
        <w:br/>
      </w:r>
      <w:r w:rsidRPr="00C16234">
        <w:rPr>
          <w:b w:val="0"/>
          <w:sz w:val="20"/>
          <w:szCs w:val="20"/>
        </w:rPr>
        <w:br/>
        <w:t>However, it is</w:t>
      </w:r>
      <w:r w:rsidR="00C15E8C">
        <w:rPr>
          <w:b w:val="0"/>
          <w:sz w:val="20"/>
          <w:szCs w:val="20"/>
        </w:rPr>
        <w:t xml:space="preserve"> worth noting that because the UI</w:t>
      </w:r>
      <w:r w:rsidRPr="00C16234">
        <w:rPr>
          <w:b w:val="0"/>
          <w:sz w:val="20"/>
          <w:szCs w:val="20"/>
        </w:rPr>
        <w:t xml:space="preserve"> will be primarily in HTML, CSS, and JavaScript, this modularity is mostly conceptual as JavaScript does not have a notion of classes, unlike many object-oriented languages.</w:t>
      </w:r>
      <w:r w:rsidRPr="00C16234">
        <w:rPr>
          <w:b w:val="0"/>
          <w:sz w:val="20"/>
          <w:szCs w:val="20"/>
        </w:rPr>
        <w:br/>
      </w:r>
      <w:r w:rsidRPr="00C16234">
        <w:rPr>
          <w:b w:val="0"/>
          <w:sz w:val="20"/>
          <w:szCs w:val="20"/>
        </w:rPr>
        <w:br/>
        <w:t>Thus, these diagrams help to conceptually group the different JavaScript functions and regions of the UI, even if the actual implementation will not have a notion of different objects on a page.</w:t>
      </w:r>
      <w:r w:rsidRPr="00C16234">
        <w:rPr>
          <w:b w:val="0"/>
          <w:sz w:val="20"/>
          <w:szCs w:val="20"/>
        </w:rPr>
        <w:br/>
      </w:r>
      <w:r w:rsidRPr="00C16234">
        <w:rPr>
          <w:b w:val="0"/>
          <w:sz w:val="20"/>
          <w:szCs w:val="20"/>
        </w:rPr>
        <w:br/>
      </w:r>
    </w:p>
    <w:p w:rsidR="006953EA" w:rsidRDefault="006953EA">
      <w:pPr>
        <w:rPr>
          <w:rFonts w:ascii="Arial" w:hAnsi="Arial" w:cs="Arial"/>
          <w:bCs/>
          <w:kern w:val="32"/>
          <w:sz w:val="20"/>
          <w:szCs w:val="20"/>
        </w:rPr>
      </w:pPr>
      <w:r>
        <w:rPr>
          <w:b/>
          <w:sz w:val="20"/>
          <w:szCs w:val="20"/>
        </w:rPr>
        <w:br w:type="page"/>
      </w:r>
    </w:p>
    <w:p w:rsidR="00365497" w:rsidRPr="00C16234" w:rsidRDefault="00365497" w:rsidP="00D54ACE">
      <w:pPr>
        <w:pStyle w:val="Heading1"/>
        <w:keepNext w:val="0"/>
        <w:autoSpaceDE w:val="0"/>
        <w:autoSpaceDN w:val="0"/>
        <w:adjustRightInd w:val="0"/>
        <w:spacing w:before="0" w:after="0" w:line="276" w:lineRule="auto"/>
        <w:ind w:left="360"/>
        <w:contextualSpacing/>
        <w:rPr>
          <w:b w:val="0"/>
          <w:sz w:val="20"/>
          <w:szCs w:val="20"/>
        </w:rPr>
      </w:pPr>
      <w:r w:rsidRPr="00C16234">
        <w:rPr>
          <w:b w:val="0"/>
          <w:sz w:val="20"/>
          <w:szCs w:val="20"/>
        </w:rPr>
        <w:lastRenderedPageBreak/>
        <w:t xml:space="preserve">From an Object-Oriented standpoint, here is a description of some of the </w:t>
      </w:r>
      <w:r w:rsidR="00C15E8C">
        <w:rPr>
          <w:b w:val="0"/>
          <w:sz w:val="20"/>
          <w:szCs w:val="20"/>
        </w:rPr>
        <w:t>UI</w:t>
      </w:r>
      <w:r w:rsidRPr="00C16234">
        <w:rPr>
          <w:b w:val="0"/>
          <w:sz w:val="20"/>
          <w:szCs w:val="20"/>
        </w:rPr>
        <w:t xml:space="preserve"> Modules which warrant elaboration:</w:t>
      </w:r>
      <w:r w:rsidRPr="00C16234">
        <w:rPr>
          <w:b w:val="0"/>
          <w:sz w:val="20"/>
          <w:szCs w:val="20"/>
        </w:rPr>
        <w:br/>
      </w:r>
    </w:p>
    <w:tbl>
      <w:tblPr>
        <w:tblStyle w:val="TableGrid"/>
        <w:tblW w:w="0" w:type="auto"/>
        <w:tblInd w:w="648" w:type="dxa"/>
        <w:tblLook w:val="04A0" w:firstRow="1" w:lastRow="0" w:firstColumn="1" w:lastColumn="0" w:noHBand="0" w:noVBand="1"/>
      </w:tblPr>
      <w:tblGrid>
        <w:gridCol w:w="3240"/>
        <w:gridCol w:w="7128"/>
      </w:tblGrid>
      <w:tr w:rsidR="00365497" w:rsidTr="00A82605">
        <w:tc>
          <w:tcPr>
            <w:tcW w:w="3240" w:type="dxa"/>
          </w:tcPr>
          <w:p w:rsidR="00365497" w:rsidRPr="006767BA" w:rsidRDefault="00365497" w:rsidP="00A82605">
            <w:pPr>
              <w:jc w:val="center"/>
              <w:rPr>
                <w:rFonts w:ascii="Arial" w:hAnsi="Arial" w:cs="Arial"/>
                <w:b/>
                <w:sz w:val="20"/>
                <w:szCs w:val="20"/>
              </w:rPr>
            </w:pPr>
            <w:r>
              <w:rPr>
                <w:rFonts w:ascii="Arial" w:hAnsi="Arial" w:cs="Arial"/>
                <w:b/>
                <w:sz w:val="20"/>
                <w:szCs w:val="20"/>
              </w:rPr>
              <w:t>Object</w:t>
            </w:r>
          </w:p>
        </w:tc>
        <w:tc>
          <w:tcPr>
            <w:tcW w:w="7128" w:type="dxa"/>
          </w:tcPr>
          <w:p w:rsidR="00365497" w:rsidRPr="006767BA" w:rsidRDefault="00365497" w:rsidP="00A82605">
            <w:pPr>
              <w:jc w:val="center"/>
              <w:rPr>
                <w:rFonts w:ascii="Arial" w:hAnsi="Arial" w:cs="Arial"/>
                <w:b/>
                <w:sz w:val="20"/>
                <w:szCs w:val="20"/>
              </w:rPr>
            </w:pPr>
            <w:r>
              <w:rPr>
                <w:rFonts w:ascii="Arial" w:hAnsi="Arial" w:cs="Arial"/>
                <w:b/>
                <w:sz w:val="20"/>
                <w:szCs w:val="20"/>
              </w:rPr>
              <w:t>Description</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Interactive Object</w:t>
            </w:r>
          </w:p>
        </w:tc>
        <w:tc>
          <w:tcPr>
            <w:tcW w:w="7128" w:type="dxa"/>
          </w:tcPr>
          <w:p w:rsidR="00365497" w:rsidRPr="006767BA" w:rsidRDefault="00365497" w:rsidP="007B799F">
            <w:pPr>
              <w:spacing w:line="276" w:lineRule="auto"/>
              <w:rPr>
                <w:rFonts w:ascii="Arial" w:hAnsi="Arial" w:cs="Arial"/>
                <w:sz w:val="20"/>
                <w:szCs w:val="20"/>
              </w:rPr>
            </w:pPr>
            <w:r>
              <w:rPr>
                <w:rFonts w:ascii="Arial" w:hAnsi="Arial" w:cs="Arial"/>
                <w:sz w:val="20"/>
                <w:szCs w:val="20"/>
              </w:rPr>
              <w:t xml:space="preserve">This </w:t>
            </w:r>
            <w:r w:rsidR="00773539">
              <w:rPr>
                <w:rFonts w:ascii="Arial" w:hAnsi="Arial" w:cs="Arial"/>
                <w:sz w:val="20"/>
                <w:szCs w:val="20"/>
              </w:rPr>
              <w:t>interface</w:t>
            </w:r>
            <w:r>
              <w:rPr>
                <w:rFonts w:ascii="Arial" w:hAnsi="Arial" w:cs="Arial"/>
                <w:sz w:val="20"/>
                <w:szCs w:val="20"/>
              </w:rPr>
              <w:t xml:space="preserve"> provides methods for handling user input to the</w:t>
            </w:r>
            <w:r w:rsidR="007B799F">
              <w:rPr>
                <w:rFonts w:ascii="Arial" w:hAnsi="Arial" w:cs="Arial"/>
                <w:sz w:val="20"/>
                <w:szCs w:val="20"/>
              </w:rPr>
              <w:t xml:space="preserve"> Map and Node objects.</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UserInterface</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This is an overall wrapper for the entire UI.  It contains one SearchBar, MainFrame, and SideBar.</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SearchBar</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Contains a search bar and all functionality for the user to search for an article and have it displayed in the map.  A stretch feature is that we might supply some sort of predictive autocomplete.</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MainFrame</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The main interactive area on the page, the MainFrame contains a MapView or an ArticleView, whose visibilities will depend on whether the user is in “Full Map Mode” or “Full Article Mode”.</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SideBar</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Contains a Thumbnail and PreviewText.</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Thumbnail</w:t>
            </w:r>
          </w:p>
        </w:tc>
        <w:tc>
          <w:tcPr>
            <w:tcW w:w="7128" w:type="dxa"/>
          </w:tcPr>
          <w:p w:rsidR="00365497" w:rsidRDefault="00365497" w:rsidP="00F66250">
            <w:pPr>
              <w:spacing w:line="276" w:lineRule="auto"/>
              <w:rPr>
                <w:rFonts w:ascii="Arial" w:hAnsi="Arial" w:cs="Arial"/>
                <w:sz w:val="20"/>
                <w:szCs w:val="20"/>
              </w:rPr>
            </w:pPr>
            <w:r>
              <w:rPr>
                <w:rFonts w:ascii="Arial" w:hAnsi="Arial" w:cs="Arial"/>
                <w:sz w:val="20"/>
                <w:szCs w:val="20"/>
              </w:rPr>
              <w:t xml:space="preserve">Contains an ImagePreview and </w:t>
            </w:r>
            <w:del w:id="27" w:author="Kimmy" w:date="2011-03-10T19:53:00Z">
              <w:r w:rsidDel="00F66250">
                <w:rPr>
                  <w:rFonts w:ascii="Arial" w:hAnsi="Arial" w:cs="Arial"/>
                  <w:sz w:val="20"/>
                  <w:szCs w:val="20"/>
                </w:rPr>
                <w:delText>MapPreview</w:delText>
              </w:r>
            </w:del>
            <w:ins w:id="28" w:author="Kimmy" w:date="2011-03-10T19:53:00Z">
              <w:r w:rsidR="00F66250">
                <w:rPr>
                  <w:rFonts w:ascii="Arial" w:hAnsi="Arial" w:cs="Arial"/>
                  <w:sz w:val="20"/>
                  <w:szCs w:val="20"/>
                </w:rPr>
                <w:t>Mini-Map</w:t>
              </w:r>
            </w:ins>
            <w:bookmarkStart w:id="29" w:name="_GoBack"/>
            <w:bookmarkEnd w:id="29"/>
            <w:r>
              <w:rPr>
                <w:rFonts w:ascii="Arial" w:hAnsi="Arial" w:cs="Arial"/>
                <w:sz w:val="20"/>
                <w:szCs w:val="20"/>
              </w:rPr>
              <w:t xml:space="preserve">.  </w:t>
            </w:r>
          </w:p>
        </w:tc>
      </w:tr>
      <w:tr w:rsidR="00365497" w:rsidTr="00A82605">
        <w:trPr>
          <w:trHeight w:val="971"/>
        </w:trPr>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ImagePreview</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Displays a Wikipedia article image for the most recent article node clicked on.  This is only visible when the user is in “Full Map Mode” and is viewing the Map in the MainFrame.</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MapPreview</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Displays a small, interactive version of the map for the current map orientation, which depends on the current article being viewed.  This is only visible when the user is in “Full Article Mode” and is viewing an article in the MainFrame.</w:t>
            </w:r>
          </w:p>
        </w:tc>
      </w:tr>
    </w:tbl>
    <w:p w:rsidR="00B11F0A" w:rsidRPr="004B21EF" w:rsidRDefault="00B11F0A" w:rsidP="004B21EF">
      <w:pPr>
        <w:rPr>
          <w:rFonts w:ascii="Arial" w:hAnsi="Arial" w:cs="Arial"/>
          <w:sz w:val="20"/>
          <w:szCs w:val="20"/>
        </w:rPr>
      </w:pPr>
    </w:p>
    <w:p w:rsidR="00EF4FA0" w:rsidRDefault="00225BD3" w:rsidP="00FB14D4">
      <w:pPr>
        <w:pStyle w:val="ListParagraph"/>
        <w:numPr>
          <w:ilvl w:val="2"/>
          <w:numId w:val="1"/>
        </w:numPr>
        <w:rPr>
          <w:rFonts w:ascii="Arial" w:hAnsi="Arial" w:cs="Arial"/>
          <w:b/>
          <w:sz w:val="20"/>
          <w:szCs w:val="20"/>
        </w:rPr>
      </w:pPr>
      <w:r>
        <w:rPr>
          <w:rFonts w:ascii="Arial" w:hAnsi="Arial" w:cs="Arial"/>
          <w:b/>
          <w:sz w:val="20"/>
          <w:szCs w:val="20"/>
        </w:rPr>
        <w:t xml:space="preserve"> UI Map</w:t>
      </w:r>
      <w:r w:rsidR="00B82F3D">
        <w:rPr>
          <w:rFonts w:ascii="Arial" w:hAnsi="Arial" w:cs="Arial"/>
          <w:b/>
          <w:sz w:val="20"/>
          <w:szCs w:val="20"/>
        </w:rPr>
        <w:t xml:space="preserve"> </w:t>
      </w:r>
      <w:r>
        <w:rPr>
          <w:rFonts w:ascii="Arial" w:hAnsi="Arial" w:cs="Arial"/>
          <w:b/>
          <w:sz w:val="20"/>
          <w:szCs w:val="20"/>
        </w:rPr>
        <w:t>Implementation</w:t>
      </w:r>
    </w:p>
    <w:p w:rsidR="00870FEA" w:rsidRPr="00543388" w:rsidRDefault="00870FEA" w:rsidP="00870FEA">
      <w:pPr>
        <w:pStyle w:val="ListParagraph"/>
        <w:numPr>
          <w:ilvl w:val="3"/>
          <w:numId w:val="1"/>
        </w:numPr>
        <w:rPr>
          <w:rFonts w:ascii="Arial" w:hAnsi="Arial" w:cs="Arial"/>
          <w:sz w:val="20"/>
          <w:szCs w:val="20"/>
        </w:rPr>
      </w:pPr>
      <w:r>
        <w:rPr>
          <w:rFonts w:ascii="Arial" w:hAnsi="Arial" w:cs="Arial"/>
          <w:b/>
          <w:sz w:val="20"/>
          <w:szCs w:val="20"/>
        </w:rPr>
        <w:t>Pulling data directly from Wikipedia using client connection</w:t>
      </w:r>
      <w:r>
        <w:rPr>
          <w:rFonts w:ascii="Arial" w:hAnsi="Arial" w:cs="Arial"/>
          <w:b/>
          <w:sz w:val="20"/>
          <w:szCs w:val="20"/>
        </w:rPr>
        <w:br/>
      </w:r>
    </w:p>
    <w:p w:rsidR="00870FEA" w:rsidRPr="00870FEA" w:rsidRDefault="00870FEA" w:rsidP="00543388">
      <w:pPr>
        <w:ind w:left="1170"/>
        <w:rPr>
          <w:rFonts w:ascii="Arial" w:hAnsi="Arial" w:cs="Arial"/>
          <w:sz w:val="20"/>
          <w:szCs w:val="20"/>
        </w:rPr>
      </w:pPr>
      <w:r w:rsidRPr="00543388">
        <w:rPr>
          <w:rFonts w:ascii="Arial" w:hAnsi="Arial" w:cs="Arial"/>
          <w:sz w:val="20"/>
          <w:szCs w:val="20"/>
        </w:rPr>
        <w:t xml:space="preserve">During the implementation process it has become clear that it is inefficient to attempt to parse all article   summary </w:t>
      </w:r>
      <w:r>
        <w:rPr>
          <w:rFonts w:ascii="Arial" w:hAnsi="Arial" w:cs="Arial"/>
          <w:sz w:val="20"/>
          <w:szCs w:val="20"/>
        </w:rPr>
        <w:t xml:space="preserve">data from the Wikipedia database dump.  Similarly, constructing image URLs in the back-end can be fairly difficult: in the database dump, only image names and file extensions (such as </w:t>
      </w:r>
      <w:r>
        <w:rPr>
          <w:rFonts w:ascii="Arial" w:hAnsi="Arial" w:cs="Arial"/>
          <w:i/>
          <w:sz w:val="20"/>
          <w:szCs w:val="20"/>
        </w:rPr>
        <w:t>imagename.jpg</w:t>
      </w:r>
      <w:r>
        <w:rPr>
          <w:rFonts w:ascii="Arial" w:hAnsi="Arial" w:cs="Arial"/>
          <w:sz w:val="20"/>
          <w:szCs w:val="20"/>
        </w:rPr>
        <w:t>) are represented.  We would have to determine the URL of the image’s storage location and use an MD5 algorithm to adjust the URL, as this is what Wikipedia does.</w:t>
      </w:r>
    </w:p>
    <w:p w:rsidR="00870FEA" w:rsidRDefault="00870FEA" w:rsidP="00543388">
      <w:pPr>
        <w:ind w:left="1170"/>
        <w:rPr>
          <w:rFonts w:ascii="Arial" w:hAnsi="Arial" w:cs="Arial"/>
          <w:sz w:val="20"/>
          <w:szCs w:val="20"/>
        </w:rPr>
      </w:pPr>
    </w:p>
    <w:p w:rsidR="00870FEA" w:rsidRDefault="00870FEA" w:rsidP="00543388">
      <w:pPr>
        <w:ind w:left="1170"/>
        <w:rPr>
          <w:rFonts w:ascii="Arial" w:hAnsi="Arial" w:cs="Arial"/>
          <w:sz w:val="20"/>
          <w:szCs w:val="20"/>
        </w:rPr>
      </w:pPr>
      <w:r>
        <w:rPr>
          <w:rFonts w:ascii="Arial" w:hAnsi="Arial" w:cs="Arial"/>
          <w:sz w:val="20"/>
          <w:szCs w:val="20"/>
        </w:rPr>
        <w:t>Instead, we will utilize the client’s connection (via the UI) to initially download article summary and article image information which we do not currently have.  When the user clicks or hovers on an article node, a request will be sent to the back-end asking for the summary and image information.</w:t>
      </w:r>
    </w:p>
    <w:p w:rsidR="00870FEA" w:rsidRDefault="00870FEA" w:rsidP="00543388">
      <w:pPr>
        <w:ind w:left="1170"/>
        <w:rPr>
          <w:rFonts w:ascii="Arial" w:hAnsi="Arial" w:cs="Arial"/>
          <w:sz w:val="20"/>
          <w:szCs w:val="20"/>
        </w:rPr>
      </w:pPr>
    </w:p>
    <w:p w:rsidR="00870FEA" w:rsidRDefault="00870FEA" w:rsidP="00543388">
      <w:pPr>
        <w:ind w:left="1170"/>
        <w:rPr>
          <w:ins w:id="30" w:author="Kimmy" w:date="2011-03-10T19:44:00Z"/>
          <w:rFonts w:ascii="Arial" w:hAnsi="Arial" w:cs="Arial"/>
          <w:sz w:val="20"/>
          <w:szCs w:val="20"/>
        </w:rPr>
      </w:pPr>
      <w:r>
        <w:rPr>
          <w:rFonts w:ascii="Arial" w:hAnsi="Arial" w:cs="Arial"/>
          <w:sz w:val="20"/>
          <w:szCs w:val="20"/>
        </w:rPr>
        <w:t>Any information which is not currently in the back-end will be downloaded via the client’s connection (to avoid over-querying Wikipedia from our back-end).  The article summary will be parsed from HTML (instead of the back-end parsing it from XML, which can be time-intensive) and then sent to the back-end to be stored in our database.  Similarly, the article image URL (if an image exists) will be scraped from Wikipedia and sent to be stored in our back-end.  In doing so, we ensure that we do not store any more data than is necessary, only grabbing and storing data for nodes that some user has attempted to access in the past.</w:t>
      </w:r>
      <w:ins w:id="31" w:author="Kimmy" w:date="2011-03-10T19:44:00Z">
        <w:r w:rsidR="0094214D">
          <w:rPr>
            <w:rFonts w:ascii="Arial" w:hAnsi="Arial" w:cs="Arial"/>
            <w:sz w:val="20"/>
            <w:szCs w:val="20"/>
          </w:rPr>
          <w:br/>
        </w:r>
      </w:ins>
    </w:p>
    <w:p w:rsidR="0094214D" w:rsidRDefault="0094214D" w:rsidP="00543388">
      <w:pPr>
        <w:ind w:left="1170"/>
        <w:rPr>
          <w:rFonts w:ascii="Arial" w:hAnsi="Arial" w:cs="Arial"/>
          <w:sz w:val="20"/>
          <w:szCs w:val="20"/>
        </w:rPr>
      </w:pPr>
      <w:ins w:id="32" w:author="Kimmy" w:date="2011-03-10T19:44:00Z">
        <w:r>
          <w:rPr>
            <w:rFonts w:ascii="Arial" w:hAnsi="Arial" w:cs="Arial"/>
            <w:sz w:val="20"/>
            <w:szCs w:val="20"/>
          </w:rPr>
          <w:t xml:space="preserve">All map data is streamed in the background </w:t>
        </w:r>
      </w:ins>
      <w:ins w:id="33" w:author="Kimmy" w:date="2011-03-10T19:47:00Z">
        <w:r w:rsidR="005D612D">
          <w:rPr>
            <w:rFonts w:ascii="Arial" w:hAnsi="Arial" w:cs="Arial"/>
            <w:sz w:val="20"/>
            <w:szCs w:val="20"/>
          </w:rPr>
          <w:t xml:space="preserve">(per 3.2.2.2.) </w:t>
        </w:r>
      </w:ins>
      <w:ins w:id="34" w:author="Kimmy" w:date="2011-03-10T19:44:00Z">
        <w:r>
          <w:rPr>
            <w:rFonts w:ascii="Arial" w:hAnsi="Arial" w:cs="Arial"/>
            <w:sz w:val="20"/>
            <w:szCs w:val="20"/>
          </w:rPr>
          <w:t xml:space="preserve">to reduce the latency when a user hovers </w:t>
        </w:r>
      </w:ins>
      <w:ins w:id="35" w:author="Kimmy" w:date="2011-03-10T19:47:00Z">
        <w:r w:rsidR="005D612D">
          <w:rPr>
            <w:rFonts w:ascii="Arial" w:hAnsi="Arial" w:cs="Arial"/>
            <w:sz w:val="20"/>
            <w:szCs w:val="20"/>
          </w:rPr>
          <w:t>over an article.  If a user hovers over an article node before the data is fully streamed, there may be a slight delay, but the response time should be much faster than on-demand loading of the nodes only when the user hovers.</w:t>
        </w:r>
      </w:ins>
    </w:p>
    <w:p w:rsidR="00870FEA" w:rsidRPr="00543388" w:rsidRDefault="00870FEA" w:rsidP="00543388">
      <w:pPr>
        <w:ind w:left="1170"/>
        <w:rPr>
          <w:rFonts w:ascii="Arial" w:hAnsi="Arial" w:cs="Arial"/>
          <w:sz w:val="20"/>
          <w:szCs w:val="20"/>
        </w:rPr>
      </w:pPr>
    </w:p>
    <w:p w:rsidR="00D0268F" w:rsidRDefault="00D0268F" w:rsidP="00D0268F">
      <w:pPr>
        <w:pStyle w:val="ListParagraph"/>
        <w:numPr>
          <w:ilvl w:val="3"/>
          <w:numId w:val="1"/>
        </w:numPr>
        <w:rPr>
          <w:rFonts w:ascii="Arial" w:hAnsi="Arial" w:cs="Arial"/>
          <w:b/>
          <w:sz w:val="20"/>
          <w:szCs w:val="20"/>
        </w:rPr>
      </w:pPr>
      <w:r>
        <w:rPr>
          <w:rFonts w:ascii="Arial" w:hAnsi="Arial" w:cs="Arial"/>
          <w:b/>
          <w:sz w:val="20"/>
          <w:szCs w:val="20"/>
        </w:rPr>
        <w:t xml:space="preserve">Streaming nodes in the background </w:t>
      </w:r>
      <w:r>
        <w:rPr>
          <w:rFonts w:ascii="Arial" w:hAnsi="Arial" w:cs="Arial"/>
          <w:b/>
          <w:sz w:val="20"/>
          <w:szCs w:val="20"/>
        </w:rPr>
        <w:br/>
      </w:r>
    </w:p>
    <w:p w:rsidR="00D0268F" w:rsidRDefault="00793661" w:rsidP="00414614">
      <w:pPr>
        <w:ind w:left="1170"/>
        <w:rPr>
          <w:rFonts w:ascii="Arial" w:hAnsi="Arial" w:cs="Arial"/>
          <w:b/>
          <w:sz w:val="20"/>
          <w:szCs w:val="20"/>
        </w:rPr>
      </w:pPr>
      <w:r w:rsidRPr="00D0268F">
        <w:rPr>
          <w:rFonts w:ascii="Arial" w:hAnsi="Arial" w:cs="Arial"/>
          <w:sz w:val="20"/>
          <w:szCs w:val="20"/>
        </w:rPr>
        <w:t>When the user first searches for an article, the front-end UI queries the Database Ret</w:t>
      </w:r>
      <w:r w:rsidR="00414614">
        <w:rPr>
          <w:rFonts w:ascii="Arial" w:hAnsi="Arial" w:cs="Arial"/>
          <w:sz w:val="20"/>
          <w:szCs w:val="20"/>
        </w:rPr>
        <w:t>riever for the relationship data relating to that article node.  Not all relationship data out to infinity should be returned at once</w:t>
      </w:r>
      <w:r w:rsidR="00D0268F" w:rsidRPr="00D0268F">
        <w:rPr>
          <w:rFonts w:ascii="Arial" w:hAnsi="Arial" w:cs="Arial"/>
          <w:sz w:val="20"/>
          <w:szCs w:val="20"/>
        </w:rPr>
        <w:t xml:space="preserve">, </w:t>
      </w:r>
      <w:r w:rsidR="00414614">
        <w:rPr>
          <w:rFonts w:ascii="Arial" w:hAnsi="Arial" w:cs="Arial"/>
          <w:sz w:val="20"/>
          <w:szCs w:val="20"/>
        </w:rPr>
        <w:t>as doing so would be inefficient</w:t>
      </w:r>
      <w:r w:rsidR="00D0268F" w:rsidRPr="00D0268F">
        <w:rPr>
          <w:rFonts w:ascii="Arial" w:hAnsi="Arial" w:cs="Arial"/>
          <w:sz w:val="20"/>
          <w:szCs w:val="20"/>
        </w:rPr>
        <w:t xml:space="preserve">.  Instead, the </w:t>
      </w:r>
      <w:r w:rsidR="00414614">
        <w:rPr>
          <w:rFonts w:ascii="Arial" w:hAnsi="Arial" w:cs="Arial"/>
          <w:sz w:val="20"/>
          <w:szCs w:val="20"/>
        </w:rPr>
        <w:t>initial query</w:t>
      </w:r>
      <w:r w:rsidR="00D0268F" w:rsidRPr="00D0268F">
        <w:rPr>
          <w:rFonts w:ascii="Arial" w:hAnsi="Arial" w:cs="Arial"/>
          <w:sz w:val="20"/>
          <w:szCs w:val="20"/>
        </w:rPr>
        <w:t xml:space="preserve"> to the Database Retriever will specify a </w:t>
      </w:r>
      <w:r w:rsidR="00414614">
        <w:rPr>
          <w:rFonts w:ascii="Arial" w:hAnsi="Arial" w:cs="Arial"/>
          <w:sz w:val="20"/>
          <w:szCs w:val="20"/>
        </w:rPr>
        <w:t>constant</w:t>
      </w:r>
      <w:r w:rsidR="00D0268F" w:rsidRPr="00D0268F">
        <w:rPr>
          <w:rFonts w:ascii="Arial" w:hAnsi="Arial" w:cs="Arial"/>
          <w:sz w:val="20"/>
          <w:szCs w:val="20"/>
        </w:rPr>
        <w:t xml:space="preserve"> </w:t>
      </w:r>
      <w:r w:rsidR="00414614">
        <w:rPr>
          <w:rFonts w:ascii="Arial" w:hAnsi="Arial" w:cs="Arial"/>
          <w:sz w:val="20"/>
          <w:szCs w:val="20"/>
        </w:rPr>
        <w:t>value indicating how many</w:t>
      </w:r>
      <w:r w:rsidR="00D0268F" w:rsidRPr="00D0268F">
        <w:rPr>
          <w:rFonts w:ascii="Arial" w:hAnsi="Arial" w:cs="Arial"/>
          <w:sz w:val="20"/>
          <w:szCs w:val="20"/>
        </w:rPr>
        <w:t xml:space="preserve"> degrees of separation of relationships should </w:t>
      </w:r>
      <w:r w:rsidR="00414614">
        <w:rPr>
          <w:rFonts w:ascii="Arial" w:hAnsi="Arial" w:cs="Arial"/>
          <w:sz w:val="20"/>
          <w:szCs w:val="20"/>
        </w:rPr>
        <w:t>initially be</w:t>
      </w:r>
      <w:r w:rsidR="00D0268F" w:rsidRPr="00D0268F">
        <w:rPr>
          <w:rFonts w:ascii="Arial" w:hAnsi="Arial" w:cs="Arial"/>
          <w:sz w:val="20"/>
          <w:szCs w:val="20"/>
        </w:rPr>
        <w:t xml:space="preserve"> returned.</w:t>
      </w:r>
      <w:r w:rsidR="00D0268F" w:rsidRPr="00D0268F">
        <w:rPr>
          <w:rFonts w:ascii="Arial" w:hAnsi="Arial" w:cs="Arial"/>
          <w:sz w:val="20"/>
          <w:szCs w:val="20"/>
        </w:rPr>
        <w:br/>
      </w:r>
      <w:r w:rsidR="00D0268F" w:rsidRPr="00D0268F">
        <w:rPr>
          <w:rFonts w:ascii="Arial" w:hAnsi="Arial" w:cs="Arial"/>
          <w:sz w:val="20"/>
          <w:szCs w:val="20"/>
        </w:rPr>
        <w:br/>
        <w:t xml:space="preserve">This initial number will be fairly small </w:t>
      </w:r>
      <w:r w:rsidR="00D0268F">
        <w:rPr>
          <w:rFonts w:ascii="Arial" w:hAnsi="Arial" w:cs="Arial"/>
          <w:sz w:val="20"/>
          <w:szCs w:val="20"/>
        </w:rPr>
        <w:t xml:space="preserve">(4-6 degrees of separation away from the main node) </w:t>
      </w:r>
      <w:r w:rsidR="00D0268F" w:rsidRPr="00D0268F">
        <w:rPr>
          <w:rFonts w:ascii="Arial" w:hAnsi="Arial" w:cs="Arial"/>
          <w:sz w:val="20"/>
          <w:szCs w:val="20"/>
        </w:rPr>
        <w:t xml:space="preserve">and should </w:t>
      </w:r>
      <w:r w:rsidR="00414614">
        <w:rPr>
          <w:rFonts w:ascii="Arial" w:hAnsi="Arial" w:cs="Arial"/>
          <w:sz w:val="20"/>
          <w:szCs w:val="20"/>
        </w:rPr>
        <w:t xml:space="preserve">return </w:t>
      </w:r>
      <w:r w:rsidR="00414614">
        <w:rPr>
          <w:rFonts w:ascii="Arial" w:hAnsi="Arial" w:cs="Arial"/>
          <w:sz w:val="20"/>
          <w:szCs w:val="20"/>
        </w:rPr>
        <w:lastRenderedPageBreak/>
        <w:t>approximately the number of nodes that are able to be displayed onscreen at a given time.</w:t>
      </w:r>
      <w:r w:rsidR="00D0268F">
        <w:rPr>
          <w:rFonts w:ascii="Arial" w:hAnsi="Arial" w:cs="Arial"/>
          <w:sz w:val="20"/>
          <w:szCs w:val="20"/>
        </w:rPr>
        <w:t xml:space="preserve"> </w:t>
      </w:r>
      <w:r w:rsidR="00414614">
        <w:rPr>
          <w:rFonts w:ascii="Arial" w:hAnsi="Arial" w:cs="Arial"/>
          <w:sz w:val="20"/>
          <w:szCs w:val="20"/>
        </w:rPr>
        <w:t>The goal of this is to provide a quick way to display the visible part of the graph and provide opportunity for background streaming.</w:t>
      </w:r>
      <w:r w:rsidR="00D0268F" w:rsidRPr="00D0268F">
        <w:rPr>
          <w:rFonts w:ascii="Arial" w:hAnsi="Arial" w:cs="Arial"/>
          <w:sz w:val="20"/>
          <w:szCs w:val="20"/>
        </w:rPr>
        <w:br/>
      </w:r>
      <w:r w:rsidR="00D0268F" w:rsidRPr="00D0268F">
        <w:rPr>
          <w:rFonts w:ascii="Arial" w:hAnsi="Arial" w:cs="Arial"/>
          <w:sz w:val="20"/>
          <w:szCs w:val="20"/>
        </w:rPr>
        <w:br/>
      </w:r>
      <w:r w:rsidR="00D0268F">
        <w:rPr>
          <w:rFonts w:ascii="Arial" w:hAnsi="Arial" w:cs="Arial"/>
          <w:sz w:val="20"/>
          <w:szCs w:val="20"/>
        </w:rPr>
        <w:t xml:space="preserve">After </w:t>
      </w:r>
      <w:r w:rsidR="00414614">
        <w:rPr>
          <w:rFonts w:ascii="Arial" w:hAnsi="Arial" w:cs="Arial"/>
          <w:sz w:val="20"/>
          <w:szCs w:val="20"/>
        </w:rPr>
        <w:t>the</w:t>
      </w:r>
      <w:r w:rsidR="00D0268F">
        <w:rPr>
          <w:rFonts w:ascii="Arial" w:hAnsi="Arial" w:cs="Arial"/>
          <w:sz w:val="20"/>
          <w:szCs w:val="20"/>
        </w:rPr>
        <w:t xml:space="preserve"> initial </w:t>
      </w:r>
      <w:r w:rsidR="00414614">
        <w:rPr>
          <w:rFonts w:ascii="Arial" w:hAnsi="Arial" w:cs="Arial"/>
          <w:sz w:val="20"/>
          <w:szCs w:val="20"/>
        </w:rPr>
        <w:t>graph is built</w:t>
      </w:r>
      <w:r w:rsidR="00D0268F" w:rsidRPr="00D0268F">
        <w:rPr>
          <w:rFonts w:ascii="Arial" w:hAnsi="Arial" w:cs="Arial"/>
          <w:sz w:val="20"/>
          <w:szCs w:val="20"/>
        </w:rPr>
        <w:t xml:space="preserve">, another query </w:t>
      </w:r>
      <w:r w:rsidR="00414614">
        <w:rPr>
          <w:rFonts w:ascii="Arial" w:hAnsi="Arial" w:cs="Arial"/>
          <w:sz w:val="20"/>
          <w:szCs w:val="20"/>
        </w:rPr>
        <w:t>will be sent to get</w:t>
      </w:r>
      <w:r w:rsidR="00D0268F" w:rsidRPr="00D0268F">
        <w:rPr>
          <w:rFonts w:ascii="Arial" w:hAnsi="Arial" w:cs="Arial"/>
          <w:sz w:val="20"/>
          <w:szCs w:val="20"/>
        </w:rPr>
        <w:t xml:space="preserve"> </w:t>
      </w:r>
      <w:r w:rsidR="00414614">
        <w:rPr>
          <w:rFonts w:ascii="Arial" w:hAnsi="Arial" w:cs="Arial"/>
          <w:sz w:val="20"/>
          <w:szCs w:val="20"/>
        </w:rPr>
        <w:t>further</w:t>
      </w:r>
      <w:r w:rsidR="00D0268F" w:rsidRPr="00D0268F">
        <w:rPr>
          <w:rFonts w:ascii="Arial" w:hAnsi="Arial" w:cs="Arial"/>
          <w:sz w:val="20"/>
          <w:szCs w:val="20"/>
        </w:rPr>
        <w:t xml:space="preserve"> degrees of separation away from the initial node.  </w:t>
      </w:r>
      <w:r w:rsidR="00D0268F">
        <w:rPr>
          <w:rFonts w:ascii="Arial" w:hAnsi="Arial" w:cs="Arial"/>
          <w:sz w:val="20"/>
          <w:szCs w:val="20"/>
        </w:rPr>
        <w:t>This data is st</w:t>
      </w:r>
      <w:r w:rsidR="00414614">
        <w:rPr>
          <w:rFonts w:ascii="Arial" w:hAnsi="Arial" w:cs="Arial"/>
          <w:sz w:val="20"/>
          <w:szCs w:val="20"/>
        </w:rPr>
        <w:t>reamed in the background and these nodes are progressively added to the graph, but with visibility turned off since they are beyond the border of the screen</w:t>
      </w:r>
      <w:r w:rsidR="00D0268F">
        <w:rPr>
          <w:rFonts w:ascii="Arial" w:hAnsi="Arial" w:cs="Arial"/>
          <w:sz w:val="20"/>
          <w:szCs w:val="20"/>
        </w:rPr>
        <w:t xml:space="preserve">.  </w:t>
      </w:r>
      <w:r w:rsidR="00816EB0">
        <w:rPr>
          <w:rFonts w:ascii="Arial" w:hAnsi="Arial" w:cs="Arial"/>
          <w:sz w:val="20"/>
          <w:szCs w:val="20"/>
        </w:rPr>
        <w:br/>
      </w:r>
      <w:r w:rsidR="00816EB0">
        <w:rPr>
          <w:rFonts w:ascii="Arial" w:hAnsi="Arial" w:cs="Arial"/>
          <w:sz w:val="20"/>
          <w:szCs w:val="20"/>
        </w:rPr>
        <w:br/>
        <w:t>Wikipedia allows for batches of 50 articles to be requested at one time.  After streaming in a few initial nodes, batches of 50 surrounding/related nodes will be requested at a time from Wikipedia.</w:t>
      </w:r>
    </w:p>
    <w:p w:rsidR="00414614" w:rsidRDefault="00414614" w:rsidP="00086CBC">
      <w:pPr>
        <w:rPr>
          <w:rFonts w:ascii="Arial" w:hAnsi="Arial" w:cs="Arial"/>
          <w:sz w:val="20"/>
          <w:szCs w:val="20"/>
        </w:rPr>
      </w:pPr>
    </w:p>
    <w:p w:rsidR="00086CBC" w:rsidRDefault="00086CBC" w:rsidP="00414614">
      <w:pPr>
        <w:pStyle w:val="ListParagraph"/>
        <w:numPr>
          <w:ilvl w:val="3"/>
          <w:numId w:val="1"/>
        </w:numPr>
        <w:rPr>
          <w:rFonts w:ascii="Arial" w:hAnsi="Arial" w:cs="Arial"/>
          <w:b/>
          <w:sz w:val="20"/>
          <w:szCs w:val="20"/>
        </w:rPr>
      </w:pPr>
      <w:r>
        <w:rPr>
          <w:rFonts w:ascii="Arial" w:hAnsi="Arial" w:cs="Arial"/>
          <w:b/>
          <w:sz w:val="20"/>
          <w:szCs w:val="20"/>
        </w:rPr>
        <w:t>Zoom level and relational strength</w:t>
      </w:r>
      <w:ins w:id="36" w:author="Kimmy" w:date="2011-03-10T11:24:00Z">
        <w:r w:rsidR="00543388">
          <w:rPr>
            <w:rFonts w:ascii="Arial" w:hAnsi="Arial" w:cs="Arial"/>
            <w:b/>
            <w:sz w:val="20"/>
            <w:szCs w:val="20"/>
          </w:rPr>
          <w:t xml:space="preserve"> (cut feature)</w:t>
        </w:r>
      </w:ins>
    </w:p>
    <w:p w:rsidR="00086CBC" w:rsidRDefault="00086CBC" w:rsidP="00086CBC">
      <w:pPr>
        <w:rPr>
          <w:rFonts w:ascii="Arial" w:hAnsi="Arial" w:cs="Arial"/>
          <w:b/>
          <w:sz w:val="20"/>
          <w:szCs w:val="20"/>
        </w:rPr>
      </w:pPr>
    </w:p>
    <w:p w:rsidR="00086CBC" w:rsidRDefault="00086CBC" w:rsidP="00086CBC">
      <w:pPr>
        <w:ind w:left="1170"/>
        <w:rPr>
          <w:rFonts w:ascii="Arial" w:hAnsi="Arial" w:cs="Arial"/>
          <w:sz w:val="20"/>
          <w:szCs w:val="20"/>
        </w:rPr>
      </w:pPr>
      <w:r>
        <w:rPr>
          <w:rFonts w:ascii="Arial" w:hAnsi="Arial" w:cs="Arial"/>
          <w:sz w:val="20"/>
          <w:szCs w:val="20"/>
        </w:rPr>
        <w:t>Zoom level and relational strength are tied to each other.  When a user is zoomed out all the way, a greater breadth of nodes becomes visible – more degrees of separation away from the main node.  But fewer nodes are actually displayed as being related to a given node onscreen – only the very strongest relationships are displayed at this “bird’s eye view”.</w:t>
      </w:r>
    </w:p>
    <w:p w:rsidR="00086CBC" w:rsidRDefault="00086CBC" w:rsidP="00086CBC">
      <w:pPr>
        <w:ind w:left="1170"/>
        <w:rPr>
          <w:rFonts w:ascii="Arial" w:hAnsi="Arial" w:cs="Arial"/>
          <w:sz w:val="20"/>
          <w:szCs w:val="20"/>
        </w:rPr>
      </w:pPr>
    </w:p>
    <w:p w:rsidR="00086CBC" w:rsidRDefault="00086CBC" w:rsidP="00086CBC">
      <w:pPr>
        <w:ind w:left="1170"/>
        <w:rPr>
          <w:rFonts w:ascii="Arial" w:hAnsi="Arial" w:cs="Arial"/>
          <w:sz w:val="20"/>
          <w:szCs w:val="20"/>
        </w:rPr>
      </w:pPr>
      <w:r>
        <w:rPr>
          <w:rFonts w:ascii="Arial" w:hAnsi="Arial" w:cs="Arial"/>
          <w:sz w:val="20"/>
          <w:szCs w:val="20"/>
        </w:rPr>
        <w:t>If a user zooms in, fewer degrees of separation are shown relative to the main node.  However, more nodes are displayed as being related to a given node onscreen – stronger and weaker article relationships (greater granularity) is displayed at this greater magnification.</w:t>
      </w:r>
    </w:p>
    <w:p w:rsidR="00086CBC" w:rsidRPr="00086CBC" w:rsidRDefault="00086CBC" w:rsidP="00086CBC">
      <w:pPr>
        <w:ind w:left="1170"/>
        <w:rPr>
          <w:rFonts w:ascii="Arial" w:hAnsi="Arial" w:cs="Arial"/>
          <w:sz w:val="20"/>
          <w:szCs w:val="20"/>
        </w:rPr>
      </w:pPr>
    </w:p>
    <w:p w:rsidR="00414614" w:rsidRDefault="00414614" w:rsidP="00414614">
      <w:pPr>
        <w:pStyle w:val="ListParagraph"/>
        <w:numPr>
          <w:ilvl w:val="3"/>
          <w:numId w:val="1"/>
        </w:numPr>
        <w:rPr>
          <w:rFonts w:ascii="Arial" w:hAnsi="Arial" w:cs="Arial"/>
          <w:b/>
          <w:sz w:val="20"/>
          <w:szCs w:val="20"/>
        </w:rPr>
      </w:pPr>
      <w:r>
        <w:rPr>
          <w:rFonts w:ascii="Arial" w:hAnsi="Arial" w:cs="Arial"/>
          <w:b/>
          <w:sz w:val="20"/>
          <w:szCs w:val="20"/>
        </w:rPr>
        <w:t>Zooming in</w:t>
      </w:r>
      <w:ins w:id="37" w:author="Kimmy" w:date="2011-03-10T11:24:00Z">
        <w:r w:rsidR="00543388">
          <w:rPr>
            <w:rFonts w:ascii="Arial" w:hAnsi="Arial" w:cs="Arial"/>
            <w:b/>
            <w:sz w:val="20"/>
            <w:szCs w:val="20"/>
          </w:rPr>
          <w:t xml:space="preserve"> (cut feature)</w:t>
        </w:r>
      </w:ins>
      <w:r w:rsidR="00225BD3">
        <w:rPr>
          <w:rFonts w:ascii="Arial" w:hAnsi="Arial" w:cs="Arial"/>
          <w:b/>
          <w:sz w:val="20"/>
          <w:szCs w:val="20"/>
        </w:rPr>
        <w:br/>
      </w:r>
    </w:p>
    <w:p w:rsidR="00414614" w:rsidRDefault="00086CBC" w:rsidP="00414614">
      <w:pPr>
        <w:ind w:left="1170"/>
        <w:rPr>
          <w:rFonts w:ascii="Arial" w:hAnsi="Arial" w:cs="Arial"/>
          <w:sz w:val="20"/>
          <w:szCs w:val="20"/>
        </w:rPr>
      </w:pPr>
      <w:r>
        <w:rPr>
          <w:rFonts w:ascii="Arial" w:hAnsi="Arial" w:cs="Arial"/>
          <w:sz w:val="20"/>
          <w:szCs w:val="20"/>
        </w:rPr>
        <w:t>When related article data is first returned for a particular article node, nodes at the default zoom level are automatically made visible to the user as part of the initial graph that is built.  Nodes all zoom levels greater than the default zoom level are also retu</w:t>
      </w:r>
      <w:r w:rsidR="00B82F3D">
        <w:rPr>
          <w:rFonts w:ascii="Arial" w:hAnsi="Arial" w:cs="Arial"/>
          <w:sz w:val="20"/>
          <w:szCs w:val="20"/>
        </w:rPr>
        <w:t>rned and added to the graph, but these are not visible.</w:t>
      </w:r>
    </w:p>
    <w:p w:rsidR="00086CBC" w:rsidRDefault="00086CBC" w:rsidP="00414614">
      <w:pPr>
        <w:ind w:left="1170"/>
        <w:rPr>
          <w:rFonts w:ascii="Arial" w:hAnsi="Arial" w:cs="Arial"/>
          <w:sz w:val="20"/>
          <w:szCs w:val="20"/>
        </w:rPr>
      </w:pPr>
    </w:p>
    <w:p w:rsidR="00086CBC" w:rsidRDefault="00086CBC" w:rsidP="00414614">
      <w:pPr>
        <w:ind w:left="1170"/>
        <w:rPr>
          <w:rFonts w:ascii="Arial" w:hAnsi="Arial" w:cs="Arial"/>
          <w:sz w:val="20"/>
          <w:szCs w:val="20"/>
        </w:rPr>
      </w:pPr>
      <w:r>
        <w:rPr>
          <w:rFonts w:ascii="Arial" w:hAnsi="Arial" w:cs="Arial"/>
          <w:sz w:val="20"/>
          <w:szCs w:val="20"/>
        </w:rPr>
        <w:t xml:space="preserve">If the user zooms in, these previously hidden nodes will be displayed. </w:t>
      </w:r>
      <w:r w:rsidR="00B82F3D">
        <w:rPr>
          <w:rFonts w:ascii="Arial" w:hAnsi="Arial" w:cs="Arial"/>
          <w:sz w:val="20"/>
          <w:szCs w:val="20"/>
        </w:rPr>
        <w:t xml:space="preserve"> Zoom level and visibility are linked to each other in this manner.</w:t>
      </w:r>
    </w:p>
    <w:p w:rsidR="00086CBC" w:rsidRDefault="00086CBC" w:rsidP="00414614">
      <w:pPr>
        <w:ind w:left="1170"/>
        <w:rPr>
          <w:rFonts w:ascii="Arial" w:hAnsi="Arial" w:cs="Arial"/>
          <w:sz w:val="20"/>
          <w:szCs w:val="20"/>
        </w:rPr>
      </w:pPr>
    </w:p>
    <w:p w:rsidR="00B82F3D" w:rsidRPr="00086CBC" w:rsidRDefault="00B82F3D" w:rsidP="00B82F3D">
      <w:pPr>
        <w:pStyle w:val="ListParagraph"/>
        <w:numPr>
          <w:ilvl w:val="3"/>
          <w:numId w:val="1"/>
        </w:numPr>
        <w:rPr>
          <w:rFonts w:ascii="Arial" w:hAnsi="Arial" w:cs="Arial"/>
          <w:sz w:val="20"/>
          <w:szCs w:val="20"/>
        </w:rPr>
      </w:pPr>
      <w:r>
        <w:rPr>
          <w:rFonts w:ascii="Arial" w:hAnsi="Arial" w:cs="Arial"/>
          <w:b/>
          <w:sz w:val="20"/>
          <w:szCs w:val="20"/>
        </w:rPr>
        <w:t>Zooming out</w:t>
      </w:r>
      <w:ins w:id="38" w:author="Kimmy" w:date="2011-03-10T11:25:00Z">
        <w:r w:rsidR="00543388">
          <w:rPr>
            <w:rFonts w:ascii="Arial" w:hAnsi="Arial" w:cs="Arial"/>
            <w:b/>
            <w:sz w:val="20"/>
            <w:szCs w:val="20"/>
          </w:rPr>
          <w:t xml:space="preserve"> (cut feature)</w:t>
        </w:r>
      </w:ins>
    </w:p>
    <w:p w:rsidR="00B82F3D" w:rsidRDefault="00B82F3D" w:rsidP="00B82F3D">
      <w:pPr>
        <w:rPr>
          <w:rFonts w:ascii="Arial" w:hAnsi="Arial" w:cs="Arial"/>
          <w:sz w:val="20"/>
          <w:szCs w:val="20"/>
        </w:rPr>
      </w:pPr>
    </w:p>
    <w:p w:rsidR="00B82F3D" w:rsidRPr="00086CBC" w:rsidRDefault="00B82F3D" w:rsidP="00B82F3D">
      <w:pPr>
        <w:ind w:left="1170"/>
        <w:rPr>
          <w:rFonts w:ascii="Arial" w:hAnsi="Arial" w:cs="Arial"/>
          <w:sz w:val="20"/>
          <w:szCs w:val="20"/>
        </w:rPr>
      </w:pPr>
      <w:r>
        <w:rPr>
          <w:rFonts w:ascii="Arial" w:hAnsi="Arial" w:cs="Arial"/>
          <w:sz w:val="20"/>
          <w:szCs w:val="20"/>
        </w:rPr>
        <w:t>Zooming out displays more nodes around the edge of the viewing area, while reducing the density or granularity of the nodes that are displayed onscreen (fewer nodes are shown attached to each node onscreen, but more degrees of separation are visible).</w:t>
      </w:r>
      <w:r>
        <w:rPr>
          <w:rFonts w:ascii="Arial" w:hAnsi="Arial" w:cs="Arial"/>
          <w:sz w:val="20"/>
          <w:szCs w:val="20"/>
        </w:rPr>
        <w:br/>
      </w:r>
      <w:r>
        <w:rPr>
          <w:rFonts w:ascii="Arial" w:hAnsi="Arial" w:cs="Arial"/>
          <w:sz w:val="20"/>
          <w:szCs w:val="20"/>
        </w:rPr>
        <w:br/>
        <w:t xml:space="preserve">Similar to dragging the map, if the user zooms out, previously invisible nodes around the edge of the screen become visible.  Weaker article relationships will disappear, and only the strongest article relationships will be displayed onscreen.  If nodes have not been loaded for regions around the boundary of the screen when zoomed out, they will appear as they become available (this should be a quick process). </w:t>
      </w:r>
    </w:p>
    <w:p w:rsidR="00B82F3D" w:rsidRDefault="00B82F3D" w:rsidP="00B82F3D">
      <w:pPr>
        <w:pStyle w:val="ListParagraph"/>
        <w:ind w:left="1818"/>
        <w:rPr>
          <w:rFonts w:ascii="Arial" w:hAnsi="Arial" w:cs="Arial"/>
          <w:b/>
          <w:sz w:val="20"/>
          <w:szCs w:val="20"/>
        </w:rPr>
      </w:pPr>
    </w:p>
    <w:p w:rsidR="00086CBC" w:rsidRDefault="00086CBC" w:rsidP="00086CBC">
      <w:pPr>
        <w:pStyle w:val="ListParagraph"/>
        <w:numPr>
          <w:ilvl w:val="3"/>
          <w:numId w:val="1"/>
        </w:numPr>
        <w:rPr>
          <w:rFonts w:ascii="Arial" w:hAnsi="Arial" w:cs="Arial"/>
          <w:b/>
          <w:sz w:val="20"/>
          <w:szCs w:val="20"/>
        </w:rPr>
      </w:pPr>
      <w:r>
        <w:rPr>
          <w:rFonts w:ascii="Arial" w:hAnsi="Arial" w:cs="Arial"/>
          <w:b/>
          <w:sz w:val="20"/>
          <w:szCs w:val="20"/>
        </w:rPr>
        <w:t>Dragging the map</w:t>
      </w:r>
    </w:p>
    <w:p w:rsidR="00086CBC" w:rsidRPr="007F4832" w:rsidRDefault="00086CBC" w:rsidP="00086CBC">
      <w:pPr>
        <w:ind w:left="1170"/>
        <w:rPr>
          <w:rFonts w:ascii="Arial" w:hAnsi="Arial" w:cs="Arial"/>
          <w:sz w:val="20"/>
          <w:szCs w:val="20"/>
        </w:rPr>
      </w:pPr>
      <w:r>
        <w:rPr>
          <w:rFonts w:ascii="Arial" w:hAnsi="Arial" w:cs="Arial"/>
          <w:sz w:val="20"/>
          <w:szCs w:val="20"/>
        </w:rPr>
        <w:br/>
        <w:t xml:space="preserve">Nodes beyond the visible area of the map screen are </w:t>
      </w:r>
      <w:r w:rsidRPr="00D0268F">
        <w:rPr>
          <w:rFonts w:ascii="Arial" w:hAnsi="Arial" w:cs="Arial"/>
          <w:sz w:val="20"/>
          <w:szCs w:val="20"/>
        </w:rPr>
        <w:t xml:space="preserve">streamed in the background </w:t>
      </w:r>
      <w:r>
        <w:rPr>
          <w:rFonts w:ascii="Arial" w:hAnsi="Arial" w:cs="Arial"/>
          <w:sz w:val="20"/>
          <w:szCs w:val="20"/>
        </w:rPr>
        <w:t xml:space="preserve">after the initial graph is loaded.  If the user </w:t>
      </w:r>
      <w:r w:rsidRPr="00D0268F">
        <w:rPr>
          <w:rFonts w:ascii="Arial" w:hAnsi="Arial" w:cs="Arial"/>
          <w:sz w:val="20"/>
          <w:szCs w:val="20"/>
        </w:rPr>
        <w:t xml:space="preserve">clicks and drags away from the </w:t>
      </w:r>
      <w:r>
        <w:rPr>
          <w:rFonts w:ascii="Arial" w:hAnsi="Arial" w:cs="Arial"/>
          <w:sz w:val="20"/>
          <w:szCs w:val="20"/>
        </w:rPr>
        <w:t>default</w:t>
      </w:r>
      <w:r w:rsidRPr="00D0268F">
        <w:rPr>
          <w:rFonts w:ascii="Arial" w:hAnsi="Arial" w:cs="Arial"/>
          <w:sz w:val="20"/>
          <w:szCs w:val="20"/>
        </w:rPr>
        <w:t xml:space="preserve"> map </w:t>
      </w:r>
      <w:r>
        <w:rPr>
          <w:rFonts w:ascii="Arial" w:hAnsi="Arial" w:cs="Arial"/>
          <w:sz w:val="20"/>
          <w:szCs w:val="20"/>
        </w:rPr>
        <w:t>region that is displayed</w:t>
      </w:r>
      <w:r w:rsidRPr="00D0268F">
        <w:rPr>
          <w:rFonts w:ascii="Arial" w:hAnsi="Arial" w:cs="Arial"/>
          <w:sz w:val="20"/>
          <w:szCs w:val="20"/>
        </w:rPr>
        <w:t xml:space="preserve">, </w:t>
      </w:r>
      <w:r>
        <w:rPr>
          <w:rFonts w:ascii="Arial" w:hAnsi="Arial" w:cs="Arial"/>
          <w:sz w:val="20"/>
          <w:szCs w:val="20"/>
        </w:rPr>
        <w:t xml:space="preserve">previously invisible nodes </w:t>
      </w:r>
      <w:r w:rsidRPr="007F4832">
        <w:rPr>
          <w:rFonts w:ascii="Arial" w:hAnsi="Arial" w:cs="Arial"/>
          <w:sz w:val="20"/>
          <w:szCs w:val="20"/>
        </w:rPr>
        <w:t>will become visible as the user drags beyond the initial map area. If nodes have not yet been loaded for a particular map region, they will appear as they become available (this should be a quick process).</w:t>
      </w:r>
    </w:p>
    <w:p w:rsidR="00086CBC" w:rsidRPr="007F4832" w:rsidRDefault="00086CBC" w:rsidP="00086CBC">
      <w:pPr>
        <w:ind w:left="1170"/>
        <w:rPr>
          <w:rFonts w:ascii="Arial" w:hAnsi="Arial" w:cs="Arial"/>
          <w:sz w:val="20"/>
          <w:szCs w:val="20"/>
        </w:rPr>
      </w:pPr>
    </w:p>
    <w:p w:rsidR="00816EB0" w:rsidRPr="007F4832" w:rsidRDefault="00086CBC" w:rsidP="00870FEA">
      <w:pPr>
        <w:ind w:left="1170"/>
        <w:rPr>
          <w:rFonts w:ascii="Arial" w:hAnsi="Arial" w:cs="Arial"/>
          <w:sz w:val="20"/>
          <w:szCs w:val="20"/>
        </w:rPr>
      </w:pPr>
      <w:r w:rsidRPr="007F4832">
        <w:rPr>
          <w:rFonts w:ascii="Arial" w:hAnsi="Arial" w:cs="Arial"/>
          <w:sz w:val="20"/>
          <w:szCs w:val="20"/>
        </w:rPr>
        <w:t>We will determine a reasonable maximum for how many peripheral nodes are ever loaded, as it is unlikely that most users will drag past a particular point.  For users that are interested in exploring beyond this maximum boundary, clicking on a node at the edge of the map will make that the new “main node” and run a new query, thus streaming in new relationships around that node and allowing the user to continue browsing.</w:t>
      </w:r>
    </w:p>
    <w:p w:rsidR="007F4832" w:rsidRPr="007F4832" w:rsidRDefault="007F4832" w:rsidP="00870FEA">
      <w:pPr>
        <w:ind w:left="1170"/>
        <w:rPr>
          <w:rFonts w:ascii="Arial" w:hAnsi="Arial" w:cs="Arial"/>
          <w:sz w:val="20"/>
          <w:szCs w:val="20"/>
        </w:rPr>
      </w:pPr>
    </w:p>
    <w:p w:rsidR="007F4832" w:rsidRPr="00543388" w:rsidRDefault="007F4832" w:rsidP="00543388">
      <w:pPr>
        <w:pStyle w:val="ListParagraph"/>
        <w:numPr>
          <w:ilvl w:val="2"/>
          <w:numId w:val="1"/>
        </w:numPr>
        <w:rPr>
          <w:rFonts w:ascii="Arial" w:hAnsi="Arial" w:cs="Arial"/>
          <w:sz w:val="20"/>
          <w:szCs w:val="20"/>
        </w:rPr>
      </w:pPr>
      <w:r w:rsidRPr="007F4832">
        <w:rPr>
          <w:rFonts w:ascii="Arial" w:hAnsi="Arial" w:cs="Arial"/>
          <w:b/>
          <w:sz w:val="20"/>
          <w:szCs w:val="20"/>
        </w:rPr>
        <w:t>HTML Parser</w:t>
      </w:r>
      <w:r>
        <w:rPr>
          <w:rFonts w:ascii="Arial" w:hAnsi="Arial" w:cs="Arial"/>
          <w:b/>
          <w:sz w:val="20"/>
          <w:szCs w:val="20"/>
        </w:rPr>
        <w:tab/>
      </w:r>
    </w:p>
    <w:p w:rsidR="00B82F3D" w:rsidRPr="007F4832" w:rsidRDefault="007F4832" w:rsidP="00F66250">
      <w:pPr>
        <w:ind w:left="450"/>
        <w:rPr>
          <w:rFonts w:ascii="Arial" w:hAnsi="Arial" w:cs="Arial"/>
          <w:sz w:val="20"/>
          <w:szCs w:val="20"/>
        </w:rPr>
      </w:pPr>
      <w:r>
        <w:rPr>
          <w:rFonts w:ascii="Arial" w:hAnsi="Arial" w:cs="Arial"/>
          <w:sz w:val="20"/>
          <w:szCs w:val="20"/>
        </w:rPr>
        <w:br/>
      </w:r>
      <w:r w:rsidR="00E66F44">
        <w:rPr>
          <w:rFonts w:ascii="Arial" w:hAnsi="Arial" w:cs="Arial"/>
          <w:sz w:val="20"/>
          <w:szCs w:val="20"/>
        </w:rPr>
        <w:t>As noted in 3.1.2.1., we will be using the front-end/client connection to pull some data directly from Wikipedia, as this is more time and space efficient than parsing the XML and Image data in the back-end.  Thus, there will be an HTML parser in the front-end to extract any HTML formatting elements and other tags which we do not want to be included with an article image or an article summary.</w:t>
      </w:r>
    </w:p>
    <w:p w:rsidR="00FB14D4" w:rsidRPr="00FB14D4" w:rsidRDefault="00FB14D4" w:rsidP="00B82F3D">
      <w:pPr>
        <w:rPr>
          <w:rFonts w:ascii="Arial" w:hAnsi="Arial" w:cs="Arial"/>
          <w:sz w:val="20"/>
          <w:szCs w:val="20"/>
        </w:rPr>
      </w:pPr>
    </w:p>
    <w:p w:rsidR="00EF4FA0" w:rsidRDefault="00074F4F" w:rsidP="007A171E">
      <w:pPr>
        <w:pStyle w:val="ListParagraph"/>
        <w:numPr>
          <w:ilvl w:val="1"/>
          <w:numId w:val="1"/>
        </w:numPr>
        <w:rPr>
          <w:rFonts w:ascii="Arial" w:hAnsi="Arial" w:cs="Arial"/>
          <w:b/>
          <w:sz w:val="20"/>
          <w:szCs w:val="20"/>
        </w:rPr>
      </w:pPr>
      <w:r w:rsidRPr="00B11F0A">
        <w:rPr>
          <w:rFonts w:ascii="Arial" w:hAnsi="Arial" w:cs="Arial"/>
          <w:b/>
          <w:sz w:val="20"/>
          <w:szCs w:val="20"/>
        </w:rPr>
        <w:lastRenderedPageBreak/>
        <w:t>APIs</w:t>
      </w:r>
      <w:r w:rsidR="00B11F0A">
        <w:rPr>
          <w:rFonts w:ascii="Arial" w:hAnsi="Arial" w:cs="Arial"/>
          <w:b/>
          <w:sz w:val="20"/>
          <w:szCs w:val="20"/>
        </w:rPr>
        <w:t>/Communication Layers</w:t>
      </w:r>
      <w:r w:rsidR="00EF4FA0">
        <w:rPr>
          <w:rFonts w:ascii="Arial" w:hAnsi="Arial" w:cs="Arial"/>
          <w:b/>
          <w:sz w:val="20"/>
          <w:szCs w:val="20"/>
        </w:rPr>
        <w:br/>
      </w:r>
    </w:p>
    <w:p w:rsidR="00EF4FA0" w:rsidRDefault="00A01EF6" w:rsidP="00EF4FA0">
      <w:pPr>
        <w:keepNext/>
      </w:pPr>
      <w:r>
        <w:rPr>
          <w:noProof/>
        </w:rPr>
        <w:drawing>
          <wp:inline distT="0" distB="0" distL="0" distR="0" wp14:anchorId="25314973" wp14:editId="6EDB9764">
            <wp:extent cx="6804561" cy="423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uml.png"/>
                    <pic:cNvPicPr/>
                  </pic:nvPicPr>
                  <pic:blipFill>
                    <a:blip r:embed="rId18">
                      <a:extLst>
                        <a:ext uri="{28A0092B-C50C-407E-A947-70E740481C1C}">
                          <a14:useLocalDpi xmlns:a14="http://schemas.microsoft.com/office/drawing/2010/main" val="0"/>
                        </a:ext>
                      </a:extLst>
                    </a:blip>
                    <a:stretch>
                      <a:fillRect/>
                    </a:stretch>
                  </pic:blipFill>
                  <pic:spPr>
                    <a:xfrm>
                      <a:off x="0" y="0"/>
                      <a:ext cx="6811473" cy="4242663"/>
                    </a:xfrm>
                    <a:prstGeom prst="rect">
                      <a:avLst/>
                    </a:prstGeom>
                  </pic:spPr>
                </pic:pic>
              </a:graphicData>
            </a:graphic>
          </wp:inline>
        </w:drawing>
      </w:r>
    </w:p>
    <w:p w:rsidR="00365497" w:rsidRPr="00365497" w:rsidRDefault="00EF4FA0" w:rsidP="00B83CB4">
      <w:pPr>
        <w:pStyle w:val="Caption"/>
        <w:rPr>
          <w:rFonts w:ascii="Arial" w:hAnsi="Arial" w:cs="Arial"/>
          <w:b w:val="0"/>
          <w:sz w:val="20"/>
          <w:szCs w:val="20"/>
        </w:rPr>
      </w:pPr>
      <w:r w:rsidRPr="00EF4FA0">
        <w:rPr>
          <w:color w:val="auto"/>
        </w:rPr>
        <w:t xml:space="preserve">Figure </w:t>
      </w:r>
      <w:r w:rsidRPr="00EF4FA0">
        <w:rPr>
          <w:color w:val="auto"/>
        </w:rPr>
        <w:fldChar w:fldCharType="begin"/>
      </w:r>
      <w:r w:rsidRPr="00EF4FA0">
        <w:rPr>
          <w:color w:val="auto"/>
        </w:rPr>
        <w:instrText xml:space="preserve"> SEQ Figure \* ARABIC </w:instrText>
      </w:r>
      <w:r w:rsidRPr="00EF4FA0">
        <w:rPr>
          <w:color w:val="auto"/>
        </w:rPr>
        <w:fldChar w:fldCharType="separate"/>
      </w:r>
      <w:r w:rsidR="00116F58">
        <w:rPr>
          <w:noProof/>
          <w:color w:val="auto"/>
        </w:rPr>
        <w:t>4</w:t>
      </w:r>
      <w:r w:rsidRPr="00EF4FA0">
        <w:rPr>
          <w:color w:val="auto"/>
        </w:rPr>
        <w:fldChar w:fldCharType="end"/>
      </w:r>
      <w:r w:rsidRPr="00EF4FA0">
        <w:rPr>
          <w:color w:val="auto"/>
        </w:rPr>
        <w:t xml:space="preserve">: </w:t>
      </w:r>
      <w:r w:rsidR="00D0337C">
        <w:rPr>
          <w:color w:val="auto"/>
        </w:rPr>
        <w:t>Front- and Back-End API</w:t>
      </w:r>
      <w:r w:rsidRPr="00EF4FA0">
        <w:rPr>
          <w:color w:val="auto"/>
        </w:rPr>
        <w:t xml:space="preserve"> UML</w:t>
      </w:r>
      <w:r>
        <w:rPr>
          <w:color w:val="auto"/>
        </w:rPr>
        <w:t>Class Diagram</w:t>
      </w:r>
      <w:r w:rsidR="00B6707C">
        <w:rPr>
          <w:color w:val="auto"/>
        </w:rPr>
        <w:t xml:space="preserve"> (updated)</w:t>
      </w:r>
      <w:r w:rsidR="00365497" w:rsidRPr="00EF4FA0">
        <w:rPr>
          <w:rFonts w:ascii="Arial" w:hAnsi="Arial" w:cs="Arial"/>
          <w:sz w:val="20"/>
          <w:szCs w:val="20"/>
        </w:rPr>
        <w:br/>
      </w:r>
    </w:p>
    <w:p w:rsidR="00365497" w:rsidRDefault="00365497" w:rsidP="00B83CB4">
      <w:pPr>
        <w:pStyle w:val="ListParagraph"/>
        <w:numPr>
          <w:ilvl w:val="2"/>
          <w:numId w:val="1"/>
        </w:numPr>
        <w:rPr>
          <w:rFonts w:ascii="Arial" w:hAnsi="Arial" w:cs="Arial"/>
          <w:b/>
          <w:sz w:val="20"/>
          <w:szCs w:val="20"/>
        </w:rPr>
      </w:pPr>
      <w:r w:rsidRPr="00436CA3">
        <w:rPr>
          <w:rFonts w:ascii="Arial" w:hAnsi="Arial" w:cs="Arial"/>
          <w:b/>
          <w:sz w:val="20"/>
          <w:szCs w:val="20"/>
        </w:rPr>
        <w:t>UI API</w:t>
      </w:r>
      <w:r>
        <w:rPr>
          <w:rFonts w:ascii="Arial" w:hAnsi="Arial" w:cs="Arial"/>
          <w:b/>
          <w:sz w:val="20"/>
          <w:szCs w:val="20"/>
        </w:rPr>
        <w:t xml:space="preserve"> (PHP)</w:t>
      </w:r>
    </w:p>
    <w:p w:rsidR="00365497" w:rsidRPr="001D556D" w:rsidRDefault="00365497" w:rsidP="00401D84">
      <w:pPr>
        <w:ind w:left="720"/>
        <w:rPr>
          <w:rFonts w:ascii="Arial" w:hAnsi="Arial" w:cs="Arial"/>
          <w:b/>
          <w:sz w:val="20"/>
          <w:szCs w:val="20"/>
        </w:rPr>
      </w:pPr>
      <w:r>
        <w:rPr>
          <w:rFonts w:ascii="Arial" w:hAnsi="Arial" w:cs="Arial"/>
          <w:b/>
          <w:sz w:val="20"/>
          <w:szCs w:val="20"/>
        </w:rPr>
        <w:br/>
      </w:r>
      <w:r>
        <w:rPr>
          <w:rFonts w:ascii="Arial" w:hAnsi="Arial" w:cs="Arial"/>
          <w:sz w:val="20"/>
          <w:szCs w:val="20"/>
        </w:rPr>
        <w:t>This API is responsible for generating the front-end interface, including the graph, in a genera</w:t>
      </w:r>
      <w:r w:rsidR="004B21EF">
        <w:rPr>
          <w:rFonts w:ascii="Arial" w:hAnsi="Arial" w:cs="Arial"/>
          <w:sz w:val="20"/>
          <w:szCs w:val="20"/>
        </w:rPr>
        <w:t xml:space="preserve">l-enough manner that various UI </w:t>
      </w:r>
      <w:r w:rsidR="00F23DDD">
        <w:rPr>
          <w:rFonts w:ascii="Arial" w:hAnsi="Arial" w:cs="Arial"/>
          <w:sz w:val="20"/>
          <w:szCs w:val="20"/>
        </w:rPr>
        <w:t>implementations</w:t>
      </w:r>
      <w:r w:rsidR="004B21EF">
        <w:rPr>
          <w:rFonts w:ascii="Arial" w:hAnsi="Arial" w:cs="Arial"/>
          <w:sz w:val="20"/>
          <w:szCs w:val="20"/>
        </w:rPr>
        <w:t xml:space="preserve"> are </w:t>
      </w:r>
      <w:r>
        <w:rPr>
          <w:rFonts w:ascii="Arial" w:hAnsi="Arial" w:cs="Arial"/>
          <w:sz w:val="20"/>
          <w:szCs w:val="20"/>
        </w:rPr>
        <w:t>able to draw it, whether</w:t>
      </w:r>
      <w:r w:rsidR="001D556D">
        <w:rPr>
          <w:rFonts w:ascii="Arial" w:hAnsi="Arial" w:cs="Arial"/>
          <w:sz w:val="20"/>
          <w:szCs w:val="20"/>
        </w:rPr>
        <w:t xml:space="preserve"> that UI is</w:t>
      </w:r>
      <w:r>
        <w:rPr>
          <w:rFonts w:ascii="Arial" w:hAnsi="Arial" w:cs="Arial"/>
          <w:sz w:val="20"/>
          <w:szCs w:val="20"/>
        </w:rPr>
        <w:t xml:space="preserve"> a </w:t>
      </w:r>
      <w:r w:rsidR="001D556D">
        <w:rPr>
          <w:rFonts w:ascii="Arial" w:hAnsi="Arial" w:cs="Arial"/>
          <w:sz w:val="20"/>
          <w:szCs w:val="20"/>
        </w:rPr>
        <w:t>website, mobile device, or something else</w:t>
      </w:r>
      <w:r>
        <w:rPr>
          <w:rFonts w:ascii="Arial" w:hAnsi="Arial" w:cs="Arial"/>
          <w:sz w:val="20"/>
          <w:szCs w:val="20"/>
        </w:rPr>
        <w:t xml:space="preserve">.  Thus, the purpose of providing a UI API is so that the </w:t>
      </w:r>
      <w:r w:rsidR="001D556D">
        <w:rPr>
          <w:rFonts w:ascii="Arial" w:hAnsi="Arial" w:cs="Arial"/>
          <w:sz w:val="20"/>
          <w:szCs w:val="20"/>
        </w:rPr>
        <w:t>client-facing UI may be considered to be modular</w:t>
      </w:r>
      <w:r>
        <w:rPr>
          <w:rFonts w:ascii="Arial" w:hAnsi="Arial" w:cs="Arial"/>
          <w:sz w:val="20"/>
          <w:szCs w:val="20"/>
        </w:rPr>
        <w:t xml:space="preserve">.  It also removes the need for the client’s system to handle graph </w:t>
      </w:r>
      <w:r w:rsidR="001D556D">
        <w:rPr>
          <w:rFonts w:ascii="Arial" w:hAnsi="Arial" w:cs="Arial"/>
          <w:sz w:val="20"/>
          <w:szCs w:val="20"/>
        </w:rPr>
        <w:t xml:space="preserve">generation, instead placing this responsibility </w:t>
      </w:r>
      <w:r>
        <w:rPr>
          <w:rFonts w:ascii="Arial" w:hAnsi="Arial" w:cs="Arial"/>
          <w:sz w:val="20"/>
          <w:szCs w:val="20"/>
        </w:rPr>
        <w:t xml:space="preserve">on </w:t>
      </w:r>
      <w:r w:rsidR="001D556D">
        <w:rPr>
          <w:rFonts w:ascii="Arial" w:hAnsi="Arial" w:cs="Arial"/>
          <w:sz w:val="20"/>
          <w:szCs w:val="20"/>
        </w:rPr>
        <w:t>our server.</w:t>
      </w:r>
      <w:r>
        <w:rPr>
          <w:rFonts w:ascii="Arial" w:hAnsi="Arial" w:cs="Arial"/>
          <w:sz w:val="20"/>
          <w:szCs w:val="20"/>
        </w:rPr>
        <w:t xml:space="preserve">  </w:t>
      </w:r>
      <w:r>
        <w:rPr>
          <w:rFonts w:ascii="Arial" w:hAnsi="Arial" w:cs="Arial"/>
          <w:sz w:val="20"/>
          <w:szCs w:val="20"/>
        </w:rPr>
        <w:br/>
      </w:r>
      <w:r>
        <w:rPr>
          <w:rFonts w:ascii="Arial" w:hAnsi="Arial" w:cs="Arial"/>
          <w:sz w:val="20"/>
          <w:szCs w:val="20"/>
        </w:rPr>
        <w:br/>
        <w:t>This API will receive requests and queries from the UI when the user searches for an article or performs another action that is equivalent to a search, such as clicking on an article node</w:t>
      </w:r>
      <w:r w:rsidR="001D556D">
        <w:rPr>
          <w:rFonts w:ascii="Arial" w:hAnsi="Arial" w:cs="Arial"/>
          <w:sz w:val="20"/>
          <w:szCs w:val="20"/>
        </w:rPr>
        <w:t>, which necessitates retrieving updated relational information about that node</w:t>
      </w:r>
      <w:r>
        <w:rPr>
          <w:rFonts w:ascii="Arial" w:hAnsi="Arial" w:cs="Arial"/>
          <w:sz w:val="20"/>
          <w:szCs w:val="20"/>
        </w:rPr>
        <w:t xml:space="preserve">.  These </w:t>
      </w:r>
      <w:r w:rsidR="001D556D">
        <w:rPr>
          <w:rFonts w:ascii="Arial" w:hAnsi="Arial" w:cs="Arial"/>
          <w:sz w:val="20"/>
          <w:szCs w:val="20"/>
        </w:rPr>
        <w:t>queries are</w:t>
      </w:r>
      <w:r>
        <w:rPr>
          <w:rFonts w:ascii="Arial" w:hAnsi="Arial" w:cs="Arial"/>
          <w:sz w:val="20"/>
          <w:szCs w:val="20"/>
        </w:rPr>
        <w:t xml:space="preserve"> </w:t>
      </w:r>
      <w:r w:rsidR="001D556D">
        <w:rPr>
          <w:rFonts w:ascii="Arial" w:hAnsi="Arial" w:cs="Arial"/>
          <w:sz w:val="20"/>
          <w:szCs w:val="20"/>
        </w:rPr>
        <w:t>sent to the Communication API.</w:t>
      </w:r>
      <w:r>
        <w:rPr>
          <w:rFonts w:ascii="Arial" w:hAnsi="Arial" w:cs="Arial"/>
          <w:sz w:val="20"/>
          <w:szCs w:val="20"/>
        </w:rPr>
        <w:br/>
      </w:r>
      <w:r>
        <w:rPr>
          <w:rFonts w:ascii="Arial" w:hAnsi="Arial" w:cs="Arial"/>
          <w:sz w:val="20"/>
          <w:szCs w:val="20"/>
        </w:rPr>
        <w:br/>
        <w:t>Relational data will be received by this API in the form of a tree traversal,</w:t>
      </w:r>
      <w:r w:rsidR="006340E8">
        <w:rPr>
          <w:rFonts w:ascii="Arial" w:hAnsi="Arial" w:cs="Arial"/>
          <w:sz w:val="20"/>
          <w:szCs w:val="20"/>
        </w:rPr>
        <w:t xml:space="preserve"> which is appropriate since WikiMap is an acyclic graph</w:t>
      </w:r>
      <w:r>
        <w:rPr>
          <w:rFonts w:ascii="Arial" w:hAnsi="Arial" w:cs="Arial"/>
          <w:sz w:val="20"/>
          <w:szCs w:val="20"/>
        </w:rPr>
        <w:t>.  This tree travers</w:t>
      </w:r>
      <w:r w:rsidR="001D556D">
        <w:rPr>
          <w:rFonts w:ascii="Arial" w:hAnsi="Arial" w:cs="Arial"/>
          <w:sz w:val="20"/>
          <w:szCs w:val="20"/>
        </w:rPr>
        <w:t>al can be built into the graph which can be displayed by the UI.</w:t>
      </w:r>
      <w:r w:rsidR="00401D84">
        <w:rPr>
          <w:rFonts w:ascii="Arial" w:hAnsi="Arial" w:cs="Arial"/>
          <w:sz w:val="20"/>
          <w:szCs w:val="20"/>
        </w:rPr>
        <w:br/>
      </w:r>
      <w:r w:rsidR="00401D84">
        <w:rPr>
          <w:rFonts w:ascii="Arial" w:hAnsi="Arial" w:cs="Arial"/>
          <w:sz w:val="20"/>
          <w:szCs w:val="20"/>
        </w:rPr>
        <w:br/>
        <w:t>This API does not communicate directly with the SQL database.  It sends abstract requests for data to the Database Retriever.  Article relationships are received back as tree traversals, article preview text is a String, and Image URLs are Strings.</w:t>
      </w:r>
      <w:r>
        <w:rPr>
          <w:rFonts w:ascii="Arial" w:hAnsi="Arial" w:cs="Arial"/>
          <w:sz w:val="20"/>
          <w:szCs w:val="20"/>
        </w:rPr>
        <w:br/>
      </w:r>
    </w:p>
    <w:p w:rsidR="00365497" w:rsidRDefault="00365497" w:rsidP="00365497">
      <w:pPr>
        <w:pStyle w:val="ListParagraph"/>
        <w:ind w:left="2088"/>
        <w:rPr>
          <w:rFonts w:ascii="Arial" w:hAnsi="Arial" w:cs="Arial"/>
          <w:b/>
          <w:sz w:val="20"/>
          <w:szCs w:val="20"/>
        </w:rPr>
      </w:pPr>
    </w:p>
    <w:p w:rsidR="004B1757" w:rsidRPr="002078A1" w:rsidRDefault="00365497" w:rsidP="004B1757">
      <w:pPr>
        <w:pStyle w:val="ListParagraph"/>
        <w:numPr>
          <w:ilvl w:val="2"/>
          <w:numId w:val="1"/>
        </w:numPr>
        <w:rPr>
          <w:rFonts w:ascii="Arial" w:hAnsi="Arial" w:cs="Arial"/>
          <w:b/>
          <w:sz w:val="20"/>
          <w:szCs w:val="20"/>
        </w:rPr>
      </w:pPr>
      <w:r w:rsidRPr="00C16234">
        <w:rPr>
          <w:rFonts w:ascii="Arial" w:hAnsi="Arial" w:cs="Arial"/>
          <w:b/>
          <w:sz w:val="20"/>
          <w:szCs w:val="20"/>
        </w:rPr>
        <w:t>Database API</w:t>
      </w:r>
      <w:r w:rsidR="00C16234">
        <w:rPr>
          <w:rFonts w:ascii="Arial" w:hAnsi="Arial" w:cs="Arial"/>
          <w:b/>
          <w:sz w:val="20"/>
          <w:szCs w:val="20"/>
        </w:rPr>
        <w:t xml:space="preserve"> </w:t>
      </w:r>
    </w:p>
    <w:p w:rsidR="00365497" w:rsidRDefault="00365497" w:rsidP="00365497">
      <w:pPr>
        <w:ind w:left="720"/>
        <w:rPr>
          <w:rFonts w:ascii="Arial" w:hAnsi="Arial" w:cs="Arial"/>
          <w:sz w:val="20"/>
          <w:szCs w:val="20"/>
        </w:rPr>
      </w:pPr>
      <w:r>
        <w:rPr>
          <w:rFonts w:ascii="Arial" w:hAnsi="Arial" w:cs="Arial"/>
          <w:b/>
          <w:sz w:val="20"/>
          <w:szCs w:val="20"/>
        </w:rPr>
        <w:br/>
      </w:r>
      <w:r>
        <w:rPr>
          <w:rFonts w:ascii="Arial" w:hAnsi="Arial" w:cs="Arial"/>
          <w:sz w:val="20"/>
          <w:szCs w:val="20"/>
        </w:rPr>
        <w:t>The Dat</w:t>
      </w:r>
      <w:r w:rsidR="00DF5251">
        <w:rPr>
          <w:rFonts w:ascii="Arial" w:hAnsi="Arial" w:cs="Arial"/>
          <w:sz w:val="20"/>
          <w:szCs w:val="20"/>
        </w:rPr>
        <w:t>abase API is actually three distinct components (Database Retriever, Database Updater, and JSON Service) which receive</w:t>
      </w:r>
      <w:r>
        <w:rPr>
          <w:rFonts w:ascii="Arial" w:hAnsi="Arial" w:cs="Arial"/>
          <w:sz w:val="20"/>
          <w:szCs w:val="20"/>
        </w:rPr>
        <w:t xml:space="preserve"> requests </w:t>
      </w:r>
      <w:r w:rsidR="00DF5251">
        <w:rPr>
          <w:rFonts w:ascii="Arial" w:hAnsi="Arial" w:cs="Arial"/>
          <w:sz w:val="20"/>
          <w:szCs w:val="20"/>
        </w:rPr>
        <w:t>to read or update the database for the following:</w:t>
      </w:r>
      <w:r w:rsidR="00C16234">
        <w:rPr>
          <w:rFonts w:ascii="Arial" w:hAnsi="Arial" w:cs="Arial"/>
          <w:sz w:val="20"/>
          <w:szCs w:val="20"/>
        </w:rPr>
        <w:br/>
      </w:r>
    </w:p>
    <w:p w:rsidR="00365497" w:rsidRDefault="00365497" w:rsidP="0080296A">
      <w:pPr>
        <w:pStyle w:val="ListParagraph"/>
        <w:numPr>
          <w:ilvl w:val="0"/>
          <w:numId w:val="18"/>
        </w:numPr>
        <w:ind w:left="1080"/>
        <w:rPr>
          <w:rFonts w:ascii="Arial" w:hAnsi="Arial" w:cs="Arial"/>
          <w:sz w:val="20"/>
          <w:szCs w:val="20"/>
        </w:rPr>
      </w:pPr>
      <w:r>
        <w:rPr>
          <w:rFonts w:ascii="Arial" w:hAnsi="Arial" w:cs="Arial"/>
          <w:sz w:val="20"/>
          <w:szCs w:val="20"/>
        </w:rPr>
        <w:t xml:space="preserve">Related nodes </w:t>
      </w:r>
      <w:r w:rsidRPr="00436CA3">
        <w:rPr>
          <w:rFonts w:ascii="Arial" w:hAnsi="Arial" w:cs="Arial"/>
          <w:sz w:val="20"/>
          <w:szCs w:val="20"/>
        </w:rPr>
        <w:t>out to a particular degree of separation</w:t>
      </w:r>
      <w:r>
        <w:rPr>
          <w:rFonts w:ascii="Arial" w:hAnsi="Arial" w:cs="Arial"/>
          <w:sz w:val="20"/>
          <w:szCs w:val="20"/>
        </w:rPr>
        <w:t xml:space="preserve"> from a particular article</w:t>
      </w:r>
    </w:p>
    <w:p w:rsidR="00365497" w:rsidRDefault="00365497" w:rsidP="0080296A">
      <w:pPr>
        <w:pStyle w:val="ListParagraph"/>
        <w:numPr>
          <w:ilvl w:val="0"/>
          <w:numId w:val="18"/>
        </w:numPr>
        <w:ind w:left="1080"/>
        <w:rPr>
          <w:rFonts w:ascii="Arial" w:hAnsi="Arial" w:cs="Arial"/>
          <w:sz w:val="20"/>
          <w:szCs w:val="20"/>
        </w:rPr>
      </w:pPr>
      <w:r>
        <w:rPr>
          <w:rFonts w:ascii="Arial" w:hAnsi="Arial" w:cs="Arial"/>
          <w:sz w:val="20"/>
          <w:szCs w:val="20"/>
        </w:rPr>
        <w:t>Article preview text for a particular article</w:t>
      </w:r>
    </w:p>
    <w:p w:rsidR="00365497" w:rsidRDefault="00365497" w:rsidP="0080296A">
      <w:pPr>
        <w:pStyle w:val="ListParagraph"/>
        <w:numPr>
          <w:ilvl w:val="0"/>
          <w:numId w:val="18"/>
        </w:numPr>
        <w:ind w:left="1080"/>
        <w:rPr>
          <w:rFonts w:ascii="Arial" w:hAnsi="Arial" w:cs="Arial"/>
          <w:sz w:val="20"/>
          <w:szCs w:val="20"/>
        </w:rPr>
      </w:pPr>
      <w:r>
        <w:rPr>
          <w:rFonts w:ascii="Arial" w:hAnsi="Arial" w:cs="Arial"/>
          <w:sz w:val="20"/>
          <w:szCs w:val="20"/>
        </w:rPr>
        <w:lastRenderedPageBreak/>
        <w:t>Article image URL for a particular article</w:t>
      </w:r>
    </w:p>
    <w:p w:rsidR="00365497" w:rsidRDefault="00365497" w:rsidP="00365497">
      <w:pPr>
        <w:rPr>
          <w:rFonts w:ascii="Arial" w:hAnsi="Arial" w:cs="Arial"/>
          <w:sz w:val="20"/>
          <w:szCs w:val="20"/>
        </w:rPr>
      </w:pPr>
    </w:p>
    <w:p w:rsidR="00DF5251" w:rsidRDefault="00365497" w:rsidP="00FB28B4">
      <w:pPr>
        <w:ind w:left="720"/>
        <w:rPr>
          <w:rFonts w:ascii="Arial" w:hAnsi="Arial" w:cs="Arial"/>
          <w:sz w:val="20"/>
          <w:szCs w:val="20"/>
        </w:rPr>
      </w:pPr>
      <w:r>
        <w:rPr>
          <w:rFonts w:ascii="Arial" w:hAnsi="Arial" w:cs="Arial"/>
          <w:sz w:val="20"/>
          <w:szCs w:val="20"/>
        </w:rPr>
        <w:t xml:space="preserve">The Database API is responsible for </w:t>
      </w:r>
      <w:r w:rsidR="004B1757">
        <w:rPr>
          <w:rFonts w:ascii="Arial" w:hAnsi="Arial" w:cs="Arial"/>
          <w:sz w:val="20"/>
          <w:szCs w:val="20"/>
        </w:rPr>
        <w:t xml:space="preserve">querying </w:t>
      </w:r>
      <w:r w:rsidR="004B1757" w:rsidRPr="00DF5251">
        <w:rPr>
          <w:rFonts w:ascii="Arial" w:hAnsi="Arial" w:cs="Arial"/>
          <w:i/>
          <w:sz w:val="20"/>
          <w:szCs w:val="20"/>
        </w:rPr>
        <w:t>and</w:t>
      </w:r>
      <w:r w:rsidR="004B1757">
        <w:rPr>
          <w:rFonts w:ascii="Arial" w:hAnsi="Arial" w:cs="Arial"/>
          <w:sz w:val="20"/>
          <w:szCs w:val="20"/>
        </w:rPr>
        <w:t xml:space="preserve"> updating the</w:t>
      </w:r>
      <w:r>
        <w:rPr>
          <w:rFonts w:ascii="Arial" w:hAnsi="Arial" w:cs="Arial"/>
          <w:sz w:val="20"/>
          <w:szCs w:val="20"/>
        </w:rPr>
        <w:t xml:space="preserve"> SQL dat</w:t>
      </w:r>
      <w:r w:rsidR="004B1757">
        <w:rPr>
          <w:rFonts w:ascii="Arial" w:hAnsi="Arial" w:cs="Arial"/>
          <w:sz w:val="20"/>
          <w:szCs w:val="20"/>
        </w:rPr>
        <w:t>abase</w:t>
      </w:r>
      <w:r w:rsidR="00DF5251">
        <w:rPr>
          <w:rFonts w:ascii="Arial" w:hAnsi="Arial" w:cs="Arial"/>
          <w:sz w:val="20"/>
          <w:szCs w:val="20"/>
        </w:rPr>
        <w:t xml:space="preserve"> on behalf of the front end and the back end, regardless of the front or back-end implementations.</w:t>
      </w:r>
    </w:p>
    <w:p w:rsidR="00DF5251" w:rsidRDefault="00DF5251" w:rsidP="00FB28B4">
      <w:pPr>
        <w:ind w:left="720"/>
        <w:rPr>
          <w:rFonts w:ascii="Arial" w:hAnsi="Arial" w:cs="Arial"/>
          <w:sz w:val="20"/>
          <w:szCs w:val="20"/>
        </w:rPr>
      </w:pPr>
    </w:p>
    <w:p w:rsidR="004B1757" w:rsidRDefault="00FB28B4" w:rsidP="00DF5251">
      <w:pPr>
        <w:ind w:left="720"/>
        <w:rPr>
          <w:rFonts w:ascii="Arial" w:hAnsi="Arial" w:cs="Arial"/>
          <w:sz w:val="20"/>
          <w:szCs w:val="20"/>
        </w:rPr>
      </w:pPr>
      <w:r>
        <w:rPr>
          <w:rFonts w:ascii="Arial" w:hAnsi="Arial" w:cs="Arial"/>
          <w:sz w:val="20"/>
          <w:szCs w:val="20"/>
        </w:rPr>
        <w:t xml:space="preserve">It provides a layer of abstraction between the front end, the back end, and the SQL database.  </w:t>
      </w:r>
      <w:r w:rsidR="00DF5251">
        <w:rPr>
          <w:rFonts w:ascii="Arial" w:hAnsi="Arial" w:cs="Arial"/>
          <w:sz w:val="20"/>
          <w:szCs w:val="20"/>
        </w:rPr>
        <w:t xml:space="preserve">The Retrieve/Update functionalities are divided into </w:t>
      </w:r>
      <w:r>
        <w:rPr>
          <w:rFonts w:ascii="Arial" w:hAnsi="Arial" w:cs="Arial"/>
          <w:sz w:val="20"/>
          <w:szCs w:val="20"/>
        </w:rPr>
        <w:t xml:space="preserve">two parts which “sandwich” the SQL database between the front-end and the back-end.  </w:t>
      </w:r>
      <w:r w:rsidR="004B1757">
        <w:rPr>
          <w:rFonts w:ascii="Arial" w:hAnsi="Arial" w:cs="Arial"/>
          <w:sz w:val="20"/>
          <w:szCs w:val="20"/>
        </w:rPr>
        <w:br/>
      </w:r>
    </w:p>
    <w:p w:rsidR="004B1757" w:rsidRPr="006340E8" w:rsidRDefault="00FB28B4" w:rsidP="004B1757">
      <w:pPr>
        <w:pStyle w:val="ListParagraph"/>
        <w:numPr>
          <w:ilvl w:val="3"/>
          <w:numId w:val="1"/>
        </w:numPr>
        <w:rPr>
          <w:rFonts w:ascii="Arial" w:hAnsi="Arial" w:cs="Arial"/>
          <w:b/>
          <w:sz w:val="20"/>
          <w:szCs w:val="20"/>
        </w:rPr>
      </w:pPr>
      <w:r>
        <w:rPr>
          <w:rFonts w:ascii="Arial" w:hAnsi="Arial" w:cs="Arial"/>
          <w:b/>
          <w:sz w:val="20"/>
          <w:szCs w:val="20"/>
        </w:rPr>
        <w:t>JSON Service</w:t>
      </w:r>
    </w:p>
    <w:p w:rsidR="004B1757" w:rsidRPr="004B1757" w:rsidRDefault="004B1757" w:rsidP="004B1757">
      <w:pPr>
        <w:ind w:left="1170"/>
        <w:rPr>
          <w:rFonts w:ascii="Arial" w:hAnsi="Arial" w:cs="Arial"/>
          <w:sz w:val="20"/>
          <w:szCs w:val="20"/>
        </w:rPr>
      </w:pPr>
      <w:r>
        <w:rPr>
          <w:rFonts w:ascii="Arial" w:hAnsi="Arial" w:cs="Arial"/>
          <w:sz w:val="20"/>
          <w:szCs w:val="20"/>
        </w:rPr>
        <w:br/>
      </w:r>
      <w:r w:rsidR="00FB28B4">
        <w:rPr>
          <w:rFonts w:ascii="Arial" w:hAnsi="Arial" w:cs="Arial"/>
          <w:sz w:val="20"/>
          <w:szCs w:val="20"/>
        </w:rPr>
        <w:t xml:space="preserve">In the case of a mobile device extension, this service is what would provide an API for the mobile device.  It is unlikely that we will write any JSON methods for the purposes of the 10-week implementation phase, but it is worth noting that such an option could be made available in future </w:t>
      </w:r>
      <w:r w:rsidR="00DF5251">
        <w:rPr>
          <w:rFonts w:ascii="Arial" w:hAnsi="Arial" w:cs="Arial"/>
          <w:sz w:val="20"/>
          <w:szCs w:val="20"/>
        </w:rPr>
        <w:t>implementations</w:t>
      </w:r>
      <w:r w:rsidR="00FB28B4">
        <w:rPr>
          <w:rFonts w:ascii="Arial" w:hAnsi="Arial" w:cs="Arial"/>
          <w:sz w:val="20"/>
          <w:szCs w:val="20"/>
        </w:rPr>
        <w:t>.</w:t>
      </w:r>
      <w:r>
        <w:rPr>
          <w:rFonts w:ascii="Arial" w:hAnsi="Arial" w:cs="Arial"/>
          <w:sz w:val="20"/>
          <w:szCs w:val="20"/>
        </w:rPr>
        <w:br/>
      </w:r>
    </w:p>
    <w:p w:rsidR="00543388" w:rsidRDefault="004B1757" w:rsidP="00543388">
      <w:pPr>
        <w:pStyle w:val="ListParagraph"/>
        <w:numPr>
          <w:ilvl w:val="3"/>
          <w:numId w:val="1"/>
        </w:numPr>
        <w:rPr>
          <w:rFonts w:ascii="Arial" w:hAnsi="Arial" w:cs="Arial"/>
          <w:b/>
          <w:sz w:val="20"/>
          <w:szCs w:val="20"/>
        </w:rPr>
      </w:pPr>
      <w:r w:rsidRPr="006340E8">
        <w:rPr>
          <w:rFonts w:ascii="Arial" w:hAnsi="Arial" w:cs="Arial"/>
          <w:b/>
          <w:sz w:val="20"/>
          <w:szCs w:val="20"/>
        </w:rPr>
        <w:t>Database Retriever</w:t>
      </w:r>
      <w:r w:rsidR="00FB28B4">
        <w:rPr>
          <w:rFonts w:ascii="Arial" w:hAnsi="Arial" w:cs="Arial"/>
          <w:b/>
          <w:sz w:val="20"/>
          <w:szCs w:val="20"/>
        </w:rPr>
        <w:t xml:space="preserve"> (PHP</w:t>
      </w:r>
      <w:r w:rsidR="00BC7E22">
        <w:rPr>
          <w:rFonts w:ascii="Arial" w:hAnsi="Arial" w:cs="Arial"/>
          <w:b/>
          <w:sz w:val="20"/>
          <w:szCs w:val="20"/>
        </w:rPr>
        <w:t>)</w:t>
      </w:r>
    </w:p>
    <w:p w:rsidR="008704A8" w:rsidRPr="00543388" w:rsidRDefault="008704A8" w:rsidP="00543388">
      <w:pPr>
        <w:pStyle w:val="ListParagraph"/>
        <w:numPr>
          <w:ilvl w:val="4"/>
          <w:numId w:val="1"/>
        </w:numPr>
        <w:rPr>
          <w:rFonts w:ascii="Arial" w:hAnsi="Arial" w:cs="Arial"/>
          <w:b/>
          <w:sz w:val="20"/>
          <w:szCs w:val="20"/>
        </w:rPr>
      </w:pPr>
      <w:r w:rsidRPr="00543388">
        <w:rPr>
          <w:rFonts w:ascii="Arial" w:hAnsi="Arial" w:cs="Arial"/>
          <w:b/>
          <w:sz w:val="20"/>
          <w:szCs w:val="20"/>
        </w:rPr>
        <w:t>Overview</w:t>
      </w:r>
      <w:ins w:id="39" w:author="Kimmy" w:date="2011-03-10T11:25:00Z">
        <w:r w:rsidR="00543388" w:rsidRPr="00543388">
          <w:rPr>
            <w:rFonts w:ascii="Arial" w:hAnsi="Arial" w:cs="Arial"/>
            <w:b/>
            <w:sz w:val="20"/>
            <w:szCs w:val="20"/>
          </w:rPr>
          <w:br/>
        </w:r>
      </w:ins>
      <w:proofErr w:type="gramStart"/>
      <w:r w:rsidR="004B1757" w:rsidRPr="00543388">
        <w:rPr>
          <w:rFonts w:ascii="Arial" w:hAnsi="Arial" w:cs="Arial"/>
          <w:sz w:val="20"/>
          <w:szCs w:val="20"/>
        </w:rPr>
        <w:t>This</w:t>
      </w:r>
      <w:proofErr w:type="gramEnd"/>
      <w:r w:rsidR="004B1757" w:rsidRPr="00543388">
        <w:rPr>
          <w:rFonts w:ascii="Arial" w:hAnsi="Arial" w:cs="Arial"/>
          <w:sz w:val="20"/>
          <w:szCs w:val="20"/>
        </w:rPr>
        <w:t xml:space="preserve"> component is responsible for querying the database, retrieving data, and formatting article relationship data.  Relationship data received back from the database needs to be formatted to be more implementation agnostic, as opposed to sending the raw results of the query back to the front-end.</w:t>
      </w:r>
      <w:r w:rsidR="00AF378A">
        <w:rPr>
          <w:rFonts w:ascii="Arial" w:hAnsi="Arial" w:cs="Arial"/>
          <w:sz w:val="20"/>
          <w:szCs w:val="20"/>
        </w:rPr>
        <w:br/>
      </w:r>
    </w:p>
    <w:p w:rsidR="008704A8" w:rsidRPr="00543388" w:rsidRDefault="008704A8" w:rsidP="00543388">
      <w:pPr>
        <w:pStyle w:val="ListParagraph"/>
        <w:numPr>
          <w:ilvl w:val="4"/>
          <w:numId w:val="1"/>
        </w:numPr>
        <w:rPr>
          <w:rFonts w:ascii="Arial" w:hAnsi="Arial" w:cs="Arial"/>
          <w:b/>
          <w:sz w:val="20"/>
          <w:szCs w:val="20"/>
        </w:rPr>
      </w:pPr>
      <w:r>
        <w:rPr>
          <w:rFonts w:ascii="Arial" w:hAnsi="Arial" w:cs="Arial"/>
          <w:b/>
          <w:sz w:val="20"/>
          <w:szCs w:val="20"/>
        </w:rPr>
        <w:t>Caching</w:t>
      </w:r>
      <w:r>
        <w:rPr>
          <w:rFonts w:ascii="Arial" w:hAnsi="Arial" w:cs="Arial"/>
          <w:b/>
          <w:sz w:val="20"/>
          <w:szCs w:val="20"/>
        </w:rPr>
        <w:br/>
      </w:r>
      <w:proofErr w:type="gramStart"/>
      <w:r w:rsidRPr="0073340D">
        <w:rPr>
          <w:rFonts w:ascii="Arial" w:hAnsi="Arial" w:cs="Arial"/>
          <w:sz w:val="20"/>
          <w:szCs w:val="20"/>
        </w:rPr>
        <w:t>Once</w:t>
      </w:r>
      <w:proofErr w:type="gramEnd"/>
      <w:r w:rsidRPr="0073340D">
        <w:rPr>
          <w:rFonts w:ascii="Arial" w:hAnsi="Arial" w:cs="Arial"/>
          <w:sz w:val="20"/>
          <w:szCs w:val="20"/>
        </w:rPr>
        <w:t xml:space="preserve"> a tree has been built, it should be cached using the Caching Module (3.2.2.4).</w:t>
      </w:r>
      <w:r>
        <w:rPr>
          <w:rFonts w:ascii="Arial" w:hAnsi="Arial" w:cs="Arial"/>
          <w:sz w:val="20"/>
          <w:szCs w:val="20"/>
        </w:rPr>
        <w:br/>
      </w:r>
      <w:r w:rsidR="007F4832" w:rsidRPr="00543388">
        <w:rPr>
          <w:rFonts w:ascii="Arial" w:hAnsi="Arial" w:cs="Arial"/>
          <w:sz w:val="20"/>
          <w:szCs w:val="20"/>
        </w:rPr>
        <w:t xml:space="preserve">After we have implemented relevancy relationship tree caching (see 3.2.2.4.), the Database Retriever will first check the tree cache tables in the database to see if the given article query correlates to a relevancy tree that was recently built and stored into the database.  </w:t>
      </w:r>
      <w:r>
        <w:rPr>
          <w:rFonts w:ascii="Arial" w:hAnsi="Arial" w:cs="Arial"/>
          <w:sz w:val="20"/>
          <w:szCs w:val="20"/>
        </w:rPr>
        <w:br/>
      </w:r>
      <w:r>
        <w:rPr>
          <w:rFonts w:ascii="Arial" w:hAnsi="Arial" w:cs="Arial"/>
          <w:sz w:val="20"/>
          <w:szCs w:val="20"/>
        </w:rPr>
        <w:br/>
      </w:r>
      <w:r w:rsidR="007F4832" w:rsidRPr="00543388">
        <w:rPr>
          <w:rFonts w:ascii="Arial" w:hAnsi="Arial" w:cs="Arial"/>
          <w:sz w:val="20"/>
          <w:szCs w:val="20"/>
        </w:rPr>
        <w:t>If no tree is found, then the Database Retriever will request data from the Article Relationship table in the database.</w:t>
      </w:r>
      <w:r w:rsidR="00AF378A">
        <w:rPr>
          <w:rFonts w:ascii="Arial" w:hAnsi="Arial" w:cs="Arial"/>
          <w:sz w:val="20"/>
          <w:szCs w:val="20"/>
        </w:rPr>
        <w:br/>
      </w:r>
    </w:p>
    <w:p w:rsidR="00EE1500" w:rsidRPr="00543388" w:rsidRDefault="00AF378A" w:rsidP="00543388">
      <w:pPr>
        <w:pStyle w:val="ListParagraph"/>
        <w:numPr>
          <w:ilvl w:val="4"/>
          <w:numId w:val="1"/>
        </w:numPr>
        <w:rPr>
          <w:rFonts w:ascii="Arial" w:hAnsi="Arial" w:cs="Arial"/>
          <w:sz w:val="20"/>
          <w:szCs w:val="20"/>
        </w:rPr>
      </w:pPr>
      <w:r>
        <w:rPr>
          <w:rFonts w:ascii="Arial" w:hAnsi="Arial" w:cs="Arial"/>
          <w:b/>
          <w:sz w:val="20"/>
          <w:szCs w:val="20"/>
        </w:rPr>
        <w:t>Tree</w:t>
      </w:r>
      <w:r w:rsidR="008704A8" w:rsidRPr="00AF378A">
        <w:rPr>
          <w:rFonts w:ascii="Arial" w:hAnsi="Arial" w:cs="Arial"/>
          <w:b/>
          <w:sz w:val="20"/>
          <w:szCs w:val="20"/>
        </w:rPr>
        <w:t xml:space="preserve"> Traversal Generation</w:t>
      </w:r>
      <w:r>
        <w:rPr>
          <w:rFonts w:ascii="Arial" w:hAnsi="Arial" w:cs="Arial"/>
          <w:sz w:val="20"/>
          <w:szCs w:val="20"/>
        </w:rPr>
        <w:br/>
      </w:r>
      <w:r>
        <w:rPr>
          <w:rFonts w:ascii="Arial" w:hAnsi="Arial" w:cs="Arial"/>
          <w:sz w:val="20"/>
          <w:szCs w:val="20"/>
        </w:rPr>
        <w:br/>
      </w:r>
      <w:r w:rsidR="004B1757" w:rsidRPr="00543388">
        <w:rPr>
          <w:rFonts w:ascii="Arial" w:hAnsi="Arial" w:cs="Arial"/>
          <w:sz w:val="20"/>
          <w:szCs w:val="20"/>
        </w:rPr>
        <w:t>The Database Retriever is responsible for representing article relationships as a tree traversal, which can be re-interpreted and built into an (</w:t>
      </w:r>
      <w:r w:rsidR="00FB28B4" w:rsidRPr="00543388">
        <w:rPr>
          <w:rFonts w:ascii="Arial" w:hAnsi="Arial" w:cs="Arial"/>
          <w:sz w:val="20"/>
          <w:szCs w:val="20"/>
        </w:rPr>
        <w:t>acyclic) graph by the UI.</w:t>
      </w:r>
      <w:r w:rsidR="008704A8">
        <w:rPr>
          <w:rFonts w:ascii="Arial" w:hAnsi="Arial" w:cs="Arial"/>
          <w:sz w:val="20"/>
          <w:szCs w:val="20"/>
        </w:rPr>
        <w:br/>
      </w:r>
      <w:r w:rsidR="008704A8">
        <w:rPr>
          <w:rFonts w:ascii="Arial" w:hAnsi="Arial" w:cs="Arial"/>
          <w:sz w:val="20"/>
          <w:szCs w:val="20"/>
        </w:rPr>
        <w:br/>
      </w:r>
      <w:r w:rsidR="00870FEA" w:rsidRPr="00543388">
        <w:rPr>
          <w:rFonts w:ascii="Arial" w:hAnsi="Arial" w:cs="Arial"/>
          <w:sz w:val="20"/>
          <w:szCs w:val="20"/>
        </w:rPr>
        <w:t>The format of the data passed to the front end is as a tree traversal</w:t>
      </w:r>
      <w:r w:rsidR="00EE1500" w:rsidRPr="00543388">
        <w:rPr>
          <w:rFonts w:ascii="Arial" w:hAnsi="Arial" w:cs="Arial"/>
          <w:sz w:val="20"/>
          <w:szCs w:val="20"/>
        </w:rPr>
        <w:t>.  The format requirements are that:</w:t>
      </w:r>
    </w:p>
    <w:p w:rsidR="00EE1500" w:rsidRDefault="00EE1500" w:rsidP="00543388">
      <w:pPr>
        <w:pStyle w:val="ListParagraph"/>
        <w:numPr>
          <w:ilvl w:val="0"/>
          <w:numId w:val="55"/>
        </w:numPr>
        <w:rPr>
          <w:rFonts w:ascii="Arial" w:hAnsi="Arial" w:cs="Arial"/>
          <w:sz w:val="20"/>
          <w:szCs w:val="20"/>
        </w:rPr>
      </w:pPr>
      <w:r w:rsidRPr="00543388">
        <w:rPr>
          <w:rFonts w:ascii="Arial" w:hAnsi="Arial" w:cs="Arial"/>
          <w:sz w:val="20"/>
          <w:szCs w:val="20"/>
        </w:rPr>
        <w:t xml:space="preserve">Trees are serialized as a breadth-first-traversal of the tree. </w:t>
      </w:r>
    </w:p>
    <w:p w:rsidR="00EE1500" w:rsidRDefault="00EE1500" w:rsidP="00543388">
      <w:pPr>
        <w:pStyle w:val="ListParagraph"/>
        <w:numPr>
          <w:ilvl w:val="0"/>
          <w:numId w:val="55"/>
        </w:numPr>
        <w:rPr>
          <w:rFonts w:ascii="Arial" w:hAnsi="Arial" w:cs="Arial"/>
          <w:sz w:val="20"/>
          <w:szCs w:val="20"/>
        </w:rPr>
      </w:pPr>
      <w:r w:rsidRPr="00EE1500">
        <w:rPr>
          <w:rFonts w:ascii="Arial" w:hAnsi="Arial" w:cs="Arial"/>
          <w:sz w:val="20"/>
          <w:szCs w:val="20"/>
        </w:rPr>
        <w:t>New levels are denoted by "//"</w:t>
      </w:r>
    </w:p>
    <w:p w:rsidR="00EE1500" w:rsidRDefault="00EE1500" w:rsidP="00543388">
      <w:pPr>
        <w:pStyle w:val="ListParagraph"/>
        <w:numPr>
          <w:ilvl w:val="0"/>
          <w:numId w:val="55"/>
        </w:numPr>
        <w:rPr>
          <w:rFonts w:ascii="Arial" w:hAnsi="Arial" w:cs="Arial"/>
          <w:sz w:val="20"/>
          <w:szCs w:val="20"/>
        </w:rPr>
      </w:pPr>
      <w:r>
        <w:rPr>
          <w:rFonts w:ascii="Arial" w:hAnsi="Arial" w:cs="Arial"/>
          <w:sz w:val="20"/>
          <w:szCs w:val="20"/>
        </w:rPr>
        <w:t>N</w:t>
      </w:r>
      <w:r w:rsidRPr="00EE1500">
        <w:rPr>
          <w:rFonts w:ascii="Arial" w:hAnsi="Arial" w:cs="Arial"/>
          <w:sz w:val="20"/>
          <w:szCs w:val="20"/>
        </w:rPr>
        <w:t>odes are separated by "|",</w:t>
      </w:r>
    </w:p>
    <w:p w:rsidR="00AF378A" w:rsidRDefault="00EE1500" w:rsidP="00AF378A">
      <w:pPr>
        <w:pStyle w:val="ListParagraph"/>
        <w:numPr>
          <w:ilvl w:val="0"/>
          <w:numId w:val="55"/>
        </w:numPr>
        <w:rPr>
          <w:rFonts w:ascii="Arial" w:hAnsi="Arial" w:cs="Arial"/>
          <w:sz w:val="20"/>
          <w:szCs w:val="20"/>
        </w:rPr>
      </w:pPr>
      <w:r w:rsidRPr="00543388">
        <w:rPr>
          <w:rFonts w:ascii="Arial" w:hAnsi="Arial" w:cs="Arial"/>
          <w:sz w:val="20"/>
          <w:szCs w:val="20"/>
        </w:rPr>
        <w:t>"||" signifies the next nod</w:t>
      </w:r>
      <w:r>
        <w:rPr>
          <w:rFonts w:ascii="Arial" w:hAnsi="Arial" w:cs="Arial"/>
          <w:sz w:val="20"/>
          <w:szCs w:val="20"/>
        </w:rPr>
        <w:t>e comes from</w:t>
      </w:r>
      <w:r w:rsidRPr="00EE1500">
        <w:rPr>
          <w:rFonts w:ascii="Arial" w:hAnsi="Arial" w:cs="Arial"/>
          <w:sz w:val="20"/>
          <w:szCs w:val="20"/>
        </w:rPr>
        <w:t xml:space="preserve"> </w:t>
      </w:r>
      <w:r>
        <w:rPr>
          <w:rFonts w:ascii="Arial" w:hAnsi="Arial" w:cs="Arial"/>
          <w:sz w:val="20"/>
          <w:szCs w:val="20"/>
        </w:rPr>
        <w:t>the next</w:t>
      </w:r>
      <w:r w:rsidRPr="00EE1500">
        <w:rPr>
          <w:rFonts w:ascii="Arial" w:hAnsi="Arial" w:cs="Arial"/>
          <w:sz w:val="20"/>
          <w:szCs w:val="20"/>
        </w:rPr>
        <w:t xml:space="preserve"> parent</w:t>
      </w:r>
    </w:p>
    <w:p w:rsidR="00AF378A" w:rsidRDefault="00AF378A" w:rsidP="00AF378A">
      <w:pPr>
        <w:rPr>
          <w:rFonts w:ascii="Arial" w:hAnsi="Arial" w:cs="Arial"/>
          <w:sz w:val="20"/>
          <w:szCs w:val="20"/>
        </w:rPr>
      </w:pPr>
    </w:p>
    <w:p w:rsidR="00AF378A" w:rsidRPr="00AF378A" w:rsidRDefault="00EE1500" w:rsidP="00AF378A">
      <w:pPr>
        <w:ind w:left="2160"/>
        <w:rPr>
          <w:rFonts w:ascii="Arial" w:hAnsi="Arial" w:cs="Arial"/>
          <w:sz w:val="20"/>
          <w:szCs w:val="20"/>
        </w:rPr>
      </w:pPr>
      <w:r w:rsidRPr="00AF378A">
        <w:rPr>
          <w:rFonts w:ascii="Arial" w:hAnsi="Arial" w:cs="Arial"/>
          <w:sz w:val="20"/>
          <w:szCs w:val="20"/>
        </w:rPr>
        <w:t xml:space="preserve">An example tree representation would be: </w:t>
      </w:r>
      <w:r w:rsidRPr="00AF378A">
        <w:rPr>
          <w:rFonts w:ascii="Arial" w:hAnsi="Arial" w:cs="Arial"/>
          <w:sz w:val="20"/>
          <w:szCs w:val="20"/>
        </w:rPr>
        <w:br/>
      </w:r>
      <w:r w:rsidRPr="00AF378A">
        <w:rPr>
          <w:rFonts w:ascii="Arial" w:hAnsi="Arial" w:cs="Arial"/>
          <w:sz w:val="20"/>
          <w:szCs w:val="20"/>
        </w:rPr>
        <w:br/>
        <w:t xml:space="preserve">bill gates//billion|business magnate//Jack Billion|Long and short scales||Bill </w:t>
      </w:r>
      <w:proofErr w:type="spellStart"/>
      <w:r w:rsidRPr="00AF378A">
        <w:rPr>
          <w:rFonts w:ascii="Arial" w:hAnsi="Arial" w:cs="Arial"/>
          <w:sz w:val="20"/>
          <w:szCs w:val="20"/>
        </w:rPr>
        <w:t>Gates|petroleum</w:t>
      </w:r>
      <w:proofErr w:type="spellEnd"/>
      <w:r w:rsidR="00AF378A">
        <w:rPr>
          <w:rFonts w:ascii="Arial" w:hAnsi="Arial" w:cs="Arial"/>
          <w:sz w:val="20"/>
          <w:szCs w:val="20"/>
        </w:rPr>
        <w:br/>
      </w:r>
      <w:r w:rsidRPr="00AF378A">
        <w:rPr>
          <w:rFonts w:ascii="Arial" w:hAnsi="Arial" w:cs="Arial"/>
          <w:sz w:val="20"/>
          <w:szCs w:val="20"/>
        </w:rPr>
        <w:t> </w:t>
      </w:r>
    </w:p>
    <w:p w:rsidR="008704A8" w:rsidRPr="00543388" w:rsidRDefault="008704A8" w:rsidP="00AF378A">
      <w:pPr>
        <w:pStyle w:val="ListParagraph"/>
        <w:numPr>
          <w:ilvl w:val="4"/>
          <w:numId w:val="1"/>
        </w:numPr>
        <w:rPr>
          <w:rFonts w:ascii="Arial" w:hAnsi="Arial" w:cs="Arial"/>
          <w:sz w:val="20"/>
          <w:szCs w:val="20"/>
        </w:rPr>
      </w:pPr>
      <w:r>
        <w:rPr>
          <w:rFonts w:ascii="Arial" w:hAnsi="Arial" w:cs="Arial"/>
          <w:b/>
          <w:sz w:val="20"/>
          <w:szCs w:val="20"/>
        </w:rPr>
        <w:t>Specifying Tree Depth / Number of Children</w:t>
      </w:r>
      <w:r w:rsidR="00AF378A">
        <w:rPr>
          <w:rFonts w:ascii="Arial" w:hAnsi="Arial" w:cs="Arial"/>
          <w:b/>
          <w:sz w:val="20"/>
          <w:szCs w:val="20"/>
        </w:rPr>
        <w:br/>
      </w:r>
      <w:r>
        <w:rPr>
          <w:rFonts w:ascii="Arial" w:hAnsi="Arial" w:cs="Arial"/>
          <w:b/>
          <w:sz w:val="20"/>
          <w:szCs w:val="20"/>
        </w:rPr>
        <w:br/>
      </w:r>
      <w:r w:rsidR="00FD1BCB" w:rsidRPr="00543388">
        <w:rPr>
          <w:rFonts w:ascii="Arial" w:hAnsi="Arial" w:cs="Arial"/>
          <w:sz w:val="20"/>
          <w:szCs w:val="20"/>
        </w:rPr>
        <w:t>The methods</w:t>
      </w:r>
      <w:r w:rsidR="005D590E" w:rsidRPr="00543388">
        <w:rPr>
          <w:rFonts w:ascii="Arial" w:hAnsi="Arial" w:cs="Arial"/>
          <w:sz w:val="20"/>
          <w:szCs w:val="20"/>
        </w:rPr>
        <w:t xml:space="preserve"> </w:t>
      </w:r>
      <w:proofErr w:type="spellStart"/>
      <w:r w:rsidR="005D590E" w:rsidRPr="00543388">
        <w:rPr>
          <w:rFonts w:ascii="Arial" w:hAnsi="Arial" w:cs="Arial"/>
          <w:sz w:val="20"/>
          <w:szCs w:val="20"/>
        </w:rPr>
        <w:t>getRelevancyTree</w:t>
      </w:r>
      <w:proofErr w:type="spellEnd"/>
      <w:r w:rsidR="00FD1BCB" w:rsidRPr="00FD1BCB">
        <w:rPr>
          <w:rFonts w:ascii="Arial" w:hAnsi="Arial" w:cs="Arial"/>
          <w:sz w:val="20"/>
          <w:szCs w:val="20"/>
        </w:rPr>
        <w:t xml:space="preserve"> or generateRelevancyTree </w:t>
      </w:r>
      <w:r w:rsidR="00FD1BCB">
        <w:rPr>
          <w:rFonts w:ascii="Arial" w:hAnsi="Arial" w:cs="Arial"/>
          <w:sz w:val="20"/>
          <w:szCs w:val="20"/>
        </w:rPr>
        <w:t>both have an integer array parameter followed by an int which specify the number of children at each depth level of the tree, and the number of levels of depth, respectively.</w:t>
      </w:r>
      <w:r w:rsidR="00FD1BCB">
        <w:rPr>
          <w:rFonts w:ascii="Arial" w:hAnsi="Arial" w:cs="Arial"/>
          <w:sz w:val="20"/>
          <w:szCs w:val="20"/>
        </w:rPr>
        <w:br/>
      </w:r>
      <w:r w:rsidR="00FD1BCB">
        <w:rPr>
          <w:rFonts w:ascii="Arial" w:hAnsi="Arial" w:cs="Arial"/>
          <w:sz w:val="20"/>
          <w:szCs w:val="20"/>
        </w:rPr>
        <w:br/>
        <w:t>For example, calling either method with the parameters (articleName, [6, 2], 2) will return a tree traversal of the article relationships for articleName out to 2 degrees of separation away.  At the first degree of separation (articleName’s children), 6 nodes will be displayed for that main node.  At the second degree of separation (those children’s children), only two nodes will be displayed for each.</w:t>
      </w:r>
      <w:r w:rsidR="00FD1BCB">
        <w:rPr>
          <w:rFonts w:ascii="Arial" w:hAnsi="Arial" w:cs="Arial"/>
          <w:sz w:val="20"/>
          <w:szCs w:val="20"/>
        </w:rPr>
        <w:br/>
      </w:r>
      <w:r w:rsidR="00FD1BCB">
        <w:rPr>
          <w:rFonts w:ascii="Arial" w:hAnsi="Arial" w:cs="Arial"/>
          <w:sz w:val="20"/>
          <w:szCs w:val="20"/>
        </w:rPr>
        <w:br/>
        <w:t xml:space="preserve">It is also possible to deprecate the command in the instance that many additional degrees of separation have the same number of children.  For example, calling either method with the </w:t>
      </w:r>
      <w:r w:rsidR="00FD1BCB">
        <w:rPr>
          <w:rFonts w:ascii="Arial" w:hAnsi="Arial" w:cs="Arial"/>
          <w:sz w:val="20"/>
          <w:szCs w:val="20"/>
        </w:rPr>
        <w:lastRenderedPageBreak/>
        <w:t>parameters (articleName, [6, 5, 4], 10) will return a tree with 10 degrees of separation from the main article node, articleName.  The 1</w:t>
      </w:r>
      <w:r w:rsidR="00FD1BCB" w:rsidRPr="00543388">
        <w:rPr>
          <w:rFonts w:ascii="Arial" w:hAnsi="Arial" w:cs="Arial"/>
          <w:sz w:val="20"/>
          <w:szCs w:val="20"/>
          <w:vertAlign w:val="superscript"/>
        </w:rPr>
        <w:t>st</w:t>
      </w:r>
      <w:r w:rsidR="00FD1BCB">
        <w:rPr>
          <w:rFonts w:ascii="Arial" w:hAnsi="Arial" w:cs="Arial"/>
          <w:sz w:val="20"/>
          <w:szCs w:val="20"/>
        </w:rPr>
        <w:t xml:space="preserve"> degree of separation will have 6 children per node (in this case, the main node), the 2</w:t>
      </w:r>
      <w:r w:rsidR="00FD1BCB" w:rsidRPr="00543388">
        <w:rPr>
          <w:rFonts w:ascii="Arial" w:hAnsi="Arial" w:cs="Arial"/>
          <w:sz w:val="20"/>
          <w:szCs w:val="20"/>
          <w:vertAlign w:val="superscript"/>
        </w:rPr>
        <w:t>nd</w:t>
      </w:r>
      <w:r w:rsidR="00FD1BCB">
        <w:rPr>
          <w:rFonts w:ascii="Arial" w:hAnsi="Arial" w:cs="Arial"/>
          <w:sz w:val="20"/>
          <w:szCs w:val="20"/>
        </w:rPr>
        <w:t xml:space="preserve"> degree of separation will have 5 children per node, and the 3</w:t>
      </w:r>
      <w:r w:rsidR="00FD1BCB" w:rsidRPr="00543388">
        <w:rPr>
          <w:rFonts w:ascii="Arial" w:hAnsi="Arial" w:cs="Arial"/>
          <w:sz w:val="20"/>
          <w:szCs w:val="20"/>
          <w:vertAlign w:val="superscript"/>
        </w:rPr>
        <w:t>rd</w:t>
      </w:r>
      <w:r w:rsidR="00FD1BCB">
        <w:rPr>
          <w:rFonts w:ascii="Arial" w:hAnsi="Arial" w:cs="Arial"/>
          <w:sz w:val="20"/>
          <w:szCs w:val="20"/>
        </w:rPr>
        <w:t xml:space="preserve"> through 10</w:t>
      </w:r>
      <w:r w:rsidR="00FD1BCB" w:rsidRPr="00543388">
        <w:rPr>
          <w:rFonts w:ascii="Arial" w:hAnsi="Arial" w:cs="Arial"/>
          <w:sz w:val="20"/>
          <w:szCs w:val="20"/>
          <w:vertAlign w:val="superscript"/>
        </w:rPr>
        <w:t>th</w:t>
      </w:r>
      <w:r w:rsidR="00FD1BCB">
        <w:rPr>
          <w:rFonts w:ascii="Arial" w:hAnsi="Arial" w:cs="Arial"/>
          <w:sz w:val="20"/>
          <w:szCs w:val="20"/>
        </w:rPr>
        <w:t xml:space="preserve"> degrees of separation will have 4 children per node.  </w:t>
      </w:r>
      <w:r w:rsidR="00FD1BCB">
        <w:rPr>
          <w:rFonts w:ascii="Arial" w:hAnsi="Arial" w:cs="Arial"/>
          <w:sz w:val="20"/>
          <w:szCs w:val="20"/>
        </w:rPr>
        <w:br/>
      </w:r>
      <w:r w:rsidR="00FD1BCB">
        <w:rPr>
          <w:rFonts w:ascii="Arial" w:hAnsi="Arial" w:cs="Arial"/>
          <w:sz w:val="20"/>
          <w:szCs w:val="20"/>
        </w:rPr>
        <w:br/>
        <w:t>This is essentially a deprecated representation of the full method call with the parameters (articleName, [6, 5, 4, 4, 4, 4, 4, 4, 4, 4], 10) which is unnecessarily long.</w:t>
      </w:r>
    </w:p>
    <w:p w:rsidR="004B1757" w:rsidRDefault="004B1757" w:rsidP="004B1757">
      <w:pPr>
        <w:ind w:left="1170"/>
        <w:rPr>
          <w:rFonts w:ascii="Arial" w:hAnsi="Arial" w:cs="Arial"/>
          <w:sz w:val="20"/>
          <w:szCs w:val="20"/>
        </w:rPr>
      </w:pPr>
    </w:p>
    <w:p w:rsidR="004B1757" w:rsidRPr="006340E8" w:rsidRDefault="004B1757" w:rsidP="004B1757">
      <w:pPr>
        <w:pStyle w:val="ListParagraph"/>
        <w:numPr>
          <w:ilvl w:val="3"/>
          <w:numId w:val="1"/>
        </w:numPr>
        <w:rPr>
          <w:rFonts w:ascii="Arial" w:hAnsi="Arial" w:cs="Arial"/>
          <w:b/>
          <w:sz w:val="20"/>
          <w:szCs w:val="20"/>
        </w:rPr>
      </w:pPr>
      <w:r w:rsidRPr="006340E8">
        <w:rPr>
          <w:rFonts w:ascii="Arial" w:hAnsi="Arial" w:cs="Arial"/>
          <w:b/>
          <w:sz w:val="20"/>
          <w:szCs w:val="20"/>
        </w:rPr>
        <w:t>Database Updater</w:t>
      </w:r>
      <w:r w:rsidR="00FB28B4">
        <w:rPr>
          <w:rFonts w:ascii="Arial" w:hAnsi="Arial" w:cs="Arial"/>
          <w:b/>
          <w:sz w:val="20"/>
          <w:szCs w:val="20"/>
        </w:rPr>
        <w:t xml:space="preserve"> (Java</w:t>
      </w:r>
      <w:r w:rsidR="00EA2549">
        <w:rPr>
          <w:rFonts w:ascii="Arial" w:hAnsi="Arial" w:cs="Arial"/>
          <w:b/>
          <w:sz w:val="20"/>
          <w:szCs w:val="20"/>
        </w:rPr>
        <w:t>)</w:t>
      </w:r>
    </w:p>
    <w:p w:rsidR="007F4832" w:rsidRDefault="004B1757" w:rsidP="007F4832">
      <w:pPr>
        <w:ind w:left="1170"/>
        <w:rPr>
          <w:rFonts w:ascii="Arial" w:hAnsi="Arial" w:cs="Arial"/>
          <w:sz w:val="20"/>
          <w:szCs w:val="20"/>
        </w:rPr>
      </w:pPr>
      <w:r>
        <w:rPr>
          <w:rFonts w:ascii="Arial" w:hAnsi="Arial" w:cs="Arial"/>
          <w:sz w:val="20"/>
          <w:szCs w:val="20"/>
        </w:rPr>
        <w:br/>
      </w:r>
      <w:r w:rsidRPr="004B1757">
        <w:rPr>
          <w:rFonts w:ascii="Arial" w:hAnsi="Arial" w:cs="Arial"/>
          <w:sz w:val="20"/>
          <w:szCs w:val="20"/>
        </w:rPr>
        <w:t xml:space="preserve">The Database Updater is called by the back-end Logic Layer, and is responsible for updating </w:t>
      </w:r>
      <w:r>
        <w:rPr>
          <w:rFonts w:ascii="Arial" w:hAnsi="Arial" w:cs="Arial"/>
          <w:sz w:val="20"/>
          <w:szCs w:val="20"/>
        </w:rPr>
        <w:t>all aspects of the</w:t>
      </w:r>
      <w:r w:rsidRPr="004B1757">
        <w:rPr>
          <w:rFonts w:ascii="Arial" w:hAnsi="Arial" w:cs="Arial"/>
          <w:sz w:val="20"/>
          <w:szCs w:val="20"/>
        </w:rPr>
        <w:t xml:space="preserve"> </w:t>
      </w:r>
      <w:r>
        <w:rPr>
          <w:rFonts w:ascii="Arial" w:hAnsi="Arial" w:cs="Arial"/>
          <w:sz w:val="20"/>
          <w:szCs w:val="20"/>
        </w:rPr>
        <w:t>database</w:t>
      </w:r>
      <w:r w:rsidRPr="004B1757">
        <w:rPr>
          <w:rFonts w:ascii="Arial" w:hAnsi="Arial" w:cs="Arial"/>
          <w:sz w:val="20"/>
          <w:szCs w:val="20"/>
        </w:rPr>
        <w:t xml:space="preserve"> (relationships, Image URLs, article preview text, or other data as appropriate</w:t>
      </w:r>
      <w:r w:rsidR="00EA2549">
        <w:rPr>
          <w:rFonts w:ascii="Arial" w:hAnsi="Arial" w:cs="Arial"/>
          <w:sz w:val="20"/>
          <w:szCs w:val="20"/>
        </w:rPr>
        <w:t>).</w:t>
      </w:r>
    </w:p>
    <w:p w:rsidR="007F4832" w:rsidRDefault="007F4832" w:rsidP="007F4832">
      <w:pPr>
        <w:ind w:left="1170"/>
        <w:rPr>
          <w:rFonts w:ascii="Arial" w:hAnsi="Arial" w:cs="Arial"/>
          <w:sz w:val="20"/>
          <w:szCs w:val="20"/>
        </w:rPr>
      </w:pPr>
    </w:p>
    <w:p w:rsidR="007F4832" w:rsidRDefault="007F4832" w:rsidP="007F4832">
      <w:pPr>
        <w:ind w:left="1170"/>
        <w:rPr>
          <w:rFonts w:ascii="Arial" w:hAnsi="Arial" w:cs="Arial"/>
          <w:sz w:val="20"/>
          <w:szCs w:val="20"/>
        </w:rPr>
      </w:pPr>
      <w:r>
        <w:rPr>
          <w:rFonts w:ascii="Arial" w:hAnsi="Arial" w:cs="Arial"/>
          <w:sz w:val="20"/>
          <w:szCs w:val="20"/>
        </w:rPr>
        <w:t>Note: We have stipulated that no front-end component should contact the Database Updater directly for security reasons, thus the caching module (3.2.2.4) will be the intermediary between the front-end and the Database Updater should the front-end or UI need to update the database.</w:t>
      </w:r>
    </w:p>
    <w:p w:rsidR="00870FEA" w:rsidRDefault="00870FEA" w:rsidP="00401D84">
      <w:pPr>
        <w:ind w:left="1170"/>
        <w:rPr>
          <w:rFonts w:ascii="Arial" w:hAnsi="Arial" w:cs="Arial"/>
          <w:sz w:val="20"/>
          <w:szCs w:val="20"/>
        </w:rPr>
      </w:pPr>
    </w:p>
    <w:p w:rsidR="00870FEA" w:rsidRPr="00543388" w:rsidRDefault="00870FEA" w:rsidP="00543388">
      <w:pPr>
        <w:pStyle w:val="ListParagraph"/>
        <w:numPr>
          <w:ilvl w:val="3"/>
          <w:numId w:val="1"/>
        </w:numPr>
        <w:rPr>
          <w:rFonts w:ascii="Arial" w:hAnsi="Arial" w:cs="Arial"/>
          <w:sz w:val="20"/>
          <w:szCs w:val="20"/>
        </w:rPr>
      </w:pPr>
      <w:r>
        <w:rPr>
          <w:rFonts w:ascii="Arial" w:hAnsi="Arial" w:cs="Arial"/>
          <w:b/>
          <w:sz w:val="20"/>
          <w:szCs w:val="20"/>
        </w:rPr>
        <w:t>Caching Module</w:t>
      </w:r>
    </w:p>
    <w:p w:rsidR="00870FEA" w:rsidRDefault="00870FEA" w:rsidP="00870FEA">
      <w:pPr>
        <w:rPr>
          <w:rFonts w:ascii="Arial" w:hAnsi="Arial" w:cs="Arial"/>
          <w:sz w:val="20"/>
          <w:szCs w:val="20"/>
        </w:rPr>
      </w:pPr>
    </w:p>
    <w:p w:rsidR="00870FEA" w:rsidRDefault="00870FEA" w:rsidP="00543388">
      <w:pPr>
        <w:ind w:left="1170"/>
        <w:rPr>
          <w:rFonts w:ascii="Arial" w:hAnsi="Arial" w:cs="Arial"/>
          <w:sz w:val="20"/>
          <w:szCs w:val="20"/>
        </w:rPr>
      </w:pPr>
      <w:r>
        <w:rPr>
          <w:rFonts w:ascii="Arial" w:hAnsi="Arial" w:cs="Arial"/>
          <w:sz w:val="20"/>
          <w:szCs w:val="20"/>
        </w:rPr>
        <w:t>The caching module provides several functions:</w:t>
      </w:r>
    </w:p>
    <w:p w:rsidR="00870FEA" w:rsidRDefault="00870FEA" w:rsidP="00543388">
      <w:pPr>
        <w:ind w:left="1170"/>
        <w:rPr>
          <w:rFonts w:ascii="Arial" w:hAnsi="Arial" w:cs="Arial"/>
          <w:sz w:val="20"/>
          <w:szCs w:val="20"/>
        </w:rPr>
      </w:pPr>
    </w:p>
    <w:p w:rsidR="00870FEA" w:rsidRDefault="00870FEA" w:rsidP="00543388">
      <w:pPr>
        <w:pStyle w:val="ListParagraph"/>
        <w:numPr>
          <w:ilvl w:val="0"/>
          <w:numId w:val="53"/>
        </w:numPr>
        <w:rPr>
          <w:rFonts w:ascii="Arial" w:hAnsi="Arial" w:cs="Arial"/>
          <w:sz w:val="20"/>
          <w:szCs w:val="20"/>
        </w:rPr>
      </w:pPr>
      <w:r>
        <w:rPr>
          <w:rFonts w:ascii="Arial" w:hAnsi="Arial" w:cs="Arial"/>
          <w:b/>
          <w:sz w:val="20"/>
          <w:szCs w:val="20"/>
        </w:rPr>
        <w:t xml:space="preserve">Tree cache requests: </w:t>
      </w:r>
      <w:r>
        <w:rPr>
          <w:rFonts w:ascii="Arial" w:hAnsi="Arial" w:cs="Arial"/>
          <w:sz w:val="20"/>
          <w:szCs w:val="20"/>
        </w:rPr>
        <w:t>Receive requests from the Database Retriever to store tree traversals in the database for easy retrieval, so that article relevancy trees do not need to be re-built for relevancy trees which were accessed recently</w:t>
      </w:r>
    </w:p>
    <w:p w:rsidR="007F4832" w:rsidRDefault="00870FEA" w:rsidP="00543388">
      <w:pPr>
        <w:pStyle w:val="ListParagraph"/>
        <w:numPr>
          <w:ilvl w:val="0"/>
          <w:numId w:val="53"/>
        </w:numPr>
        <w:rPr>
          <w:rFonts w:ascii="Arial" w:hAnsi="Arial" w:cs="Arial"/>
          <w:sz w:val="20"/>
          <w:szCs w:val="20"/>
        </w:rPr>
      </w:pPr>
      <w:r>
        <w:rPr>
          <w:rFonts w:ascii="Arial" w:hAnsi="Arial" w:cs="Arial"/>
          <w:b/>
          <w:sz w:val="20"/>
          <w:szCs w:val="20"/>
        </w:rPr>
        <w:t xml:space="preserve">Flush cached trees: </w:t>
      </w:r>
      <w:r>
        <w:rPr>
          <w:rFonts w:ascii="Arial" w:hAnsi="Arial" w:cs="Arial"/>
          <w:sz w:val="20"/>
          <w:szCs w:val="20"/>
        </w:rPr>
        <w:t>Periodically flush old relevancy trees which have not been recently requested.</w:t>
      </w:r>
      <w:r w:rsidR="007F4832">
        <w:rPr>
          <w:rFonts w:ascii="Arial" w:hAnsi="Arial" w:cs="Arial"/>
          <w:sz w:val="20"/>
          <w:szCs w:val="20"/>
        </w:rPr>
        <w:t xml:space="preserve">  How long we keep trees has yet to be determined.</w:t>
      </w:r>
    </w:p>
    <w:p w:rsidR="006E604C" w:rsidRDefault="007F4832" w:rsidP="007F4832">
      <w:pPr>
        <w:pStyle w:val="ListParagraph"/>
        <w:numPr>
          <w:ilvl w:val="0"/>
          <w:numId w:val="53"/>
        </w:numPr>
        <w:rPr>
          <w:rFonts w:ascii="Arial" w:hAnsi="Arial" w:cs="Arial"/>
          <w:sz w:val="20"/>
          <w:szCs w:val="20"/>
        </w:rPr>
      </w:pPr>
      <w:r w:rsidRPr="007F4832">
        <w:rPr>
          <w:rFonts w:ascii="Arial" w:hAnsi="Arial" w:cs="Arial"/>
          <w:b/>
          <w:sz w:val="20"/>
          <w:szCs w:val="20"/>
        </w:rPr>
        <w:t>Front-</w:t>
      </w:r>
      <w:r w:rsidRPr="00543388">
        <w:rPr>
          <w:rFonts w:ascii="Arial" w:hAnsi="Arial" w:cs="Arial"/>
          <w:b/>
          <w:sz w:val="20"/>
          <w:szCs w:val="20"/>
        </w:rPr>
        <w:t xml:space="preserve">end </w:t>
      </w:r>
      <w:r>
        <w:rPr>
          <w:rFonts w:ascii="Arial" w:hAnsi="Arial" w:cs="Arial"/>
          <w:b/>
          <w:sz w:val="20"/>
          <w:szCs w:val="20"/>
        </w:rPr>
        <w:t>storage</w:t>
      </w:r>
      <w:r w:rsidRPr="00543388">
        <w:rPr>
          <w:rFonts w:ascii="Arial" w:hAnsi="Arial" w:cs="Arial"/>
          <w:b/>
          <w:sz w:val="20"/>
          <w:szCs w:val="20"/>
        </w:rPr>
        <w:t xml:space="preserve"> requests: </w:t>
      </w:r>
      <w:r>
        <w:rPr>
          <w:rFonts w:ascii="Arial" w:hAnsi="Arial" w:cs="Arial"/>
          <w:sz w:val="20"/>
          <w:szCs w:val="20"/>
        </w:rPr>
        <w:t xml:space="preserve">When the front-end retrieves an image URL or article summary test, the caching module fields those requests, ascertains that the requests are valid (and non-malicious), and passes them to the database updater.  </w:t>
      </w:r>
    </w:p>
    <w:p w:rsidR="004B1757" w:rsidRPr="00FE48F5" w:rsidRDefault="006E604C" w:rsidP="00FE48F5">
      <w:pPr>
        <w:rPr>
          <w:rFonts w:ascii="Arial" w:hAnsi="Arial" w:cs="Arial"/>
          <w:sz w:val="20"/>
          <w:szCs w:val="20"/>
        </w:rPr>
      </w:pPr>
      <w:r>
        <w:rPr>
          <w:rFonts w:ascii="Arial" w:hAnsi="Arial" w:cs="Arial"/>
          <w:sz w:val="20"/>
          <w:szCs w:val="20"/>
        </w:rPr>
        <w:br w:type="page"/>
      </w:r>
    </w:p>
    <w:p w:rsidR="00C115B4" w:rsidRPr="0057722C" w:rsidRDefault="00365497" w:rsidP="0057722C">
      <w:pPr>
        <w:pStyle w:val="ListParagraph"/>
        <w:numPr>
          <w:ilvl w:val="1"/>
          <w:numId w:val="1"/>
        </w:numPr>
        <w:rPr>
          <w:rFonts w:ascii="Arial" w:hAnsi="Arial" w:cs="Arial"/>
          <w:b/>
          <w:sz w:val="20"/>
          <w:szCs w:val="20"/>
        </w:rPr>
      </w:pPr>
      <w:r w:rsidRPr="0057722C">
        <w:rPr>
          <w:rFonts w:ascii="Arial" w:hAnsi="Arial" w:cs="Arial"/>
          <w:b/>
          <w:sz w:val="20"/>
          <w:szCs w:val="20"/>
        </w:rPr>
        <w:lastRenderedPageBreak/>
        <w:t>Logic Layer</w:t>
      </w:r>
      <w:r w:rsidR="00DF5251" w:rsidRPr="0057722C">
        <w:rPr>
          <w:rFonts w:ascii="Arial" w:hAnsi="Arial" w:cs="Arial"/>
          <w:b/>
          <w:sz w:val="20"/>
          <w:szCs w:val="20"/>
        </w:rPr>
        <w:t xml:space="preserve"> (Java</w:t>
      </w:r>
      <w:r w:rsidR="00C16234" w:rsidRPr="0057722C">
        <w:rPr>
          <w:rFonts w:ascii="Arial" w:hAnsi="Arial" w:cs="Arial"/>
          <w:b/>
          <w:sz w:val="20"/>
          <w:szCs w:val="20"/>
        </w:rPr>
        <w:t>)</w:t>
      </w:r>
    </w:p>
    <w:p w:rsidR="00F23DDD" w:rsidRPr="00F23DDD" w:rsidRDefault="00DF5251" w:rsidP="00F23DDD">
      <w:pPr>
        <w:keepNext/>
      </w:pPr>
      <w:r w:rsidRPr="00F23DDD">
        <w:rPr>
          <w:rFonts w:ascii="Arial" w:hAnsi="Arial" w:cs="Arial"/>
          <w:b/>
          <w:noProof/>
          <w:sz w:val="20"/>
          <w:szCs w:val="20"/>
        </w:rPr>
        <w:drawing>
          <wp:inline distT="0" distB="0" distL="0" distR="0" wp14:anchorId="794BD6A1" wp14:editId="6D75CFB4">
            <wp:extent cx="6858000" cy="5342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_layer.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5342255"/>
                    </a:xfrm>
                    <a:prstGeom prst="rect">
                      <a:avLst/>
                    </a:prstGeom>
                  </pic:spPr>
                </pic:pic>
              </a:graphicData>
            </a:graphic>
          </wp:inline>
        </w:drawing>
      </w:r>
    </w:p>
    <w:p w:rsidR="00365497" w:rsidRPr="00F23DDD" w:rsidRDefault="00F23DDD" w:rsidP="00F23DDD">
      <w:pPr>
        <w:pStyle w:val="Caption"/>
        <w:rPr>
          <w:rFonts w:ascii="Arial" w:hAnsi="Arial" w:cs="Arial"/>
          <w:b w:val="0"/>
          <w:color w:val="auto"/>
          <w:sz w:val="20"/>
          <w:szCs w:val="20"/>
        </w:rPr>
      </w:pPr>
      <w:r w:rsidRPr="00F23DDD">
        <w:rPr>
          <w:color w:val="auto"/>
        </w:rPr>
        <w:t xml:space="preserve">Figure </w:t>
      </w:r>
      <w:r w:rsidRPr="00F23DDD">
        <w:rPr>
          <w:color w:val="auto"/>
        </w:rPr>
        <w:fldChar w:fldCharType="begin"/>
      </w:r>
      <w:r w:rsidRPr="00F23DDD">
        <w:rPr>
          <w:color w:val="auto"/>
        </w:rPr>
        <w:instrText xml:space="preserve"> SEQ Figure \* ARABIC </w:instrText>
      </w:r>
      <w:r w:rsidRPr="00F23DDD">
        <w:rPr>
          <w:color w:val="auto"/>
        </w:rPr>
        <w:fldChar w:fldCharType="separate"/>
      </w:r>
      <w:r w:rsidR="00116F58">
        <w:rPr>
          <w:noProof/>
          <w:color w:val="auto"/>
        </w:rPr>
        <w:t>5</w:t>
      </w:r>
      <w:r w:rsidRPr="00F23DDD">
        <w:rPr>
          <w:color w:val="auto"/>
        </w:rPr>
        <w:fldChar w:fldCharType="end"/>
      </w:r>
      <w:r w:rsidRPr="00F23DDD">
        <w:rPr>
          <w:color w:val="auto"/>
        </w:rPr>
        <w:t>: Logic Layer UML Diagram</w:t>
      </w:r>
    </w:p>
    <w:p w:rsidR="006340E8" w:rsidRDefault="00365497" w:rsidP="004B1757">
      <w:pPr>
        <w:ind w:left="720"/>
        <w:rPr>
          <w:rFonts w:ascii="Arial" w:hAnsi="Arial" w:cs="Arial"/>
          <w:sz w:val="20"/>
          <w:szCs w:val="20"/>
        </w:rPr>
      </w:pPr>
      <w:r>
        <w:rPr>
          <w:rFonts w:ascii="Arial" w:hAnsi="Arial" w:cs="Arial"/>
          <w:sz w:val="20"/>
          <w:szCs w:val="20"/>
        </w:rPr>
        <w:t xml:space="preserve">The Logic Layer </w:t>
      </w:r>
      <w:r w:rsidR="006340E8">
        <w:rPr>
          <w:rFonts w:ascii="Arial" w:hAnsi="Arial" w:cs="Arial"/>
          <w:sz w:val="20"/>
          <w:szCs w:val="20"/>
        </w:rPr>
        <w:t xml:space="preserve">handles the major downloads of data from Wikipedia, parses that data, and determines article </w:t>
      </w:r>
      <w:r w:rsidR="00A93A38">
        <w:rPr>
          <w:rFonts w:ascii="Arial" w:hAnsi="Arial" w:cs="Arial"/>
          <w:sz w:val="20"/>
          <w:szCs w:val="20"/>
        </w:rPr>
        <w:t>relationships and their strengths</w:t>
      </w:r>
      <w:r w:rsidR="006340E8">
        <w:rPr>
          <w:rFonts w:ascii="Arial" w:hAnsi="Arial" w:cs="Arial"/>
          <w:sz w:val="20"/>
          <w:szCs w:val="20"/>
        </w:rPr>
        <w:t>.</w:t>
      </w:r>
      <w:r>
        <w:rPr>
          <w:rFonts w:ascii="Arial" w:hAnsi="Arial" w:cs="Arial"/>
          <w:sz w:val="20"/>
          <w:szCs w:val="20"/>
        </w:rPr>
        <w:t xml:space="preserve">  </w:t>
      </w:r>
    </w:p>
    <w:p w:rsidR="006340E8" w:rsidRDefault="006340E8" w:rsidP="004B1757">
      <w:pPr>
        <w:ind w:left="720"/>
        <w:rPr>
          <w:rFonts w:ascii="Arial" w:hAnsi="Arial" w:cs="Arial"/>
          <w:sz w:val="20"/>
          <w:szCs w:val="20"/>
        </w:rPr>
      </w:pPr>
    </w:p>
    <w:p w:rsidR="00F23DDD" w:rsidRDefault="006340E8" w:rsidP="004B1757">
      <w:pPr>
        <w:ind w:left="720"/>
        <w:rPr>
          <w:rFonts w:ascii="Arial" w:hAnsi="Arial" w:cs="Arial"/>
          <w:sz w:val="20"/>
          <w:szCs w:val="20"/>
        </w:rPr>
      </w:pPr>
      <w:r>
        <w:rPr>
          <w:rFonts w:ascii="Arial" w:hAnsi="Arial" w:cs="Arial"/>
          <w:sz w:val="20"/>
          <w:szCs w:val="20"/>
        </w:rPr>
        <w:t>Updates are kicked off manually or on an automatic schedule by the Update Scheduler.  This triggers the Diff Downloader to retrieve the latest Wikipedia Diff file.</w:t>
      </w:r>
      <w:r>
        <w:rPr>
          <w:rFonts w:ascii="Arial" w:hAnsi="Arial" w:cs="Arial"/>
          <w:sz w:val="20"/>
          <w:szCs w:val="20"/>
        </w:rPr>
        <w:br/>
      </w:r>
      <w:r>
        <w:rPr>
          <w:rFonts w:ascii="Arial" w:hAnsi="Arial" w:cs="Arial"/>
          <w:sz w:val="20"/>
          <w:szCs w:val="20"/>
        </w:rPr>
        <w:br/>
        <w:t>Raw Wikipedia data is passed off to the Wikipedia Parser.  After parsing, the parser</w:t>
      </w:r>
      <w:r w:rsidR="00365497">
        <w:rPr>
          <w:rFonts w:ascii="Arial" w:hAnsi="Arial" w:cs="Arial"/>
          <w:sz w:val="20"/>
          <w:szCs w:val="20"/>
        </w:rPr>
        <w:t xml:space="preserve"> sends Image URL information and Article Summary information </w:t>
      </w:r>
      <w:r>
        <w:rPr>
          <w:rFonts w:ascii="Arial" w:hAnsi="Arial" w:cs="Arial"/>
          <w:sz w:val="20"/>
          <w:szCs w:val="20"/>
        </w:rPr>
        <w:t>directly to</w:t>
      </w:r>
      <w:r w:rsidR="00365497">
        <w:rPr>
          <w:rFonts w:ascii="Arial" w:hAnsi="Arial" w:cs="Arial"/>
          <w:sz w:val="20"/>
          <w:szCs w:val="20"/>
        </w:rPr>
        <w:t xml:space="preserve"> the Database Updater (in the Database API)</w:t>
      </w:r>
      <w:r>
        <w:rPr>
          <w:rFonts w:ascii="Arial" w:hAnsi="Arial" w:cs="Arial"/>
          <w:sz w:val="20"/>
          <w:szCs w:val="20"/>
        </w:rPr>
        <w:t>.</w:t>
      </w:r>
      <w:r w:rsidR="00365497">
        <w:rPr>
          <w:rFonts w:ascii="Arial" w:hAnsi="Arial" w:cs="Arial"/>
          <w:sz w:val="20"/>
          <w:szCs w:val="20"/>
        </w:rPr>
        <w:br/>
      </w:r>
      <w:r w:rsidR="00365497">
        <w:rPr>
          <w:rFonts w:ascii="Arial" w:hAnsi="Arial" w:cs="Arial"/>
          <w:sz w:val="20"/>
          <w:szCs w:val="20"/>
        </w:rPr>
        <w:br/>
      </w:r>
      <w:r>
        <w:rPr>
          <w:rFonts w:ascii="Arial" w:hAnsi="Arial" w:cs="Arial"/>
          <w:sz w:val="20"/>
          <w:szCs w:val="20"/>
        </w:rPr>
        <w:t>Parsed data is then</w:t>
      </w:r>
      <w:r w:rsidR="00365497">
        <w:rPr>
          <w:rFonts w:ascii="Arial" w:hAnsi="Arial" w:cs="Arial"/>
          <w:sz w:val="20"/>
          <w:szCs w:val="20"/>
        </w:rPr>
        <w:t xml:space="preserve"> sent onward to the </w:t>
      </w:r>
      <w:r w:rsidR="004B1757">
        <w:rPr>
          <w:rFonts w:ascii="Arial" w:hAnsi="Arial" w:cs="Arial"/>
          <w:sz w:val="20"/>
          <w:szCs w:val="20"/>
        </w:rPr>
        <w:t>Relevancy</w:t>
      </w:r>
      <w:r w:rsidR="00365497">
        <w:rPr>
          <w:rFonts w:ascii="Arial" w:hAnsi="Arial" w:cs="Arial"/>
          <w:sz w:val="20"/>
          <w:szCs w:val="20"/>
        </w:rPr>
        <w:t xml:space="preserve"> Algorithm, which </w:t>
      </w:r>
      <w:r w:rsidR="004B1757">
        <w:rPr>
          <w:rFonts w:ascii="Arial" w:hAnsi="Arial" w:cs="Arial"/>
          <w:sz w:val="20"/>
          <w:szCs w:val="20"/>
        </w:rPr>
        <w:t>determines</w:t>
      </w:r>
      <w:r w:rsidR="00365497">
        <w:rPr>
          <w:rFonts w:ascii="Arial" w:hAnsi="Arial" w:cs="Arial"/>
          <w:sz w:val="20"/>
          <w:szCs w:val="20"/>
        </w:rPr>
        <w:t xml:space="preserve"> which articles are most strongly related to other articles.  </w:t>
      </w:r>
      <w:r>
        <w:rPr>
          <w:rFonts w:ascii="Arial" w:hAnsi="Arial" w:cs="Arial"/>
          <w:sz w:val="20"/>
          <w:szCs w:val="20"/>
        </w:rPr>
        <w:br/>
      </w:r>
      <w:r>
        <w:rPr>
          <w:rFonts w:ascii="Arial" w:hAnsi="Arial" w:cs="Arial"/>
          <w:sz w:val="20"/>
          <w:szCs w:val="20"/>
        </w:rPr>
        <w:br/>
      </w:r>
      <w:r w:rsidR="00365497">
        <w:rPr>
          <w:rFonts w:ascii="Arial" w:hAnsi="Arial" w:cs="Arial"/>
          <w:sz w:val="20"/>
          <w:szCs w:val="20"/>
        </w:rPr>
        <w:t>Th</w:t>
      </w:r>
      <w:r w:rsidR="00A93A38">
        <w:rPr>
          <w:rFonts w:ascii="Arial" w:hAnsi="Arial" w:cs="Arial"/>
          <w:sz w:val="20"/>
          <w:szCs w:val="20"/>
        </w:rPr>
        <w:t>is data can also be sent to the ArticleRelevancyUpdater</w:t>
      </w:r>
      <w:r>
        <w:rPr>
          <w:rFonts w:ascii="Arial" w:hAnsi="Arial" w:cs="Arial"/>
          <w:sz w:val="20"/>
          <w:szCs w:val="20"/>
        </w:rPr>
        <w:t>, which determines what, of this data, represents a changed relationship based upon the current data in the SQL database.  Related article data is then pushed to the database via the Database API.</w:t>
      </w:r>
      <w:r w:rsidR="00F91AFA">
        <w:rPr>
          <w:rFonts w:ascii="Arial" w:hAnsi="Arial" w:cs="Arial"/>
          <w:sz w:val="20"/>
          <w:szCs w:val="20"/>
        </w:rPr>
        <w:t xml:space="preserve">  </w:t>
      </w:r>
    </w:p>
    <w:p w:rsidR="00F23DDD" w:rsidRDefault="00F23DDD" w:rsidP="004B1757">
      <w:pPr>
        <w:ind w:left="720"/>
        <w:rPr>
          <w:rFonts w:ascii="Arial" w:hAnsi="Arial" w:cs="Arial"/>
          <w:sz w:val="20"/>
          <w:szCs w:val="20"/>
        </w:rPr>
      </w:pPr>
    </w:p>
    <w:p w:rsidR="002078A1" w:rsidRDefault="00F23DDD" w:rsidP="004B1757">
      <w:pPr>
        <w:ind w:left="720"/>
        <w:rPr>
          <w:rFonts w:ascii="Arial" w:hAnsi="Arial" w:cs="Arial"/>
          <w:sz w:val="20"/>
          <w:szCs w:val="20"/>
        </w:rPr>
      </w:pPr>
      <w:r>
        <w:rPr>
          <w:rFonts w:ascii="Arial" w:hAnsi="Arial" w:cs="Arial"/>
          <w:sz w:val="20"/>
          <w:szCs w:val="20"/>
        </w:rPr>
        <w:t xml:space="preserve">The </w:t>
      </w:r>
      <w:r w:rsidR="00F91AFA">
        <w:rPr>
          <w:rFonts w:ascii="Arial" w:hAnsi="Arial" w:cs="Arial"/>
          <w:sz w:val="20"/>
          <w:szCs w:val="20"/>
        </w:rPr>
        <w:t>“Attributes”</w:t>
      </w:r>
      <w:r>
        <w:rPr>
          <w:rFonts w:ascii="Arial" w:hAnsi="Arial" w:cs="Arial"/>
          <w:sz w:val="20"/>
          <w:szCs w:val="20"/>
        </w:rPr>
        <w:t xml:space="preserve"> referenced</w:t>
      </w:r>
      <w:r w:rsidR="00F91AFA">
        <w:rPr>
          <w:rFonts w:ascii="Arial" w:hAnsi="Arial" w:cs="Arial"/>
          <w:sz w:val="20"/>
          <w:szCs w:val="20"/>
        </w:rPr>
        <w:t xml:space="preserve"> in the RelevancyAlgorithm </w:t>
      </w:r>
      <w:r>
        <w:rPr>
          <w:rFonts w:ascii="Arial" w:hAnsi="Arial" w:cs="Arial"/>
          <w:sz w:val="20"/>
          <w:szCs w:val="20"/>
        </w:rPr>
        <w:t xml:space="preserve">and ArticleRelevancyUpdater are </w:t>
      </w:r>
      <w:r w:rsidR="00F91AFA">
        <w:rPr>
          <w:rFonts w:ascii="Arial" w:hAnsi="Arial" w:cs="Arial"/>
          <w:sz w:val="20"/>
          <w:szCs w:val="20"/>
        </w:rPr>
        <w:t>vague at this time: these are attributes of the Wikipedia data that are being used to rank the strength of article relationships.  However, since the exact behavior of the algorithm is still being determined, we represent this data as a generic “Attribute”.</w:t>
      </w:r>
    </w:p>
    <w:p w:rsidR="004B1757" w:rsidRDefault="002078A1" w:rsidP="002078A1">
      <w:pPr>
        <w:rPr>
          <w:rFonts w:ascii="Arial" w:hAnsi="Arial" w:cs="Arial"/>
          <w:sz w:val="20"/>
          <w:szCs w:val="20"/>
        </w:rPr>
      </w:pPr>
      <w:r>
        <w:rPr>
          <w:rFonts w:ascii="Arial" w:hAnsi="Arial" w:cs="Arial"/>
          <w:sz w:val="20"/>
          <w:szCs w:val="20"/>
        </w:rPr>
        <w:br w:type="page"/>
      </w:r>
    </w:p>
    <w:p w:rsidR="0033572E" w:rsidRPr="0057722C" w:rsidRDefault="001B1151" w:rsidP="0057722C">
      <w:pPr>
        <w:pStyle w:val="ListParagraph"/>
        <w:numPr>
          <w:ilvl w:val="0"/>
          <w:numId w:val="1"/>
        </w:numPr>
        <w:rPr>
          <w:rFonts w:ascii="Arial" w:hAnsi="Arial" w:cs="Arial"/>
          <w:b/>
          <w:sz w:val="20"/>
          <w:szCs w:val="20"/>
        </w:rPr>
      </w:pPr>
      <w:r w:rsidRPr="0057722C">
        <w:rPr>
          <w:rFonts w:ascii="Arial" w:hAnsi="Arial" w:cs="Arial"/>
          <w:b/>
          <w:sz w:val="20"/>
          <w:szCs w:val="20"/>
        </w:rPr>
        <w:lastRenderedPageBreak/>
        <w:t>Process V</w:t>
      </w:r>
      <w:r w:rsidR="008621BF" w:rsidRPr="0057722C">
        <w:rPr>
          <w:rFonts w:ascii="Arial" w:hAnsi="Arial" w:cs="Arial"/>
          <w:b/>
          <w:sz w:val="20"/>
          <w:szCs w:val="20"/>
        </w:rPr>
        <w:t xml:space="preserve">iew  </w:t>
      </w:r>
      <w:r w:rsidR="008621BF" w:rsidRPr="0057722C">
        <w:rPr>
          <w:rFonts w:ascii="Arial" w:hAnsi="Arial" w:cs="Arial"/>
          <w:b/>
          <w:i/>
          <w:color w:val="000080"/>
          <w:sz w:val="20"/>
          <w:szCs w:val="20"/>
        </w:rPr>
        <w:t xml:space="preserve">– </w:t>
      </w:r>
      <w:r w:rsidR="008621BF" w:rsidRPr="0057722C">
        <w:rPr>
          <w:rFonts w:ascii="Arial" w:hAnsi="Arial" w:cs="Arial"/>
          <w:b/>
          <w:i/>
          <w:sz w:val="20"/>
          <w:szCs w:val="20"/>
        </w:rPr>
        <w:t>UML sequence diagrams</w:t>
      </w:r>
    </w:p>
    <w:p w:rsidR="0033572E" w:rsidRPr="0057722C" w:rsidRDefault="0033572E" w:rsidP="0057722C">
      <w:pPr>
        <w:pStyle w:val="ListParagraph"/>
        <w:numPr>
          <w:ilvl w:val="1"/>
          <w:numId w:val="1"/>
        </w:numPr>
        <w:rPr>
          <w:rFonts w:ascii="Arial" w:hAnsi="Arial" w:cs="Arial"/>
          <w:b/>
          <w:sz w:val="20"/>
          <w:szCs w:val="20"/>
        </w:rPr>
      </w:pPr>
      <w:r w:rsidRPr="0057722C">
        <w:rPr>
          <w:rFonts w:ascii="Arial" w:hAnsi="Arial" w:cs="Arial"/>
          <w:b/>
          <w:sz w:val="20"/>
          <w:szCs w:val="20"/>
        </w:rPr>
        <w:t xml:space="preserve"> Use Case 1: Searching for an article</w:t>
      </w:r>
    </w:p>
    <w:p w:rsidR="00116F58" w:rsidRDefault="0033572E" w:rsidP="00116F58">
      <w:pPr>
        <w:keepNext/>
      </w:pPr>
      <w:r>
        <w:rPr>
          <w:rFonts w:ascii="Arial" w:hAnsi="Arial" w:cs="Arial"/>
          <w:noProof/>
          <w:sz w:val="20"/>
          <w:szCs w:val="20"/>
        </w:rPr>
        <w:drawing>
          <wp:inline distT="0" distB="0" distL="0" distR="0" wp14:anchorId="5BAE17E9" wp14:editId="40D838A9">
            <wp:extent cx="6858000" cy="72847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it a search.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7284720"/>
                    </a:xfrm>
                    <a:prstGeom prst="rect">
                      <a:avLst/>
                    </a:prstGeom>
                  </pic:spPr>
                </pic:pic>
              </a:graphicData>
            </a:graphic>
          </wp:inline>
        </w:drawing>
      </w:r>
    </w:p>
    <w:p w:rsidR="0033572E" w:rsidRPr="00116F58" w:rsidRDefault="00116F58" w:rsidP="00116F58">
      <w:pPr>
        <w:pStyle w:val="Caption"/>
        <w:rPr>
          <w:rFonts w:ascii="Arial" w:hAnsi="Arial" w:cs="Arial"/>
          <w:color w:val="auto"/>
          <w:sz w:val="20"/>
          <w:szCs w:val="20"/>
        </w:rPr>
      </w:pPr>
      <w:r w:rsidRPr="00116F58">
        <w:rPr>
          <w:color w:val="auto"/>
        </w:rPr>
        <w:t xml:space="preserve">Figure </w:t>
      </w:r>
      <w:r w:rsidRPr="00116F58">
        <w:rPr>
          <w:color w:val="auto"/>
        </w:rPr>
        <w:fldChar w:fldCharType="begin"/>
      </w:r>
      <w:r w:rsidRPr="00116F58">
        <w:rPr>
          <w:color w:val="auto"/>
        </w:rPr>
        <w:instrText xml:space="preserve"> SEQ Figure \* ARABIC </w:instrText>
      </w:r>
      <w:r w:rsidRPr="00116F58">
        <w:rPr>
          <w:color w:val="auto"/>
        </w:rPr>
        <w:fldChar w:fldCharType="separate"/>
      </w:r>
      <w:r>
        <w:rPr>
          <w:noProof/>
          <w:color w:val="auto"/>
        </w:rPr>
        <w:t>6</w:t>
      </w:r>
      <w:r w:rsidRPr="00116F58">
        <w:rPr>
          <w:color w:val="auto"/>
        </w:rPr>
        <w:fldChar w:fldCharType="end"/>
      </w:r>
      <w:r w:rsidRPr="00116F58">
        <w:rPr>
          <w:color w:val="auto"/>
        </w:rPr>
        <w:t>: UML Sequence - Searching for an Article</w:t>
      </w: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Pr="0033572E" w:rsidRDefault="0033572E" w:rsidP="0033572E">
      <w:pPr>
        <w:rPr>
          <w:rFonts w:ascii="Arial" w:hAnsi="Arial" w:cs="Arial"/>
          <w:sz w:val="20"/>
          <w:szCs w:val="20"/>
        </w:rPr>
      </w:pPr>
    </w:p>
    <w:p w:rsidR="0033572E" w:rsidRDefault="0033572E" w:rsidP="0057722C">
      <w:pPr>
        <w:pStyle w:val="ListParagraph"/>
        <w:numPr>
          <w:ilvl w:val="1"/>
          <w:numId w:val="1"/>
        </w:numPr>
        <w:rPr>
          <w:rFonts w:ascii="Arial" w:hAnsi="Arial" w:cs="Arial"/>
          <w:b/>
          <w:sz w:val="20"/>
          <w:szCs w:val="20"/>
        </w:rPr>
      </w:pPr>
      <w:r>
        <w:rPr>
          <w:rFonts w:ascii="Arial" w:hAnsi="Arial" w:cs="Arial"/>
          <w:b/>
          <w:sz w:val="20"/>
          <w:szCs w:val="20"/>
        </w:rPr>
        <w:t xml:space="preserve"> Use Case 2: Interacting with the map</w:t>
      </w:r>
    </w:p>
    <w:p w:rsidR="0033572E" w:rsidRDefault="0033572E" w:rsidP="0057722C">
      <w:pPr>
        <w:pStyle w:val="ListParagraph"/>
        <w:numPr>
          <w:ilvl w:val="2"/>
          <w:numId w:val="1"/>
        </w:numPr>
        <w:rPr>
          <w:rFonts w:ascii="Arial" w:hAnsi="Arial" w:cs="Arial"/>
          <w:b/>
          <w:sz w:val="20"/>
          <w:szCs w:val="20"/>
        </w:rPr>
      </w:pPr>
      <w:r>
        <w:rPr>
          <w:rFonts w:ascii="Arial" w:hAnsi="Arial" w:cs="Arial"/>
          <w:b/>
          <w:sz w:val="20"/>
          <w:szCs w:val="20"/>
        </w:rPr>
        <w:t>Single-click on a node</w:t>
      </w:r>
    </w:p>
    <w:p w:rsidR="0033572E" w:rsidRDefault="0033572E" w:rsidP="0033572E">
      <w:pPr>
        <w:rPr>
          <w:rFonts w:ascii="Arial" w:hAnsi="Arial" w:cs="Arial"/>
          <w:b/>
          <w:sz w:val="20"/>
          <w:szCs w:val="20"/>
        </w:rPr>
      </w:pPr>
    </w:p>
    <w:p w:rsidR="0033572E" w:rsidRPr="0033572E" w:rsidRDefault="0033572E" w:rsidP="0033572E">
      <w:pPr>
        <w:ind w:left="720"/>
        <w:rPr>
          <w:rFonts w:ascii="Arial" w:hAnsi="Arial" w:cs="Arial"/>
          <w:sz w:val="20"/>
          <w:szCs w:val="20"/>
        </w:rPr>
      </w:pPr>
      <w:r>
        <w:rPr>
          <w:rFonts w:ascii="Arial" w:hAnsi="Arial" w:cs="Arial"/>
          <w:sz w:val="20"/>
          <w:szCs w:val="20"/>
        </w:rPr>
        <w:t>Note: this addresses the case where insufficient relation information is known about a node and a new query must be run</w:t>
      </w:r>
      <w:r w:rsidR="00F23DDD">
        <w:rPr>
          <w:rFonts w:ascii="Arial" w:hAnsi="Arial" w:cs="Arial"/>
          <w:sz w:val="20"/>
          <w:szCs w:val="20"/>
        </w:rPr>
        <w:t xml:space="preserve"> when the user clicks on it</w:t>
      </w:r>
      <w:r>
        <w:rPr>
          <w:rFonts w:ascii="Arial" w:hAnsi="Arial" w:cs="Arial"/>
          <w:sz w:val="20"/>
          <w:szCs w:val="20"/>
        </w:rPr>
        <w:t>.  In some cases, single-clicking on a node will not require executing a new query – it will just re-center the map.</w:t>
      </w:r>
      <w:r>
        <w:rPr>
          <w:rFonts w:ascii="Arial" w:hAnsi="Arial" w:cs="Arial"/>
          <w:sz w:val="20"/>
          <w:szCs w:val="20"/>
        </w:rPr>
        <w:br/>
      </w:r>
    </w:p>
    <w:p w:rsidR="00116F58" w:rsidRDefault="0033572E" w:rsidP="00116F58">
      <w:pPr>
        <w:keepNext/>
        <w:ind w:left="720"/>
      </w:pPr>
      <w:r>
        <w:rPr>
          <w:rFonts w:ascii="Arial" w:hAnsi="Arial" w:cs="Arial"/>
          <w:b/>
          <w:noProof/>
          <w:sz w:val="20"/>
          <w:szCs w:val="20"/>
        </w:rPr>
        <w:drawing>
          <wp:inline distT="0" distB="0" distL="0" distR="0" wp14:anchorId="42027E44" wp14:editId="74B2CC7E">
            <wp:extent cx="6730178" cy="71489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click on a node.png"/>
                    <pic:cNvPicPr/>
                  </pic:nvPicPr>
                  <pic:blipFill>
                    <a:blip r:embed="rId21">
                      <a:extLst>
                        <a:ext uri="{28A0092B-C50C-407E-A947-70E740481C1C}">
                          <a14:useLocalDpi xmlns:a14="http://schemas.microsoft.com/office/drawing/2010/main" val="0"/>
                        </a:ext>
                      </a:extLst>
                    </a:blip>
                    <a:stretch>
                      <a:fillRect/>
                    </a:stretch>
                  </pic:blipFill>
                  <pic:spPr>
                    <a:xfrm>
                      <a:off x="0" y="0"/>
                      <a:ext cx="6734936" cy="7153999"/>
                    </a:xfrm>
                    <a:prstGeom prst="rect">
                      <a:avLst/>
                    </a:prstGeom>
                  </pic:spPr>
                </pic:pic>
              </a:graphicData>
            </a:graphic>
          </wp:inline>
        </w:drawing>
      </w:r>
    </w:p>
    <w:p w:rsidR="0033572E" w:rsidRPr="00116F58" w:rsidRDefault="00116F58" w:rsidP="00116F58">
      <w:pPr>
        <w:pStyle w:val="Caption"/>
        <w:rPr>
          <w:rFonts w:ascii="Arial" w:hAnsi="Arial" w:cs="Arial"/>
          <w:b w:val="0"/>
          <w:color w:val="auto"/>
          <w:sz w:val="20"/>
          <w:szCs w:val="20"/>
        </w:rPr>
      </w:pPr>
      <w:r w:rsidRPr="00116F58">
        <w:rPr>
          <w:color w:val="auto"/>
        </w:rPr>
        <w:t xml:space="preserve">Figure </w:t>
      </w:r>
      <w:r w:rsidRPr="00116F58">
        <w:rPr>
          <w:color w:val="auto"/>
        </w:rPr>
        <w:fldChar w:fldCharType="begin"/>
      </w:r>
      <w:r w:rsidRPr="00116F58">
        <w:rPr>
          <w:color w:val="auto"/>
        </w:rPr>
        <w:instrText xml:space="preserve"> SEQ Figure \* ARABIC </w:instrText>
      </w:r>
      <w:r w:rsidRPr="00116F58">
        <w:rPr>
          <w:color w:val="auto"/>
        </w:rPr>
        <w:fldChar w:fldCharType="separate"/>
      </w:r>
      <w:r>
        <w:rPr>
          <w:noProof/>
          <w:color w:val="auto"/>
        </w:rPr>
        <w:t>7</w:t>
      </w:r>
      <w:r w:rsidRPr="00116F58">
        <w:rPr>
          <w:color w:val="auto"/>
        </w:rPr>
        <w:fldChar w:fldCharType="end"/>
      </w:r>
      <w:r w:rsidRPr="00116F58">
        <w:rPr>
          <w:color w:val="auto"/>
        </w:rPr>
        <w:t>: UML Sequence - Clicking on a node</w:t>
      </w:r>
    </w:p>
    <w:p w:rsidR="0033572E" w:rsidRPr="0033572E" w:rsidRDefault="0033572E" w:rsidP="0033572E">
      <w:pPr>
        <w:rPr>
          <w:rFonts w:ascii="Arial" w:hAnsi="Arial" w:cs="Arial"/>
          <w:b/>
          <w:sz w:val="20"/>
          <w:szCs w:val="20"/>
        </w:rPr>
      </w:pPr>
      <w:r>
        <w:rPr>
          <w:rFonts w:ascii="Arial" w:hAnsi="Arial" w:cs="Arial"/>
          <w:b/>
          <w:sz w:val="20"/>
          <w:szCs w:val="20"/>
        </w:rPr>
        <w:br w:type="page"/>
      </w:r>
    </w:p>
    <w:p w:rsidR="0033572E" w:rsidRDefault="0033572E" w:rsidP="0057722C">
      <w:pPr>
        <w:pStyle w:val="ListParagraph"/>
        <w:numPr>
          <w:ilvl w:val="2"/>
          <w:numId w:val="1"/>
        </w:numPr>
        <w:rPr>
          <w:rFonts w:ascii="Arial" w:hAnsi="Arial" w:cs="Arial"/>
          <w:b/>
          <w:sz w:val="20"/>
          <w:szCs w:val="20"/>
        </w:rPr>
      </w:pPr>
      <w:r>
        <w:rPr>
          <w:rFonts w:ascii="Arial" w:hAnsi="Arial" w:cs="Arial"/>
          <w:b/>
          <w:sz w:val="20"/>
          <w:szCs w:val="20"/>
        </w:rPr>
        <w:lastRenderedPageBreak/>
        <w:t>Double-click on a node</w:t>
      </w:r>
    </w:p>
    <w:p w:rsidR="00116F58" w:rsidRDefault="007B799F" w:rsidP="00116F58">
      <w:pPr>
        <w:keepNext/>
      </w:pPr>
      <w:r>
        <w:rPr>
          <w:rFonts w:ascii="Arial" w:hAnsi="Arial" w:cs="Arial"/>
          <w:b/>
          <w:noProof/>
          <w:sz w:val="20"/>
          <w:szCs w:val="20"/>
        </w:rPr>
        <w:drawing>
          <wp:inline distT="0" distB="0" distL="0" distR="0" wp14:anchorId="0A5BFD28" wp14:editId="060B92EB">
            <wp:extent cx="6219825" cy="5019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 click on a node.png"/>
                    <pic:cNvPicPr/>
                  </pic:nvPicPr>
                  <pic:blipFill>
                    <a:blip r:embed="rId22">
                      <a:extLst>
                        <a:ext uri="{28A0092B-C50C-407E-A947-70E740481C1C}">
                          <a14:useLocalDpi xmlns:a14="http://schemas.microsoft.com/office/drawing/2010/main" val="0"/>
                        </a:ext>
                      </a:extLst>
                    </a:blip>
                    <a:stretch>
                      <a:fillRect/>
                    </a:stretch>
                  </pic:blipFill>
                  <pic:spPr>
                    <a:xfrm>
                      <a:off x="0" y="0"/>
                      <a:ext cx="6219825" cy="5019675"/>
                    </a:xfrm>
                    <a:prstGeom prst="rect">
                      <a:avLst/>
                    </a:prstGeom>
                  </pic:spPr>
                </pic:pic>
              </a:graphicData>
            </a:graphic>
          </wp:inline>
        </w:drawing>
      </w:r>
    </w:p>
    <w:p w:rsidR="0033572E" w:rsidRPr="00116F58" w:rsidRDefault="00116F58" w:rsidP="00116F58">
      <w:pPr>
        <w:pStyle w:val="Caption"/>
        <w:rPr>
          <w:rFonts w:ascii="Arial" w:hAnsi="Arial" w:cs="Arial"/>
          <w:color w:val="auto"/>
          <w:sz w:val="20"/>
          <w:szCs w:val="20"/>
        </w:rPr>
      </w:pPr>
      <w:r w:rsidRPr="00116F58">
        <w:rPr>
          <w:color w:val="auto"/>
        </w:rPr>
        <w:t xml:space="preserve">Figure </w:t>
      </w:r>
      <w:r w:rsidRPr="00116F58">
        <w:rPr>
          <w:color w:val="auto"/>
        </w:rPr>
        <w:fldChar w:fldCharType="begin"/>
      </w:r>
      <w:r w:rsidRPr="00116F58">
        <w:rPr>
          <w:color w:val="auto"/>
        </w:rPr>
        <w:instrText xml:space="preserve"> SEQ Figure \* ARABIC </w:instrText>
      </w:r>
      <w:r w:rsidRPr="00116F58">
        <w:rPr>
          <w:color w:val="auto"/>
        </w:rPr>
        <w:fldChar w:fldCharType="separate"/>
      </w:r>
      <w:r>
        <w:rPr>
          <w:noProof/>
          <w:color w:val="auto"/>
        </w:rPr>
        <w:t>8</w:t>
      </w:r>
      <w:r w:rsidRPr="00116F58">
        <w:rPr>
          <w:color w:val="auto"/>
        </w:rPr>
        <w:fldChar w:fldCharType="end"/>
      </w:r>
      <w:r w:rsidRPr="00116F58">
        <w:rPr>
          <w:color w:val="auto"/>
        </w:rPr>
        <w:t>: UML Sequence - Double Clicking a node</w:t>
      </w:r>
    </w:p>
    <w:p w:rsidR="0033572E" w:rsidRDefault="0033572E" w:rsidP="0057722C">
      <w:pPr>
        <w:pStyle w:val="ListParagraph"/>
        <w:numPr>
          <w:ilvl w:val="2"/>
          <w:numId w:val="1"/>
        </w:numPr>
        <w:rPr>
          <w:rFonts w:ascii="Arial" w:hAnsi="Arial" w:cs="Arial"/>
          <w:b/>
          <w:sz w:val="20"/>
          <w:szCs w:val="20"/>
        </w:rPr>
      </w:pPr>
      <w:r>
        <w:rPr>
          <w:rFonts w:ascii="Arial" w:hAnsi="Arial" w:cs="Arial"/>
          <w:b/>
          <w:sz w:val="20"/>
          <w:szCs w:val="20"/>
        </w:rPr>
        <w:t>Drag the map</w:t>
      </w:r>
      <w:r w:rsidR="007B799F">
        <w:rPr>
          <w:rFonts w:ascii="Arial" w:hAnsi="Arial" w:cs="Arial"/>
          <w:b/>
          <w:sz w:val="20"/>
          <w:szCs w:val="20"/>
        </w:rPr>
        <w:br/>
      </w:r>
    </w:p>
    <w:p w:rsidR="00116F58" w:rsidRDefault="007B799F" w:rsidP="00116F58">
      <w:pPr>
        <w:keepNext/>
      </w:pPr>
      <w:r>
        <w:rPr>
          <w:rFonts w:ascii="Arial" w:hAnsi="Arial" w:cs="Arial"/>
          <w:b/>
          <w:noProof/>
          <w:sz w:val="20"/>
          <w:szCs w:val="20"/>
        </w:rPr>
        <w:drawing>
          <wp:inline distT="0" distB="0" distL="0" distR="0" wp14:anchorId="050FFB5F" wp14:editId="512B0F40">
            <wp:extent cx="3590925" cy="2590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 the map.png"/>
                    <pic:cNvPicPr/>
                  </pic:nvPicPr>
                  <pic:blipFill>
                    <a:blip r:embed="rId23">
                      <a:extLst>
                        <a:ext uri="{28A0092B-C50C-407E-A947-70E740481C1C}">
                          <a14:useLocalDpi xmlns:a14="http://schemas.microsoft.com/office/drawing/2010/main" val="0"/>
                        </a:ext>
                      </a:extLst>
                    </a:blip>
                    <a:stretch>
                      <a:fillRect/>
                    </a:stretch>
                  </pic:blipFill>
                  <pic:spPr>
                    <a:xfrm>
                      <a:off x="0" y="0"/>
                      <a:ext cx="3590925" cy="2590800"/>
                    </a:xfrm>
                    <a:prstGeom prst="rect">
                      <a:avLst/>
                    </a:prstGeom>
                  </pic:spPr>
                </pic:pic>
              </a:graphicData>
            </a:graphic>
          </wp:inline>
        </w:drawing>
      </w:r>
    </w:p>
    <w:p w:rsidR="007B799F" w:rsidRPr="00116F58" w:rsidRDefault="00116F58" w:rsidP="00116F58">
      <w:pPr>
        <w:pStyle w:val="Caption"/>
        <w:rPr>
          <w:rFonts w:ascii="Arial" w:hAnsi="Arial" w:cs="Arial"/>
          <w:color w:val="auto"/>
          <w:sz w:val="20"/>
          <w:szCs w:val="20"/>
        </w:rPr>
      </w:pPr>
      <w:r w:rsidRPr="00116F58">
        <w:rPr>
          <w:color w:val="auto"/>
        </w:rPr>
        <w:t xml:space="preserve">Figure </w:t>
      </w:r>
      <w:r w:rsidRPr="00116F58">
        <w:rPr>
          <w:color w:val="auto"/>
        </w:rPr>
        <w:fldChar w:fldCharType="begin"/>
      </w:r>
      <w:r w:rsidRPr="00116F58">
        <w:rPr>
          <w:color w:val="auto"/>
        </w:rPr>
        <w:instrText xml:space="preserve"> SEQ Figure \* ARABIC </w:instrText>
      </w:r>
      <w:r w:rsidRPr="00116F58">
        <w:rPr>
          <w:color w:val="auto"/>
        </w:rPr>
        <w:fldChar w:fldCharType="separate"/>
      </w:r>
      <w:r>
        <w:rPr>
          <w:noProof/>
          <w:color w:val="auto"/>
        </w:rPr>
        <w:t>9</w:t>
      </w:r>
      <w:r w:rsidRPr="00116F58">
        <w:rPr>
          <w:color w:val="auto"/>
        </w:rPr>
        <w:fldChar w:fldCharType="end"/>
      </w:r>
      <w:r w:rsidRPr="00116F58">
        <w:rPr>
          <w:color w:val="auto"/>
        </w:rPr>
        <w:t>: UML Sequence - Dragging the Map</w:t>
      </w:r>
    </w:p>
    <w:p w:rsidR="0033572E" w:rsidRPr="0033572E" w:rsidRDefault="0033572E" w:rsidP="0033572E">
      <w:pPr>
        <w:rPr>
          <w:rFonts w:ascii="Arial" w:hAnsi="Arial" w:cs="Arial"/>
          <w:b/>
          <w:sz w:val="20"/>
          <w:szCs w:val="20"/>
        </w:rPr>
      </w:pPr>
      <w:r>
        <w:rPr>
          <w:rFonts w:ascii="Arial" w:hAnsi="Arial" w:cs="Arial"/>
          <w:b/>
          <w:sz w:val="20"/>
          <w:szCs w:val="20"/>
        </w:rPr>
        <w:br w:type="page"/>
      </w:r>
    </w:p>
    <w:p w:rsidR="0033572E" w:rsidRDefault="0033572E" w:rsidP="0057722C">
      <w:pPr>
        <w:pStyle w:val="ListParagraph"/>
        <w:numPr>
          <w:ilvl w:val="2"/>
          <w:numId w:val="1"/>
        </w:numPr>
        <w:rPr>
          <w:rFonts w:ascii="Arial" w:hAnsi="Arial" w:cs="Arial"/>
          <w:b/>
          <w:sz w:val="20"/>
          <w:szCs w:val="20"/>
        </w:rPr>
      </w:pPr>
      <w:r>
        <w:rPr>
          <w:rFonts w:ascii="Arial" w:hAnsi="Arial" w:cs="Arial"/>
          <w:b/>
          <w:sz w:val="20"/>
          <w:szCs w:val="20"/>
        </w:rPr>
        <w:lastRenderedPageBreak/>
        <w:t>Zoom in/out on a node</w:t>
      </w:r>
    </w:p>
    <w:p w:rsidR="00116F58" w:rsidRDefault="0033572E" w:rsidP="00116F58">
      <w:pPr>
        <w:keepNext/>
      </w:pPr>
      <w:r>
        <w:rPr>
          <w:rFonts w:ascii="Arial" w:hAnsi="Arial" w:cs="Arial"/>
          <w:b/>
          <w:noProof/>
          <w:sz w:val="20"/>
          <w:szCs w:val="20"/>
        </w:rPr>
        <w:drawing>
          <wp:inline distT="0" distB="0" distL="0" distR="0" wp14:anchorId="7BF4FCBD" wp14:editId="0090CD7C">
            <wp:extent cx="3819525" cy="3057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s in on a node.png"/>
                    <pic:cNvPicPr/>
                  </pic:nvPicPr>
                  <pic:blipFill>
                    <a:blip r:embed="rId24">
                      <a:extLst>
                        <a:ext uri="{28A0092B-C50C-407E-A947-70E740481C1C}">
                          <a14:useLocalDpi xmlns:a14="http://schemas.microsoft.com/office/drawing/2010/main" val="0"/>
                        </a:ext>
                      </a:extLst>
                    </a:blip>
                    <a:stretch>
                      <a:fillRect/>
                    </a:stretch>
                  </pic:blipFill>
                  <pic:spPr>
                    <a:xfrm>
                      <a:off x="0" y="0"/>
                      <a:ext cx="3819525" cy="3057525"/>
                    </a:xfrm>
                    <a:prstGeom prst="rect">
                      <a:avLst/>
                    </a:prstGeom>
                  </pic:spPr>
                </pic:pic>
              </a:graphicData>
            </a:graphic>
          </wp:inline>
        </w:drawing>
      </w:r>
    </w:p>
    <w:p w:rsidR="0033572E" w:rsidRPr="00116F58" w:rsidRDefault="00116F58" w:rsidP="00116F58">
      <w:pPr>
        <w:pStyle w:val="Caption"/>
        <w:rPr>
          <w:rFonts w:ascii="Arial" w:hAnsi="Arial" w:cs="Arial"/>
          <w:color w:val="auto"/>
          <w:sz w:val="20"/>
          <w:szCs w:val="20"/>
        </w:rPr>
      </w:pPr>
      <w:r w:rsidRPr="00116F58">
        <w:rPr>
          <w:color w:val="auto"/>
        </w:rPr>
        <w:t xml:space="preserve">Figure </w:t>
      </w:r>
      <w:r w:rsidRPr="00116F58">
        <w:rPr>
          <w:color w:val="auto"/>
        </w:rPr>
        <w:fldChar w:fldCharType="begin"/>
      </w:r>
      <w:r w:rsidRPr="00116F58">
        <w:rPr>
          <w:color w:val="auto"/>
        </w:rPr>
        <w:instrText xml:space="preserve"> SEQ Figure \* ARABIC </w:instrText>
      </w:r>
      <w:r w:rsidRPr="00116F58">
        <w:rPr>
          <w:color w:val="auto"/>
        </w:rPr>
        <w:fldChar w:fldCharType="separate"/>
      </w:r>
      <w:r w:rsidRPr="00116F58">
        <w:rPr>
          <w:noProof/>
          <w:color w:val="auto"/>
        </w:rPr>
        <w:t>10</w:t>
      </w:r>
      <w:r w:rsidRPr="00116F58">
        <w:rPr>
          <w:color w:val="auto"/>
        </w:rPr>
        <w:fldChar w:fldCharType="end"/>
      </w:r>
      <w:r w:rsidRPr="00116F58">
        <w:rPr>
          <w:color w:val="auto"/>
        </w:rPr>
        <w:t>: UML Sequence - Zooming in/out on the map</w:t>
      </w:r>
    </w:p>
    <w:p w:rsidR="0033572E" w:rsidRPr="0033572E" w:rsidRDefault="0033572E" w:rsidP="0033572E">
      <w:pPr>
        <w:rPr>
          <w:rFonts w:ascii="Arial" w:hAnsi="Arial" w:cs="Arial"/>
          <w:b/>
          <w:sz w:val="20"/>
          <w:szCs w:val="20"/>
        </w:rPr>
      </w:pPr>
    </w:p>
    <w:p w:rsidR="00040B9A" w:rsidRDefault="00074F4F" w:rsidP="0057722C">
      <w:pPr>
        <w:pStyle w:val="ListParagraph"/>
        <w:numPr>
          <w:ilvl w:val="0"/>
          <w:numId w:val="1"/>
        </w:numPr>
        <w:rPr>
          <w:rFonts w:ascii="Arial" w:hAnsi="Arial" w:cs="Arial"/>
          <w:b/>
          <w:sz w:val="20"/>
          <w:szCs w:val="20"/>
        </w:rPr>
      </w:pPr>
      <w:bookmarkStart w:id="40" w:name="DatabaseSchema"/>
      <w:r w:rsidRPr="00B11F0A">
        <w:rPr>
          <w:rFonts w:ascii="Arial" w:hAnsi="Arial" w:cs="Arial"/>
          <w:b/>
          <w:sz w:val="20"/>
          <w:szCs w:val="20"/>
        </w:rPr>
        <w:t xml:space="preserve">Database </w:t>
      </w:r>
      <w:r w:rsidR="008621BF" w:rsidRPr="00B11F0A">
        <w:rPr>
          <w:rFonts w:ascii="Arial" w:hAnsi="Arial" w:cs="Arial"/>
          <w:b/>
          <w:sz w:val="20"/>
          <w:szCs w:val="20"/>
        </w:rPr>
        <w:t>Schema</w:t>
      </w:r>
    </w:p>
    <w:p w:rsidR="00966CCB" w:rsidRPr="00966CCB" w:rsidRDefault="00040B9A" w:rsidP="0057722C">
      <w:pPr>
        <w:pStyle w:val="ListParagraph"/>
        <w:keepNext/>
        <w:numPr>
          <w:ilvl w:val="1"/>
          <w:numId w:val="1"/>
        </w:numPr>
      </w:pPr>
      <w:bookmarkStart w:id="41" w:name="SchemaOverview"/>
      <w:bookmarkEnd w:id="40"/>
      <w:bookmarkEnd w:id="41"/>
      <w:r w:rsidRPr="00966CCB">
        <w:rPr>
          <w:rFonts w:ascii="Arial" w:hAnsi="Arial" w:cs="Arial"/>
          <w:b/>
          <w:sz w:val="20"/>
          <w:szCs w:val="20"/>
        </w:rPr>
        <w:t>Overview</w:t>
      </w:r>
    </w:p>
    <w:p w:rsidR="00966CCB" w:rsidRDefault="00966CCB" w:rsidP="00966CCB">
      <w:pPr>
        <w:keepNext/>
      </w:pPr>
      <w:r w:rsidRPr="00966CCB">
        <w:rPr>
          <w:rFonts w:ascii="Arial" w:hAnsi="Arial" w:cs="Arial"/>
          <w:b/>
          <w:sz w:val="20"/>
          <w:szCs w:val="20"/>
        </w:rPr>
        <w:br/>
      </w:r>
      <w:r w:rsidR="00C64146">
        <w:rPr>
          <w:noProof/>
        </w:rPr>
        <w:drawing>
          <wp:inline distT="0" distB="0" distL="0" distR="0" wp14:anchorId="4E27B409" wp14:editId="64329AA1">
            <wp:extent cx="6602680" cy="1916907"/>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schema.png"/>
                    <pic:cNvPicPr/>
                  </pic:nvPicPr>
                  <pic:blipFill>
                    <a:blip r:embed="rId25">
                      <a:extLst>
                        <a:ext uri="{28A0092B-C50C-407E-A947-70E740481C1C}">
                          <a14:useLocalDpi xmlns:a14="http://schemas.microsoft.com/office/drawing/2010/main" val="0"/>
                        </a:ext>
                      </a:extLst>
                    </a:blip>
                    <a:stretch>
                      <a:fillRect/>
                    </a:stretch>
                  </pic:blipFill>
                  <pic:spPr>
                    <a:xfrm>
                      <a:off x="0" y="0"/>
                      <a:ext cx="6622065" cy="1922535"/>
                    </a:xfrm>
                    <a:prstGeom prst="rect">
                      <a:avLst/>
                    </a:prstGeom>
                  </pic:spPr>
                </pic:pic>
              </a:graphicData>
            </a:graphic>
          </wp:inline>
        </w:drawing>
      </w:r>
    </w:p>
    <w:p w:rsidR="00040B9A" w:rsidRPr="00966CCB" w:rsidRDefault="00966CCB" w:rsidP="00966CCB">
      <w:pPr>
        <w:pStyle w:val="Caption"/>
        <w:rPr>
          <w:rFonts w:ascii="Arial" w:hAnsi="Arial" w:cs="Arial"/>
          <w:b w:val="0"/>
          <w:color w:val="auto"/>
          <w:sz w:val="20"/>
          <w:szCs w:val="20"/>
        </w:rPr>
      </w:pPr>
      <w:r w:rsidRPr="007B799F">
        <w:rPr>
          <w:color w:val="auto"/>
        </w:rPr>
        <w:t xml:space="preserve">Figure </w:t>
      </w:r>
      <w:r w:rsidRPr="007B799F">
        <w:rPr>
          <w:color w:val="auto"/>
        </w:rPr>
        <w:fldChar w:fldCharType="begin"/>
      </w:r>
      <w:r w:rsidRPr="007B799F">
        <w:rPr>
          <w:color w:val="auto"/>
        </w:rPr>
        <w:instrText xml:space="preserve"> SEQ Figure \* ARABIC </w:instrText>
      </w:r>
      <w:r w:rsidRPr="007B799F">
        <w:rPr>
          <w:color w:val="auto"/>
        </w:rPr>
        <w:fldChar w:fldCharType="separate"/>
      </w:r>
      <w:r w:rsidR="00116F58">
        <w:rPr>
          <w:noProof/>
          <w:color w:val="auto"/>
        </w:rPr>
        <w:t>11</w:t>
      </w:r>
      <w:r w:rsidRPr="007B799F">
        <w:rPr>
          <w:color w:val="auto"/>
        </w:rPr>
        <w:fldChar w:fldCharType="end"/>
      </w:r>
      <w:r w:rsidRPr="007B799F">
        <w:rPr>
          <w:color w:val="auto"/>
        </w:rPr>
        <w:t>: Database Schema Diagram</w:t>
      </w:r>
      <w:r w:rsidR="006E604C">
        <w:rPr>
          <w:color w:val="auto"/>
        </w:rPr>
        <w:t xml:space="preserve"> (updated)</w:t>
      </w:r>
    </w:p>
    <w:p w:rsidR="00040B9A" w:rsidRDefault="00040B9A" w:rsidP="00040B9A">
      <w:pPr>
        <w:rPr>
          <w:rFonts w:ascii="Arial" w:hAnsi="Arial" w:cs="Arial"/>
          <w:b/>
          <w:sz w:val="20"/>
          <w:szCs w:val="20"/>
        </w:rPr>
      </w:pPr>
    </w:p>
    <w:p w:rsidR="00131933" w:rsidRDefault="00040B9A" w:rsidP="00131933">
      <w:pPr>
        <w:ind w:left="360"/>
        <w:rPr>
          <w:rFonts w:ascii="Arial" w:hAnsi="Arial" w:cs="Arial"/>
          <w:sz w:val="20"/>
          <w:szCs w:val="20"/>
        </w:rPr>
      </w:pPr>
      <w:r>
        <w:rPr>
          <w:rFonts w:ascii="Arial" w:hAnsi="Arial" w:cs="Arial"/>
          <w:sz w:val="20"/>
          <w:szCs w:val="20"/>
        </w:rPr>
        <w:t xml:space="preserve">The WikiMap SQL database will be </w:t>
      </w:r>
      <w:r w:rsidR="00131933">
        <w:rPr>
          <w:rFonts w:ascii="Arial" w:hAnsi="Arial" w:cs="Arial"/>
          <w:sz w:val="20"/>
          <w:szCs w:val="20"/>
        </w:rPr>
        <w:t>used to store and retrieve:</w:t>
      </w:r>
    </w:p>
    <w:p w:rsidR="00040B9A" w:rsidRDefault="00131933" w:rsidP="0080296A">
      <w:pPr>
        <w:pStyle w:val="ListParagraph"/>
        <w:numPr>
          <w:ilvl w:val="1"/>
          <w:numId w:val="16"/>
        </w:numPr>
        <w:rPr>
          <w:rFonts w:ascii="Arial" w:hAnsi="Arial" w:cs="Arial"/>
          <w:sz w:val="20"/>
          <w:szCs w:val="20"/>
        </w:rPr>
      </w:pPr>
      <w:r>
        <w:rPr>
          <w:rFonts w:ascii="Arial" w:hAnsi="Arial" w:cs="Arial"/>
          <w:sz w:val="20"/>
          <w:szCs w:val="20"/>
        </w:rPr>
        <w:t>R</w:t>
      </w:r>
      <w:r w:rsidR="004B21EF">
        <w:rPr>
          <w:rFonts w:ascii="Arial" w:hAnsi="Arial" w:cs="Arial"/>
          <w:sz w:val="20"/>
          <w:szCs w:val="20"/>
        </w:rPr>
        <w:t>elated articles for a particular main article, out to as</w:t>
      </w:r>
      <w:r w:rsidR="006E604C">
        <w:rPr>
          <w:rFonts w:ascii="Arial" w:hAnsi="Arial" w:cs="Arial"/>
          <w:sz w:val="20"/>
          <w:szCs w:val="20"/>
        </w:rPr>
        <w:t xml:space="preserve"> many degrees of separation as desired</w:t>
      </w:r>
    </w:p>
    <w:p w:rsidR="00040B9A" w:rsidRDefault="00131933" w:rsidP="0080296A">
      <w:pPr>
        <w:pStyle w:val="ListParagraph"/>
        <w:numPr>
          <w:ilvl w:val="1"/>
          <w:numId w:val="16"/>
        </w:numPr>
        <w:rPr>
          <w:rFonts w:ascii="Arial" w:hAnsi="Arial" w:cs="Arial"/>
          <w:sz w:val="20"/>
          <w:szCs w:val="20"/>
        </w:rPr>
      </w:pPr>
      <w:r>
        <w:rPr>
          <w:rFonts w:ascii="Arial" w:hAnsi="Arial" w:cs="Arial"/>
          <w:sz w:val="20"/>
          <w:szCs w:val="20"/>
        </w:rPr>
        <w:t>Article relationship strength</w:t>
      </w:r>
    </w:p>
    <w:p w:rsidR="00131933" w:rsidRDefault="00131933" w:rsidP="0080296A">
      <w:pPr>
        <w:pStyle w:val="ListParagraph"/>
        <w:numPr>
          <w:ilvl w:val="1"/>
          <w:numId w:val="16"/>
        </w:numPr>
        <w:rPr>
          <w:rFonts w:ascii="Arial" w:hAnsi="Arial" w:cs="Arial"/>
          <w:sz w:val="20"/>
          <w:szCs w:val="20"/>
        </w:rPr>
      </w:pPr>
      <w:r>
        <w:rPr>
          <w:rFonts w:ascii="Arial" w:hAnsi="Arial" w:cs="Arial"/>
          <w:sz w:val="20"/>
          <w:szCs w:val="20"/>
        </w:rPr>
        <w:t>Article URLs</w:t>
      </w:r>
    </w:p>
    <w:p w:rsidR="00040B9A" w:rsidRDefault="00040B9A" w:rsidP="0080296A">
      <w:pPr>
        <w:pStyle w:val="ListParagraph"/>
        <w:numPr>
          <w:ilvl w:val="1"/>
          <w:numId w:val="16"/>
        </w:numPr>
        <w:rPr>
          <w:rFonts w:ascii="Arial" w:hAnsi="Arial" w:cs="Arial"/>
          <w:sz w:val="20"/>
          <w:szCs w:val="20"/>
        </w:rPr>
      </w:pPr>
      <w:r>
        <w:rPr>
          <w:rFonts w:ascii="Arial" w:hAnsi="Arial" w:cs="Arial"/>
          <w:sz w:val="20"/>
          <w:szCs w:val="20"/>
        </w:rPr>
        <w:t>Image URLs</w:t>
      </w:r>
    </w:p>
    <w:p w:rsidR="00040B9A" w:rsidRPr="00543388" w:rsidRDefault="00131933" w:rsidP="0080296A">
      <w:pPr>
        <w:pStyle w:val="ListParagraph"/>
        <w:numPr>
          <w:ilvl w:val="1"/>
          <w:numId w:val="16"/>
        </w:numPr>
        <w:rPr>
          <w:rFonts w:ascii="Arial" w:hAnsi="Arial" w:cs="Arial"/>
          <w:b/>
          <w:sz w:val="20"/>
          <w:szCs w:val="20"/>
        </w:rPr>
      </w:pPr>
      <w:r>
        <w:rPr>
          <w:rFonts w:ascii="Arial" w:hAnsi="Arial" w:cs="Arial"/>
          <w:sz w:val="20"/>
          <w:szCs w:val="20"/>
        </w:rPr>
        <w:t>P</w:t>
      </w:r>
      <w:r w:rsidR="00040B9A">
        <w:rPr>
          <w:rFonts w:ascii="Arial" w:hAnsi="Arial" w:cs="Arial"/>
          <w:sz w:val="20"/>
          <w:szCs w:val="20"/>
        </w:rPr>
        <w:t>review/summary text for each article</w:t>
      </w:r>
    </w:p>
    <w:p w:rsidR="006E604C" w:rsidRPr="00040B9A" w:rsidRDefault="006E604C" w:rsidP="0080296A">
      <w:pPr>
        <w:pStyle w:val="ListParagraph"/>
        <w:numPr>
          <w:ilvl w:val="1"/>
          <w:numId w:val="16"/>
        </w:numPr>
        <w:rPr>
          <w:rFonts w:ascii="Arial" w:hAnsi="Arial" w:cs="Arial"/>
          <w:b/>
          <w:sz w:val="20"/>
          <w:szCs w:val="20"/>
        </w:rPr>
      </w:pPr>
      <w:r>
        <w:rPr>
          <w:rFonts w:ascii="Arial" w:hAnsi="Arial" w:cs="Arial"/>
          <w:sz w:val="20"/>
          <w:szCs w:val="20"/>
        </w:rPr>
        <w:t>Article relevancy tree caching</w:t>
      </w:r>
    </w:p>
    <w:p w:rsidR="00040B9A" w:rsidRDefault="00040B9A" w:rsidP="00040B9A">
      <w:pPr>
        <w:rPr>
          <w:rFonts w:ascii="Arial" w:hAnsi="Arial" w:cs="Arial"/>
          <w:b/>
          <w:sz w:val="20"/>
          <w:szCs w:val="20"/>
        </w:rPr>
      </w:pPr>
    </w:p>
    <w:p w:rsidR="00040B9A" w:rsidRDefault="00040B9A" w:rsidP="00040B9A">
      <w:pPr>
        <w:ind w:left="360"/>
        <w:rPr>
          <w:rFonts w:ascii="Arial" w:hAnsi="Arial" w:cs="Arial"/>
          <w:sz w:val="20"/>
          <w:szCs w:val="20"/>
        </w:rPr>
      </w:pPr>
      <w:r>
        <w:rPr>
          <w:rFonts w:ascii="Arial" w:hAnsi="Arial" w:cs="Arial"/>
          <w:sz w:val="20"/>
          <w:szCs w:val="20"/>
        </w:rPr>
        <w:t xml:space="preserve">Summaries and Image/Article URLs will each be stored in separate tables, ArticleSummary and ArticleImages, respectively.  </w:t>
      </w:r>
    </w:p>
    <w:p w:rsidR="00040B9A" w:rsidRDefault="00966CCB" w:rsidP="00040B9A">
      <w:pPr>
        <w:ind w:left="3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rsidR="00040B9A" w:rsidRDefault="00040B9A" w:rsidP="00040B9A">
      <w:pPr>
        <w:ind w:left="360"/>
        <w:rPr>
          <w:rFonts w:ascii="Arial" w:hAnsi="Arial" w:cs="Arial"/>
          <w:sz w:val="20"/>
          <w:szCs w:val="20"/>
        </w:rPr>
      </w:pPr>
      <w:r>
        <w:rPr>
          <w:rFonts w:ascii="Arial" w:hAnsi="Arial" w:cs="Arial"/>
          <w:sz w:val="20"/>
          <w:szCs w:val="20"/>
        </w:rPr>
        <w:lastRenderedPageBreak/>
        <w:t>The table we will likely query most frequently for building the Wikipedia graph is the ArticleRelations table.  The intent of this table is to represent edges between nodes in the graph.  An example</w:t>
      </w:r>
      <w:r w:rsidR="00093585">
        <w:rPr>
          <w:rFonts w:ascii="Arial" w:hAnsi="Arial" w:cs="Arial"/>
          <w:sz w:val="20"/>
          <w:szCs w:val="20"/>
        </w:rPr>
        <w:t xml:space="preserve"> of what the ArticleRelations table might look like:</w:t>
      </w:r>
    </w:p>
    <w:p w:rsidR="00040B9A" w:rsidRDefault="00040B9A" w:rsidP="00040B9A">
      <w:pPr>
        <w:ind w:left="360"/>
        <w:rPr>
          <w:rFonts w:ascii="Arial" w:hAnsi="Arial" w:cs="Arial"/>
          <w:sz w:val="20"/>
          <w:szCs w:val="20"/>
        </w:rPr>
      </w:pPr>
    </w:p>
    <w:tbl>
      <w:tblPr>
        <w:tblStyle w:val="TableGrid"/>
        <w:tblW w:w="0" w:type="auto"/>
        <w:tblInd w:w="626" w:type="dxa"/>
        <w:tblLook w:val="04A0" w:firstRow="1" w:lastRow="0" w:firstColumn="1" w:lastColumn="0" w:noHBand="0" w:noVBand="1"/>
      </w:tblPr>
      <w:tblGrid>
        <w:gridCol w:w="2660"/>
        <w:gridCol w:w="2683"/>
        <w:gridCol w:w="2656"/>
      </w:tblGrid>
      <w:tr w:rsidR="00040B9A" w:rsidTr="00EA40A7">
        <w:tc>
          <w:tcPr>
            <w:tcW w:w="2660" w:type="dxa"/>
          </w:tcPr>
          <w:p w:rsidR="00040B9A" w:rsidRDefault="00040B9A" w:rsidP="00040B9A">
            <w:pPr>
              <w:jc w:val="center"/>
              <w:rPr>
                <w:rFonts w:ascii="Arial" w:hAnsi="Arial" w:cs="Arial"/>
                <w:sz w:val="20"/>
                <w:szCs w:val="20"/>
              </w:rPr>
            </w:pPr>
            <w:r>
              <w:rPr>
                <w:rFonts w:ascii="Arial" w:hAnsi="Arial" w:cs="Arial"/>
                <w:sz w:val="20"/>
                <w:szCs w:val="20"/>
              </w:rPr>
              <w:t>Article</w:t>
            </w:r>
          </w:p>
        </w:tc>
        <w:tc>
          <w:tcPr>
            <w:tcW w:w="2683" w:type="dxa"/>
          </w:tcPr>
          <w:p w:rsidR="00040B9A" w:rsidRDefault="00040B9A" w:rsidP="00040B9A">
            <w:pPr>
              <w:jc w:val="center"/>
              <w:rPr>
                <w:rFonts w:ascii="Arial" w:hAnsi="Arial" w:cs="Arial"/>
                <w:sz w:val="20"/>
                <w:szCs w:val="20"/>
              </w:rPr>
            </w:pPr>
            <w:r>
              <w:rPr>
                <w:rFonts w:ascii="Arial" w:hAnsi="Arial" w:cs="Arial"/>
                <w:sz w:val="20"/>
                <w:szCs w:val="20"/>
              </w:rPr>
              <w:t>RelatedArticle</w:t>
            </w:r>
          </w:p>
        </w:tc>
        <w:tc>
          <w:tcPr>
            <w:tcW w:w="2656" w:type="dxa"/>
          </w:tcPr>
          <w:p w:rsidR="00040B9A" w:rsidRDefault="00040B9A" w:rsidP="00040B9A">
            <w:pPr>
              <w:jc w:val="center"/>
              <w:rPr>
                <w:rFonts w:ascii="Arial" w:hAnsi="Arial" w:cs="Arial"/>
                <w:sz w:val="20"/>
                <w:szCs w:val="20"/>
              </w:rPr>
            </w:pPr>
            <w:r>
              <w:rPr>
                <w:rFonts w:ascii="Arial" w:hAnsi="Arial" w:cs="Arial"/>
                <w:sz w:val="20"/>
                <w:szCs w:val="20"/>
              </w:rPr>
              <w:t>Strength</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A</w:t>
            </w:r>
          </w:p>
        </w:tc>
        <w:tc>
          <w:tcPr>
            <w:tcW w:w="2683" w:type="dxa"/>
          </w:tcPr>
          <w:p w:rsidR="00040B9A" w:rsidRDefault="006B1B5A" w:rsidP="00040B9A">
            <w:pPr>
              <w:rPr>
                <w:rFonts w:ascii="Arial" w:hAnsi="Arial" w:cs="Arial"/>
                <w:sz w:val="20"/>
                <w:szCs w:val="20"/>
              </w:rPr>
            </w:pPr>
            <w:r>
              <w:rPr>
                <w:rFonts w:ascii="Arial" w:hAnsi="Arial" w:cs="Arial"/>
                <w:sz w:val="20"/>
                <w:szCs w:val="20"/>
              </w:rPr>
              <w:t>B</w:t>
            </w:r>
          </w:p>
        </w:tc>
        <w:tc>
          <w:tcPr>
            <w:tcW w:w="2656" w:type="dxa"/>
          </w:tcPr>
          <w:p w:rsidR="00040B9A" w:rsidRDefault="00040B9A" w:rsidP="00040B9A">
            <w:pPr>
              <w:rPr>
                <w:rFonts w:ascii="Arial" w:hAnsi="Arial" w:cs="Arial"/>
                <w:sz w:val="20"/>
                <w:szCs w:val="20"/>
              </w:rPr>
            </w:pPr>
            <w:r>
              <w:rPr>
                <w:rFonts w:ascii="Arial" w:hAnsi="Arial" w:cs="Arial"/>
                <w:sz w:val="20"/>
                <w:szCs w:val="20"/>
              </w:rPr>
              <w:t>3</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A</w:t>
            </w:r>
          </w:p>
        </w:tc>
        <w:tc>
          <w:tcPr>
            <w:tcW w:w="2683" w:type="dxa"/>
          </w:tcPr>
          <w:p w:rsidR="00040B9A" w:rsidRDefault="006B1B5A" w:rsidP="00040B9A">
            <w:pPr>
              <w:rPr>
                <w:rFonts w:ascii="Arial" w:hAnsi="Arial" w:cs="Arial"/>
                <w:sz w:val="20"/>
                <w:szCs w:val="20"/>
              </w:rPr>
            </w:pPr>
            <w:r>
              <w:rPr>
                <w:rFonts w:ascii="Arial" w:hAnsi="Arial" w:cs="Arial"/>
                <w:sz w:val="20"/>
                <w:szCs w:val="20"/>
              </w:rPr>
              <w:t>C</w:t>
            </w:r>
          </w:p>
        </w:tc>
        <w:tc>
          <w:tcPr>
            <w:tcW w:w="2656" w:type="dxa"/>
          </w:tcPr>
          <w:p w:rsidR="00040B9A" w:rsidRDefault="00040B9A" w:rsidP="00040B9A">
            <w:pPr>
              <w:rPr>
                <w:rFonts w:ascii="Arial" w:hAnsi="Arial" w:cs="Arial"/>
                <w:sz w:val="20"/>
                <w:szCs w:val="20"/>
              </w:rPr>
            </w:pPr>
            <w:r>
              <w:rPr>
                <w:rFonts w:ascii="Arial" w:hAnsi="Arial" w:cs="Arial"/>
                <w:sz w:val="20"/>
                <w:szCs w:val="20"/>
              </w:rPr>
              <w:t>2</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A</w:t>
            </w:r>
          </w:p>
        </w:tc>
        <w:tc>
          <w:tcPr>
            <w:tcW w:w="2683" w:type="dxa"/>
          </w:tcPr>
          <w:p w:rsidR="00040B9A" w:rsidRDefault="006B1B5A" w:rsidP="00040B9A">
            <w:pPr>
              <w:rPr>
                <w:rFonts w:ascii="Arial" w:hAnsi="Arial" w:cs="Arial"/>
                <w:sz w:val="20"/>
                <w:szCs w:val="20"/>
              </w:rPr>
            </w:pPr>
            <w:r>
              <w:rPr>
                <w:rFonts w:ascii="Arial" w:hAnsi="Arial" w:cs="Arial"/>
                <w:sz w:val="20"/>
                <w:szCs w:val="20"/>
              </w:rPr>
              <w:t>D</w:t>
            </w:r>
          </w:p>
        </w:tc>
        <w:tc>
          <w:tcPr>
            <w:tcW w:w="2656" w:type="dxa"/>
          </w:tcPr>
          <w:p w:rsidR="00040B9A" w:rsidRDefault="00093585" w:rsidP="00040B9A">
            <w:pPr>
              <w:rPr>
                <w:rFonts w:ascii="Arial" w:hAnsi="Arial" w:cs="Arial"/>
                <w:sz w:val="20"/>
                <w:szCs w:val="20"/>
              </w:rPr>
            </w:pPr>
            <w:r>
              <w:rPr>
                <w:rFonts w:ascii="Arial" w:hAnsi="Arial" w:cs="Arial"/>
                <w:sz w:val="20"/>
                <w:szCs w:val="20"/>
              </w:rPr>
              <w:t>1</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B</w:t>
            </w:r>
          </w:p>
        </w:tc>
        <w:tc>
          <w:tcPr>
            <w:tcW w:w="2683" w:type="dxa"/>
          </w:tcPr>
          <w:p w:rsidR="00040B9A" w:rsidRDefault="006B1B5A" w:rsidP="00040B9A">
            <w:pPr>
              <w:rPr>
                <w:rFonts w:ascii="Arial" w:hAnsi="Arial" w:cs="Arial"/>
                <w:sz w:val="20"/>
                <w:szCs w:val="20"/>
              </w:rPr>
            </w:pPr>
            <w:r>
              <w:rPr>
                <w:rFonts w:ascii="Arial" w:hAnsi="Arial" w:cs="Arial"/>
                <w:sz w:val="20"/>
                <w:szCs w:val="20"/>
              </w:rPr>
              <w:t>A</w:t>
            </w:r>
          </w:p>
        </w:tc>
        <w:tc>
          <w:tcPr>
            <w:tcW w:w="2656" w:type="dxa"/>
          </w:tcPr>
          <w:p w:rsidR="00040B9A" w:rsidRDefault="00040B9A" w:rsidP="00040B9A">
            <w:pPr>
              <w:rPr>
                <w:rFonts w:ascii="Arial" w:hAnsi="Arial" w:cs="Arial"/>
                <w:sz w:val="20"/>
                <w:szCs w:val="20"/>
              </w:rPr>
            </w:pPr>
            <w:r>
              <w:rPr>
                <w:rFonts w:ascii="Arial" w:hAnsi="Arial" w:cs="Arial"/>
                <w:sz w:val="20"/>
                <w:szCs w:val="20"/>
              </w:rPr>
              <w:t>3</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B</w:t>
            </w:r>
          </w:p>
        </w:tc>
        <w:tc>
          <w:tcPr>
            <w:tcW w:w="2683" w:type="dxa"/>
          </w:tcPr>
          <w:p w:rsidR="00040B9A" w:rsidRDefault="006B1B5A" w:rsidP="00040B9A">
            <w:pPr>
              <w:rPr>
                <w:rFonts w:ascii="Arial" w:hAnsi="Arial" w:cs="Arial"/>
                <w:sz w:val="20"/>
                <w:szCs w:val="20"/>
              </w:rPr>
            </w:pPr>
            <w:r>
              <w:rPr>
                <w:rFonts w:ascii="Arial" w:hAnsi="Arial" w:cs="Arial"/>
                <w:sz w:val="20"/>
                <w:szCs w:val="20"/>
              </w:rPr>
              <w:t>E</w:t>
            </w:r>
          </w:p>
        </w:tc>
        <w:tc>
          <w:tcPr>
            <w:tcW w:w="2656" w:type="dxa"/>
          </w:tcPr>
          <w:p w:rsidR="00040B9A" w:rsidRDefault="006B1B5A" w:rsidP="00040B9A">
            <w:pPr>
              <w:rPr>
                <w:rFonts w:ascii="Arial" w:hAnsi="Arial" w:cs="Arial"/>
                <w:sz w:val="20"/>
                <w:szCs w:val="20"/>
              </w:rPr>
            </w:pPr>
            <w:r>
              <w:rPr>
                <w:rFonts w:ascii="Arial" w:hAnsi="Arial" w:cs="Arial"/>
                <w:sz w:val="20"/>
                <w:szCs w:val="20"/>
              </w:rPr>
              <w:t>2</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B</w:t>
            </w:r>
          </w:p>
        </w:tc>
        <w:tc>
          <w:tcPr>
            <w:tcW w:w="2683" w:type="dxa"/>
          </w:tcPr>
          <w:p w:rsidR="00040B9A" w:rsidRDefault="006B1B5A" w:rsidP="00040B9A">
            <w:pPr>
              <w:rPr>
                <w:rFonts w:ascii="Arial" w:hAnsi="Arial" w:cs="Arial"/>
                <w:sz w:val="20"/>
                <w:szCs w:val="20"/>
              </w:rPr>
            </w:pPr>
            <w:r>
              <w:rPr>
                <w:rFonts w:ascii="Arial" w:hAnsi="Arial" w:cs="Arial"/>
                <w:sz w:val="20"/>
                <w:szCs w:val="20"/>
              </w:rPr>
              <w:t>F</w:t>
            </w:r>
          </w:p>
        </w:tc>
        <w:tc>
          <w:tcPr>
            <w:tcW w:w="2656" w:type="dxa"/>
          </w:tcPr>
          <w:p w:rsidR="00040B9A" w:rsidRDefault="006B1B5A" w:rsidP="00040B9A">
            <w:pPr>
              <w:rPr>
                <w:rFonts w:ascii="Arial" w:hAnsi="Arial" w:cs="Arial"/>
                <w:sz w:val="20"/>
                <w:szCs w:val="20"/>
              </w:rPr>
            </w:pPr>
            <w:r>
              <w:rPr>
                <w:rFonts w:ascii="Arial" w:hAnsi="Arial" w:cs="Arial"/>
                <w:sz w:val="20"/>
                <w:szCs w:val="20"/>
              </w:rPr>
              <w:t>1</w:t>
            </w:r>
          </w:p>
        </w:tc>
      </w:tr>
    </w:tbl>
    <w:p w:rsidR="00040B9A" w:rsidRDefault="00040B9A" w:rsidP="00040B9A">
      <w:pPr>
        <w:ind w:left="360"/>
        <w:rPr>
          <w:rFonts w:ascii="Arial" w:hAnsi="Arial" w:cs="Arial"/>
          <w:sz w:val="20"/>
          <w:szCs w:val="20"/>
        </w:rPr>
      </w:pPr>
    </w:p>
    <w:p w:rsidR="00040B9A" w:rsidRPr="00040B9A" w:rsidRDefault="00040B9A" w:rsidP="00040B9A">
      <w:pPr>
        <w:ind w:left="360"/>
        <w:rPr>
          <w:rFonts w:ascii="Arial" w:hAnsi="Arial" w:cs="Arial"/>
          <w:sz w:val="20"/>
          <w:szCs w:val="20"/>
        </w:rPr>
      </w:pPr>
      <w:r>
        <w:rPr>
          <w:rFonts w:ascii="Arial" w:hAnsi="Arial" w:cs="Arial"/>
          <w:sz w:val="20"/>
          <w:szCs w:val="20"/>
        </w:rPr>
        <w:t>“Strength” is a rating determined by the relevancy algorithm – it indicates how strong a particular edgewise relationship is</w:t>
      </w:r>
      <w:r w:rsidR="006B1B5A">
        <w:rPr>
          <w:rFonts w:ascii="Arial" w:hAnsi="Arial" w:cs="Arial"/>
          <w:sz w:val="20"/>
          <w:szCs w:val="20"/>
        </w:rPr>
        <w:t>, and it should be reflexive (e.g. the edge between A and B has the same strength rating as the edge between B and A)</w:t>
      </w:r>
      <w:r>
        <w:rPr>
          <w:rFonts w:ascii="Arial" w:hAnsi="Arial" w:cs="Arial"/>
          <w:sz w:val="20"/>
          <w:szCs w:val="20"/>
        </w:rPr>
        <w:t>.  These strengths will be used to dete</w:t>
      </w:r>
      <w:r w:rsidR="006B1B5A">
        <w:rPr>
          <w:rFonts w:ascii="Arial" w:hAnsi="Arial" w:cs="Arial"/>
          <w:sz w:val="20"/>
          <w:szCs w:val="20"/>
        </w:rPr>
        <w:t xml:space="preserve">rmine which nodes are displayed </w:t>
      </w:r>
      <w:r>
        <w:rPr>
          <w:rFonts w:ascii="Arial" w:hAnsi="Arial" w:cs="Arial"/>
          <w:sz w:val="20"/>
          <w:szCs w:val="20"/>
        </w:rPr>
        <w:t>at a given zoom level.</w:t>
      </w:r>
    </w:p>
    <w:p w:rsidR="00040B9A" w:rsidRPr="00040B9A" w:rsidRDefault="00040B9A" w:rsidP="00040B9A">
      <w:pPr>
        <w:rPr>
          <w:rFonts w:ascii="Arial" w:hAnsi="Arial" w:cs="Arial"/>
          <w:b/>
          <w:sz w:val="20"/>
          <w:szCs w:val="20"/>
        </w:rPr>
      </w:pPr>
    </w:p>
    <w:p w:rsidR="00C115B4" w:rsidRPr="00966CCB" w:rsidRDefault="00C115B4" w:rsidP="00966CCB">
      <w:pPr>
        <w:rPr>
          <w:rFonts w:ascii="Arial" w:hAnsi="Arial" w:cs="Arial"/>
          <w:b/>
          <w:sz w:val="20"/>
          <w:szCs w:val="20"/>
        </w:rPr>
      </w:pPr>
    </w:p>
    <w:p w:rsidR="00040B9A" w:rsidRPr="0057722C" w:rsidRDefault="00040B9A" w:rsidP="0057722C">
      <w:pPr>
        <w:pStyle w:val="ListParagraph"/>
        <w:numPr>
          <w:ilvl w:val="1"/>
          <w:numId w:val="1"/>
        </w:numPr>
        <w:rPr>
          <w:rFonts w:ascii="Arial" w:hAnsi="Arial" w:cs="Arial"/>
          <w:b/>
          <w:sz w:val="20"/>
          <w:szCs w:val="20"/>
        </w:rPr>
      </w:pPr>
      <w:r w:rsidRPr="0057722C">
        <w:rPr>
          <w:rFonts w:ascii="Arial" w:hAnsi="Arial" w:cs="Arial"/>
          <w:b/>
          <w:sz w:val="20"/>
          <w:szCs w:val="20"/>
        </w:rPr>
        <w:t>Database CREATE</w:t>
      </w:r>
      <w:r w:rsidR="00C72149" w:rsidRPr="0057722C">
        <w:rPr>
          <w:rFonts w:ascii="Arial" w:hAnsi="Arial" w:cs="Arial"/>
          <w:b/>
          <w:sz w:val="20"/>
          <w:szCs w:val="20"/>
        </w:rPr>
        <w:t xml:space="preserve"> TABLE</w:t>
      </w:r>
      <w:r w:rsidRPr="0057722C">
        <w:rPr>
          <w:rFonts w:ascii="Arial" w:hAnsi="Arial" w:cs="Arial"/>
          <w:b/>
          <w:sz w:val="20"/>
          <w:szCs w:val="20"/>
        </w:rPr>
        <w:t xml:space="preserve"> Commands</w:t>
      </w:r>
    </w:p>
    <w:p w:rsidR="00040B9A" w:rsidRDefault="00040B9A" w:rsidP="00040B9A">
      <w:pPr>
        <w:autoSpaceDE w:val="0"/>
        <w:autoSpaceDN w:val="0"/>
        <w:adjustRightInd w:val="0"/>
        <w:rPr>
          <w:rFonts w:ascii="Courier New" w:hAnsi="Courier New" w:cs="Courier New"/>
          <w:noProof/>
          <w:color w:val="0000FF"/>
          <w:sz w:val="20"/>
          <w:szCs w:val="20"/>
        </w:rPr>
      </w:pPr>
    </w:p>
    <w:p w:rsidR="006E604C" w:rsidRDefault="006E604C" w:rsidP="00B83CB4">
      <w:pPr>
        <w:ind w:left="720"/>
        <w:rPr>
          <w:rFonts w:ascii="Courier New" w:hAnsi="Courier New" w:cs="Courier New"/>
          <w:noProof/>
          <w:color w:val="808080"/>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CREATE TABLE `articleimages`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 varchar(100) NOT NULL DEFAULT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`ArticleURL` varchar(500)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PRIMARY KEY (`Article`)</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ENGINE=InnoDB DEFAULT CHARSET=latin1$$</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delimiter $$</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CREATE TABLE `articlerelations`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 varchar(100) NOT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`RelatedArticle` varchar(300) NOT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`STRENGTH` int(11)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PRIMARY KEY (`Article`,`RelatedArticle`)</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ENGINE=InnoDB DEFAULT CHARSET=latin1$$</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delimiter $$</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CREATE TABLE `articlesummary`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 varchar(100) NOT NULL DEFAULT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`Summary` varchar(10000)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`Redirect` binary(1)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PRIMARY KEY (`Article`)</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ENGINE=InnoDB DEFAULT CHARSET=latin1$$</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delimiter $$</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CREATE TABLE `articlevector`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 varchar(100) NOT NULL DEFAULT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`Links` varchar(30000)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`Redirect` binary(1)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PRIMARY KEY (`Article`)</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ENGINE=InnoDB DEFAULT CHARSET=latin1$$</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delimiter $$</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CREATE TABLE `treecache`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 varchar(100) NOT NULL DEFAULT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`Tree` varchar(10000)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PRIMARY KEY (`Article`)</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ENGINE=InnoDB DEFAULT CHARSET=latin1$$</w:t>
      </w:r>
    </w:p>
    <w:p w:rsidR="006E604C" w:rsidRPr="00B83CB4" w:rsidRDefault="006E604C" w:rsidP="00B83CB4">
      <w:pPr>
        <w:ind w:left="720"/>
        <w:rPr>
          <w:rFonts w:ascii="Arial" w:hAnsi="Arial" w:cs="Arial"/>
          <w:b/>
          <w:sz w:val="20"/>
          <w:szCs w:val="20"/>
        </w:rPr>
      </w:pPr>
    </w:p>
    <w:p w:rsidR="008C7BA7" w:rsidRDefault="008C7BA7" w:rsidP="002078A1">
      <w:pPr>
        <w:rPr>
          <w:rFonts w:ascii="Arial" w:hAnsi="Arial" w:cs="Arial"/>
          <w:b/>
          <w:sz w:val="20"/>
          <w:szCs w:val="20"/>
        </w:rPr>
      </w:pPr>
    </w:p>
    <w:p w:rsidR="005D3B32" w:rsidRDefault="005D3B32" w:rsidP="00543388">
      <w:pPr>
        <w:pStyle w:val="ListParagraph"/>
        <w:numPr>
          <w:ilvl w:val="1"/>
          <w:numId w:val="1"/>
        </w:numPr>
        <w:rPr>
          <w:rFonts w:ascii="Arial" w:hAnsi="Arial" w:cs="Arial"/>
          <w:b/>
          <w:sz w:val="20"/>
          <w:szCs w:val="20"/>
        </w:rPr>
      </w:pPr>
      <w:r>
        <w:rPr>
          <w:rFonts w:ascii="Arial" w:hAnsi="Arial" w:cs="Arial"/>
          <w:b/>
          <w:sz w:val="20"/>
          <w:szCs w:val="20"/>
        </w:rPr>
        <w:t>Database Update Process</w:t>
      </w:r>
    </w:p>
    <w:p w:rsidR="005D3B32" w:rsidRDefault="005D3B32" w:rsidP="00543388">
      <w:pPr>
        <w:ind w:left="270"/>
        <w:rPr>
          <w:rFonts w:ascii="Arial" w:hAnsi="Arial" w:cs="Arial"/>
          <w:sz w:val="20"/>
          <w:szCs w:val="20"/>
        </w:rPr>
      </w:pPr>
      <w:r>
        <w:rPr>
          <w:rFonts w:ascii="Arial" w:hAnsi="Arial" w:cs="Arial"/>
          <w:b/>
          <w:sz w:val="20"/>
          <w:szCs w:val="20"/>
        </w:rPr>
        <w:br/>
      </w:r>
      <w:r>
        <w:rPr>
          <w:rFonts w:ascii="Arial" w:hAnsi="Arial" w:cs="Arial"/>
          <w:sz w:val="20"/>
          <w:szCs w:val="20"/>
        </w:rPr>
        <w:t xml:space="preserve">Initial attempts to parse the Wikipedia dump file revealed that the database update process was taking a long time due to the data being unordered, which causes large shifts in the B-trees of the database, as well as due to network latency (we are updating the database over a network).  </w:t>
      </w:r>
      <w:r>
        <w:rPr>
          <w:rFonts w:ascii="Arial" w:hAnsi="Arial" w:cs="Arial"/>
          <w:sz w:val="20"/>
          <w:szCs w:val="20"/>
        </w:rPr>
        <w:br/>
      </w:r>
      <w:r>
        <w:rPr>
          <w:rFonts w:ascii="Arial" w:hAnsi="Arial" w:cs="Arial"/>
          <w:sz w:val="20"/>
          <w:szCs w:val="20"/>
        </w:rPr>
        <w:br/>
        <w:t>We are taking the following steps to mitigate/triage this process:</w:t>
      </w:r>
      <w:r>
        <w:rPr>
          <w:rFonts w:ascii="Arial" w:hAnsi="Arial" w:cs="Arial"/>
          <w:sz w:val="20"/>
          <w:szCs w:val="20"/>
        </w:rPr>
        <w:br/>
      </w:r>
    </w:p>
    <w:p w:rsidR="005D3B32" w:rsidRPr="00543388" w:rsidRDefault="005D3B32" w:rsidP="00543388">
      <w:pPr>
        <w:pStyle w:val="ListParagraph"/>
        <w:numPr>
          <w:ilvl w:val="0"/>
          <w:numId w:val="54"/>
        </w:numPr>
        <w:rPr>
          <w:rFonts w:ascii="Arial" w:hAnsi="Arial" w:cs="Arial"/>
          <w:b/>
          <w:sz w:val="20"/>
          <w:szCs w:val="20"/>
        </w:rPr>
      </w:pPr>
      <w:r>
        <w:rPr>
          <w:rFonts w:ascii="Arial" w:hAnsi="Arial" w:cs="Arial"/>
          <w:b/>
          <w:sz w:val="20"/>
          <w:szCs w:val="20"/>
        </w:rPr>
        <w:t>Update logfile</w:t>
      </w:r>
      <w:r w:rsidRPr="00543388">
        <w:rPr>
          <w:rFonts w:ascii="Arial" w:hAnsi="Arial" w:cs="Arial"/>
          <w:b/>
          <w:sz w:val="20"/>
          <w:szCs w:val="20"/>
        </w:rPr>
        <w:t xml:space="preserve">: </w:t>
      </w:r>
      <w:r>
        <w:rPr>
          <w:rFonts w:ascii="Arial" w:hAnsi="Arial" w:cs="Arial"/>
          <w:sz w:val="20"/>
          <w:szCs w:val="20"/>
        </w:rPr>
        <w:t xml:space="preserve">Logs each batch of 1000 articles that are successfully added to the database </w:t>
      </w:r>
      <w:r w:rsidR="00312074">
        <w:rPr>
          <w:rFonts w:ascii="Arial" w:hAnsi="Arial" w:cs="Arial"/>
          <w:sz w:val="20"/>
          <w:szCs w:val="20"/>
        </w:rPr>
        <w:t>by writing</w:t>
      </w:r>
      <w:r>
        <w:rPr>
          <w:rFonts w:ascii="Arial" w:hAnsi="Arial" w:cs="Arial"/>
          <w:sz w:val="20"/>
          <w:szCs w:val="20"/>
        </w:rPr>
        <w:t xml:space="preserve"> the</w:t>
      </w:r>
      <w:r w:rsidR="00312074">
        <w:rPr>
          <w:rFonts w:ascii="Arial" w:hAnsi="Arial" w:cs="Arial"/>
          <w:sz w:val="20"/>
          <w:szCs w:val="20"/>
        </w:rPr>
        <w:t xml:space="preserve"> corresponding</w:t>
      </w:r>
      <w:r>
        <w:rPr>
          <w:rFonts w:ascii="Arial" w:hAnsi="Arial" w:cs="Arial"/>
          <w:sz w:val="20"/>
          <w:szCs w:val="20"/>
        </w:rPr>
        <w:t xml:space="preserve"> line number successfully reached in the Wikipedia dump XML file.</w:t>
      </w:r>
    </w:p>
    <w:p w:rsidR="005D3B32" w:rsidRPr="00543388" w:rsidRDefault="005D3B32" w:rsidP="00543388">
      <w:pPr>
        <w:pStyle w:val="ListParagraph"/>
        <w:numPr>
          <w:ilvl w:val="0"/>
          <w:numId w:val="54"/>
        </w:numPr>
        <w:rPr>
          <w:rFonts w:ascii="Arial" w:hAnsi="Arial" w:cs="Arial"/>
          <w:b/>
          <w:sz w:val="20"/>
          <w:szCs w:val="20"/>
        </w:rPr>
      </w:pPr>
      <w:r>
        <w:rPr>
          <w:rFonts w:ascii="Arial" w:hAnsi="Arial" w:cs="Arial"/>
          <w:b/>
          <w:sz w:val="20"/>
          <w:szCs w:val="20"/>
        </w:rPr>
        <w:t xml:space="preserve">Restart/resume logic: </w:t>
      </w:r>
      <w:r>
        <w:rPr>
          <w:rFonts w:ascii="Arial" w:hAnsi="Arial" w:cs="Arial"/>
          <w:sz w:val="20"/>
          <w:szCs w:val="20"/>
        </w:rPr>
        <w:t>Parser/updater can be told to read from a logfile, starting from the line number last successfully parsed and updated.  This is especially useful in the case of a crash during updating.</w:t>
      </w:r>
    </w:p>
    <w:p w:rsidR="005D3B32" w:rsidRPr="00543388" w:rsidRDefault="005D3B32" w:rsidP="00543388">
      <w:pPr>
        <w:pStyle w:val="ListParagraph"/>
        <w:numPr>
          <w:ilvl w:val="0"/>
          <w:numId w:val="54"/>
        </w:numPr>
        <w:rPr>
          <w:rFonts w:ascii="Arial" w:hAnsi="Arial" w:cs="Arial"/>
          <w:b/>
          <w:sz w:val="20"/>
          <w:szCs w:val="20"/>
        </w:rPr>
      </w:pPr>
      <w:r>
        <w:rPr>
          <w:rFonts w:ascii="Arial" w:hAnsi="Arial" w:cs="Arial"/>
          <w:b/>
          <w:sz w:val="20"/>
          <w:szCs w:val="20"/>
        </w:rPr>
        <w:t>Halt logic:</w:t>
      </w:r>
      <w:r>
        <w:rPr>
          <w:rFonts w:ascii="Arial" w:hAnsi="Arial" w:cs="Arial"/>
          <w:sz w:val="20"/>
          <w:szCs w:val="20"/>
        </w:rPr>
        <w:t xml:space="preserve"> Parser/updater be told to cease at a particular line number in the Wikipedia dump XML file.  This combined with the previous functionality enable us to parallelize the update process in “chunks” across multiple machines if necessary.</w:t>
      </w:r>
    </w:p>
    <w:p w:rsidR="005D3B32" w:rsidRPr="00543388" w:rsidRDefault="005D3B32" w:rsidP="00543388">
      <w:pPr>
        <w:pStyle w:val="ListParagraph"/>
        <w:numPr>
          <w:ilvl w:val="0"/>
          <w:numId w:val="54"/>
        </w:numPr>
        <w:rPr>
          <w:rFonts w:ascii="Arial" w:hAnsi="Arial" w:cs="Arial"/>
          <w:b/>
          <w:sz w:val="20"/>
          <w:szCs w:val="20"/>
        </w:rPr>
      </w:pPr>
      <w:r>
        <w:rPr>
          <w:rFonts w:ascii="Arial" w:hAnsi="Arial" w:cs="Arial"/>
          <w:b/>
          <w:sz w:val="20"/>
          <w:szCs w:val="20"/>
        </w:rPr>
        <w:t>Batch update logic:</w:t>
      </w:r>
      <w:r>
        <w:rPr>
          <w:rFonts w:ascii="Arial" w:hAnsi="Arial" w:cs="Arial"/>
          <w:sz w:val="20"/>
          <w:szCs w:val="20"/>
        </w:rPr>
        <w:t xml:space="preserve"> Parser/updater generates batches of inserts and stores them to a file before sending these to the database instead of sending one INSERT statement at a time over the network.</w:t>
      </w:r>
      <w:r w:rsidR="00312074">
        <w:rPr>
          <w:rFonts w:ascii="Arial" w:hAnsi="Arial" w:cs="Arial"/>
          <w:sz w:val="20"/>
          <w:szCs w:val="20"/>
        </w:rPr>
        <w:t xml:space="preserve">  </w:t>
      </w:r>
      <w:r>
        <w:rPr>
          <w:rFonts w:ascii="Arial" w:hAnsi="Arial" w:cs="Arial"/>
          <w:sz w:val="20"/>
          <w:szCs w:val="20"/>
        </w:rPr>
        <w:br/>
        <w:t xml:space="preserve"> </w:t>
      </w:r>
    </w:p>
    <w:p w:rsidR="00DC1C17" w:rsidRPr="0057722C" w:rsidRDefault="008621BF" w:rsidP="0057722C">
      <w:pPr>
        <w:pStyle w:val="ListParagraph"/>
        <w:numPr>
          <w:ilvl w:val="0"/>
          <w:numId w:val="1"/>
        </w:numPr>
        <w:rPr>
          <w:rFonts w:ascii="Arial" w:hAnsi="Arial" w:cs="Arial"/>
          <w:b/>
          <w:sz w:val="20"/>
          <w:szCs w:val="20"/>
        </w:rPr>
      </w:pPr>
      <w:r w:rsidRPr="0057722C">
        <w:rPr>
          <w:rFonts w:ascii="Arial" w:hAnsi="Arial" w:cs="Arial"/>
          <w:b/>
          <w:sz w:val="20"/>
          <w:szCs w:val="20"/>
        </w:rPr>
        <w:t>Design Alternatives</w:t>
      </w:r>
      <w:r w:rsidR="009E6639" w:rsidRPr="0057722C">
        <w:rPr>
          <w:rFonts w:ascii="Arial" w:hAnsi="Arial" w:cs="Arial"/>
          <w:b/>
          <w:sz w:val="20"/>
          <w:szCs w:val="20"/>
        </w:rPr>
        <w:t xml:space="preserve"> and</w:t>
      </w:r>
      <w:r w:rsidR="00DC1C17" w:rsidRPr="0057722C">
        <w:rPr>
          <w:rFonts w:ascii="Arial" w:hAnsi="Arial" w:cs="Arial"/>
          <w:b/>
          <w:sz w:val="20"/>
          <w:szCs w:val="20"/>
        </w:rPr>
        <w:t xml:space="preserve"> Assumptions</w:t>
      </w:r>
    </w:p>
    <w:p w:rsidR="001F0593" w:rsidRPr="0057722C" w:rsidRDefault="00093585" w:rsidP="0057722C">
      <w:pPr>
        <w:pStyle w:val="ListParagraph"/>
        <w:numPr>
          <w:ilvl w:val="1"/>
          <w:numId w:val="1"/>
        </w:numPr>
        <w:autoSpaceDE w:val="0"/>
        <w:autoSpaceDN w:val="0"/>
        <w:adjustRightInd w:val="0"/>
        <w:rPr>
          <w:rFonts w:ascii="Arial" w:hAnsi="Arial" w:cs="Arial"/>
          <w:sz w:val="20"/>
          <w:szCs w:val="20"/>
        </w:rPr>
      </w:pPr>
      <w:r w:rsidRPr="0057722C">
        <w:rPr>
          <w:rFonts w:ascii="Arial" w:hAnsi="Arial" w:cs="Arial"/>
          <w:b/>
          <w:sz w:val="20"/>
          <w:szCs w:val="20"/>
        </w:rPr>
        <w:t>Assumptions</w:t>
      </w:r>
      <w:r w:rsidR="00C83F01" w:rsidRPr="0057722C">
        <w:rPr>
          <w:rFonts w:ascii="Arial" w:hAnsi="Arial" w:cs="Arial"/>
          <w:b/>
          <w:sz w:val="20"/>
          <w:szCs w:val="20"/>
        </w:rPr>
        <w:br/>
      </w:r>
    </w:p>
    <w:p w:rsidR="00C83F01" w:rsidRDefault="00C83F01" w:rsidP="00C83F01">
      <w:pPr>
        <w:autoSpaceDE w:val="0"/>
        <w:autoSpaceDN w:val="0"/>
        <w:adjustRightInd w:val="0"/>
        <w:ind w:left="360"/>
        <w:rPr>
          <w:rFonts w:ascii="Arial" w:hAnsi="Arial" w:cs="Arial"/>
          <w:sz w:val="20"/>
          <w:szCs w:val="20"/>
        </w:rPr>
      </w:pPr>
      <w:r>
        <w:rPr>
          <w:rFonts w:ascii="Arial" w:hAnsi="Arial" w:cs="Arial"/>
          <w:sz w:val="20"/>
          <w:szCs w:val="20"/>
        </w:rPr>
        <w:t>Some assumptions we are making are:</w:t>
      </w:r>
    </w:p>
    <w:p w:rsidR="00C83F01" w:rsidRDefault="00C83F01" w:rsidP="0080296A">
      <w:pPr>
        <w:pStyle w:val="ListParagraph"/>
        <w:numPr>
          <w:ilvl w:val="0"/>
          <w:numId w:val="27"/>
        </w:numPr>
        <w:autoSpaceDE w:val="0"/>
        <w:autoSpaceDN w:val="0"/>
        <w:adjustRightInd w:val="0"/>
        <w:rPr>
          <w:rFonts w:ascii="Arial" w:hAnsi="Arial" w:cs="Arial"/>
          <w:sz w:val="20"/>
          <w:szCs w:val="20"/>
        </w:rPr>
      </w:pPr>
      <w:r w:rsidRPr="00C83F01">
        <w:rPr>
          <w:rFonts w:ascii="Arial" w:hAnsi="Arial" w:cs="Arial"/>
          <w:sz w:val="20"/>
          <w:szCs w:val="20"/>
        </w:rPr>
        <w:t>Users have some familiarity with search engines</w:t>
      </w:r>
    </w:p>
    <w:p w:rsidR="00C83F01" w:rsidRDefault="00C83F01" w:rsidP="0080296A">
      <w:pPr>
        <w:pStyle w:val="ListParagraph"/>
        <w:numPr>
          <w:ilvl w:val="0"/>
          <w:numId w:val="27"/>
        </w:numPr>
        <w:autoSpaceDE w:val="0"/>
        <w:autoSpaceDN w:val="0"/>
        <w:adjustRightInd w:val="0"/>
        <w:rPr>
          <w:rFonts w:ascii="Arial" w:hAnsi="Arial" w:cs="Arial"/>
          <w:sz w:val="20"/>
          <w:szCs w:val="20"/>
        </w:rPr>
      </w:pPr>
      <w:r>
        <w:rPr>
          <w:rFonts w:ascii="Arial" w:hAnsi="Arial" w:cs="Arial"/>
          <w:sz w:val="20"/>
          <w:szCs w:val="20"/>
        </w:rPr>
        <w:t>Users are looking for relationships between articles</w:t>
      </w:r>
    </w:p>
    <w:p w:rsidR="00C83F01" w:rsidRDefault="00C83F01" w:rsidP="0080296A">
      <w:pPr>
        <w:pStyle w:val="ListParagraph"/>
        <w:numPr>
          <w:ilvl w:val="0"/>
          <w:numId w:val="27"/>
        </w:numPr>
        <w:autoSpaceDE w:val="0"/>
        <w:autoSpaceDN w:val="0"/>
        <w:adjustRightInd w:val="0"/>
        <w:rPr>
          <w:rFonts w:ascii="Arial" w:hAnsi="Arial" w:cs="Arial"/>
          <w:sz w:val="20"/>
          <w:szCs w:val="20"/>
        </w:rPr>
      </w:pPr>
      <w:r>
        <w:rPr>
          <w:rFonts w:ascii="Arial" w:hAnsi="Arial" w:cs="Arial"/>
          <w:sz w:val="20"/>
          <w:szCs w:val="20"/>
        </w:rPr>
        <w:t>Users are interested in the strongest relationships between articles</w:t>
      </w:r>
    </w:p>
    <w:p w:rsidR="00C83F01" w:rsidRDefault="00C83F01" w:rsidP="0080296A">
      <w:pPr>
        <w:pStyle w:val="ListParagraph"/>
        <w:numPr>
          <w:ilvl w:val="0"/>
          <w:numId w:val="27"/>
        </w:numPr>
        <w:autoSpaceDE w:val="0"/>
        <w:autoSpaceDN w:val="0"/>
        <w:adjustRightInd w:val="0"/>
        <w:rPr>
          <w:rFonts w:ascii="Arial" w:hAnsi="Arial" w:cs="Arial"/>
          <w:sz w:val="20"/>
          <w:szCs w:val="20"/>
        </w:rPr>
      </w:pPr>
      <w:r>
        <w:rPr>
          <w:rFonts w:ascii="Arial" w:hAnsi="Arial" w:cs="Arial"/>
          <w:sz w:val="20"/>
          <w:szCs w:val="20"/>
        </w:rPr>
        <w:t>Users have enough basic familiarity with Wikipedia to search for articles of interest</w:t>
      </w:r>
    </w:p>
    <w:p w:rsidR="001F0593" w:rsidRPr="00C83F01" w:rsidRDefault="00C83F01" w:rsidP="0080296A">
      <w:pPr>
        <w:pStyle w:val="ListParagraph"/>
        <w:numPr>
          <w:ilvl w:val="0"/>
          <w:numId w:val="27"/>
        </w:numPr>
        <w:autoSpaceDE w:val="0"/>
        <w:autoSpaceDN w:val="0"/>
        <w:adjustRightInd w:val="0"/>
        <w:rPr>
          <w:rFonts w:ascii="Arial" w:hAnsi="Arial" w:cs="Arial"/>
          <w:sz w:val="20"/>
          <w:szCs w:val="20"/>
        </w:rPr>
      </w:pPr>
      <w:r>
        <w:rPr>
          <w:rFonts w:ascii="Arial" w:hAnsi="Arial" w:cs="Arial"/>
          <w:sz w:val="20"/>
          <w:szCs w:val="20"/>
        </w:rPr>
        <w:t xml:space="preserve">Users are less likely to read a full article than they are to want an article summary </w:t>
      </w:r>
      <w:r w:rsidR="001F0593" w:rsidRPr="00C83F01">
        <w:rPr>
          <w:rFonts w:ascii="Arial" w:hAnsi="Arial" w:cs="Arial"/>
          <w:sz w:val="20"/>
          <w:szCs w:val="20"/>
        </w:rPr>
        <w:br/>
      </w:r>
    </w:p>
    <w:p w:rsidR="001F0593" w:rsidRPr="00792C80" w:rsidRDefault="00093585" w:rsidP="0057722C">
      <w:pPr>
        <w:pStyle w:val="ListParagraph"/>
        <w:numPr>
          <w:ilvl w:val="1"/>
          <w:numId w:val="1"/>
        </w:numPr>
        <w:autoSpaceDE w:val="0"/>
        <w:autoSpaceDN w:val="0"/>
        <w:adjustRightInd w:val="0"/>
        <w:rPr>
          <w:rFonts w:ascii="Arial" w:hAnsi="Arial" w:cs="Arial"/>
          <w:sz w:val="20"/>
          <w:szCs w:val="20"/>
        </w:rPr>
      </w:pPr>
      <w:r w:rsidRPr="001F0593">
        <w:rPr>
          <w:rFonts w:ascii="Arial" w:hAnsi="Arial" w:cs="Arial"/>
          <w:b/>
          <w:sz w:val="20"/>
          <w:szCs w:val="20"/>
        </w:rPr>
        <w:t>Design Alternatives</w:t>
      </w:r>
    </w:p>
    <w:p w:rsidR="00792C80" w:rsidRPr="00792C80" w:rsidRDefault="00792C80" w:rsidP="00792C80">
      <w:pPr>
        <w:autoSpaceDE w:val="0"/>
        <w:autoSpaceDN w:val="0"/>
        <w:adjustRightInd w:val="0"/>
        <w:rPr>
          <w:rFonts w:ascii="Arial" w:hAnsi="Arial" w:cs="Arial"/>
          <w:sz w:val="20"/>
          <w:szCs w:val="20"/>
        </w:rPr>
      </w:pPr>
    </w:p>
    <w:p w:rsidR="0093214B" w:rsidRPr="0093214B" w:rsidRDefault="002E09F9" w:rsidP="0057722C">
      <w:pPr>
        <w:pStyle w:val="ListParagraph"/>
        <w:numPr>
          <w:ilvl w:val="2"/>
          <w:numId w:val="1"/>
        </w:numPr>
        <w:autoSpaceDE w:val="0"/>
        <w:autoSpaceDN w:val="0"/>
        <w:adjustRightInd w:val="0"/>
        <w:rPr>
          <w:rFonts w:ascii="Arial" w:hAnsi="Arial" w:cs="Arial"/>
          <w:sz w:val="20"/>
          <w:szCs w:val="20"/>
        </w:rPr>
      </w:pPr>
      <w:r w:rsidRPr="001F0593">
        <w:rPr>
          <w:rFonts w:ascii="Arial" w:hAnsi="Arial" w:cs="Arial"/>
          <w:b/>
          <w:sz w:val="20"/>
          <w:szCs w:val="20"/>
        </w:rPr>
        <w:t>Location of Wikipedia Full Article View</w:t>
      </w:r>
    </w:p>
    <w:p w:rsidR="00116F58" w:rsidRDefault="00116F58" w:rsidP="0093214B">
      <w:pPr>
        <w:autoSpaceDE w:val="0"/>
        <w:autoSpaceDN w:val="0"/>
        <w:adjustRightInd w:val="0"/>
        <w:ind w:left="720"/>
        <w:rPr>
          <w:rFonts w:ascii="Arial" w:hAnsi="Arial" w:cs="Arial"/>
          <w:sz w:val="20"/>
          <w:szCs w:val="20"/>
        </w:rPr>
      </w:pPr>
      <w:r>
        <w:rPr>
          <w:rFonts w:ascii="Arial" w:hAnsi="Arial" w:cs="Arial"/>
          <w:sz w:val="20"/>
          <w:szCs w:val="20"/>
        </w:rPr>
        <w:t>Two options exist for how we display a Wikipedia article.  We are going with #1, but may re-evaluate based upon usability testing.</w:t>
      </w:r>
    </w:p>
    <w:p w:rsidR="00116F58" w:rsidRDefault="00116F58" w:rsidP="0093214B">
      <w:pPr>
        <w:autoSpaceDE w:val="0"/>
        <w:autoSpaceDN w:val="0"/>
        <w:adjustRightInd w:val="0"/>
        <w:ind w:left="720"/>
        <w:rPr>
          <w:rFonts w:ascii="Arial" w:hAnsi="Arial" w:cs="Arial"/>
          <w:sz w:val="20"/>
          <w:szCs w:val="20"/>
        </w:rPr>
      </w:pPr>
    </w:p>
    <w:p w:rsidR="009B6B72" w:rsidRDefault="00116F58" w:rsidP="009B6B72">
      <w:pPr>
        <w:autoSpaceDE w:val="0"/>
        <w:autoSpaceDN w:val="0"/>
        <w:adjustRightInd w:val="0"/>
        <w:ind w:left="450" w:firstLine="270"/>
        <w:rPr>
          <w:rFonts w:ascii="Arial" w:hAnsi="Arial" w:cs="Arial"/>
          <w:b/>
          <w:i/>
          <w:sz w:val="20"/>
          <w:szCs w:val="20"/>
        </w:rPr>
      </w:pPr>
      <w:r>
        <w:rPr>
          <w:rFonts w:ascii="Arial" w:hAnsi="Arial" w:cs="Arial"/>
          <w:b/>
          <w:i/>
          <w:sz w:val="20"/>
          <w:szCs w:val="20"/>
        </w:rPr>
        <w:t>- Option #1: Switchable WikiMap and Article Views</w:t>
      </w:r>
    </w:p>
    <w:p w:rsidR="009B6B72" w:rsidRDefault="009B6B72" w:rsidP="009B6B72">
      <w:pPr>
        <w:autoSpaceDE w:val="0"/>
        <w:autoSpaceDN w:val="0"/>
        <w:adjustRightInd w:val="0"/>
        <w:ind w:left="720"/>
        <w:rPr>
          <w:rFonts w:ascii="Arial" w:hAnsi="Arial" w:cs="Arial"/>
          <w:sz w:val="20"/>
          <w:szCs w:val="20"/>
        </w:rPr>
      </w:pPr>
      <w:r>
        <w:rPr>
          <w:rFonts w:ascii="Arial" w:hAnsi="Arial" w:cs="Arial"/>
          <w:sz w:val="20"/>
          <w:szCs w:val="20"/>
        </w:rPr>
        <w:t>User can switch between the WikiMap and Wikipedia article by clicking on the “thumbnail” area or double clicking on a node (when in Wikimap View)</w:t>
      </w:r>
    </w:p>
    <w:p w:rsidR="009B6B72" w:rsidRDefault="009B6B72" w:rsidP="009B6B72">
      <w:pPr>
        <w:autoSpaceDE w:val="0"/>
        <w:autoSpaceDN w:val="0"/>
        <w:adjustRightInd w:val="0"/>
        <w:ind w:left="720"/>
        <w:rPr>
          <w:rFonts w:ascii="Arial" w:hAnsi="Arial" w:cs="Arial"/>
          <w:sz w:val="20"/>
          <w:szCs w:val="20"/>
        </w:rPr>
      </w:pPr>
    </w:p>
    <w:p w:rsidR="009B6B72" w:rsidRDefault="009B6B72" w:rsidP="009B6B72">
      <w:pPr>
        <w:autoSpaceDE w:val="0"/>
        <w:autoSpaceDN w:val="0"/>
        <w:adjustRightInd w:val="0"/>
        <w:ind w:left="720"/>
        <w:rPr>
          <w:rFonts w:ascii="Arial" w:hAnsi="Arial" w:cs="Arial"/>
          <w:b/>
          <w:sz w:val="20"/>
          <w:szCs w:val="20"/>
        </w:rPr>
      </w:pPr>
      <w:r>
        <w:rPr>
          <w:rFonts w:ascii="Arial" w:hAnsi="Arial" w:cs="Arial"/>
          <w:b/>
          <w:sz w:val="20"/>
          <w:szCs w:val="20"/>
        </w:rPr>
        <w:t xml:space="preserve">Pros: </w:t>
      </w:r>
    </w:p>
    <w:p w:rsidR="009B6B72" w:rsidRDefault="009B6B72" w:rsidP="0080296A">
      <w:pPr>
        <w:pStyle w:val="ListParagraph"/>
        <w:numPr>
          <w:ilvl w:val="0"/>
          <w:numId w:val="48"/>
        </w:numPr>
        <w:autoSpaceDE w:val="0"/>
        <w:autoSpaceDN w:val="0"/>
        <w:adjustRightInd w:val="0"/>
        <w:rPr>
          <w:rFonts w:ascii="Arial" w:hAnsi="Arial" w:cs="Arial"/>
          <w:sz w:val="20"/>
          <w:szCs w:val="20"/>
        </w:rPr>
      </w:pPr>
      <w:r>
        <w:rPr>
          <w:rFonts w:ascii="Arial" w:hAnsi="Arial" w:cs="Arial"/>
          <w:sz w:val="20"/>
          <w:szCs w:val="20"/>
        </w:rPr>
        <w:t>Equal screen real estate is given to the current task (browsing Wikipedia vs. browsing the map)</w:t>
      </w:r>
    </w:p>
    <w:p w:rsidR="009B6B72" w:rsidRDefault="009B6B72" w:rsidP="0080296A">
      <w:pPr>
        <w:pStyle w:val="ListParagraph"/>
        <w:numPr>
          <w:ilvl w:val="0"/>
          <w:numId w:val="48"/>
        </w:numPr>
        <w:autoSpaceDE w:val="0"/>
        <w:autoSpaceDN w:val="0"/>
        <w:adjustRightInd w:val="0"/>
        <w:rPr>
          <w:rFonts w:ascii="Arial" w:hAnsi="Arial" w:cs="Arial"/>
          <w:sz w:val="20"/>
          <w:szCs w:val="20"/>
        </w:rPr>
      </w:pPr>
      <w:r>
        <w:rPr>
          <w:rFonts w:ascii="Arial" w:hAnsi="Arial" w:cs="Arial"/>
          <w:sz w:val="20"/>
          <w:szCs w:val="20"/>
        </w:rPr>
        <w:t>Provide value add for Wikipedia articles: being able to see summary text when you hover over a Wikipedia link</w:t>
      </w:r>
    </w:p>
    <w:p w:rsidR="009B6B72" w:rsidRDefault="009B6B72" w:rsidP="009B6B72">
      <w:pPr>
        <w:autoSpaceDE w:val="0"/>
        <w:autoSpaceDN w:val="0"/>
        <w:adjustRightInd w:val="0"/>
        <w:ind w:left="720"/>
        <w:rPr>
          <w:rFonts w:ascii="Arial" w:hAnsi="Arial" w:cs="Arial"/>
          <w:b/>
          <w:sz w:val="20"/>
          <w:szCs w:val="20"/>
        </w:rPr>
      </w:pPr>
      <w:r>
        <w:rPr>
          <w:rFonts w:ascii="Arial" w:hAnsi="Arial" w:cs="Arial"/>
          <w:sz w:val="20"/>
          <w:szCs w:val="20"/>
        </w:rPr>
        <w:br/>
      </w:r>
      <w:r>
        <w:rPr>
          <w:rFonts w:ascii="Arial" w:hAnsi="Arial" w:cs="Arial"/>
          <w:b/>
          <w:sz w:val="20"/>
          <w:szCs w:val="20"/>
        </w:rPr>
        <w:t>Cons:</w:t>
      </w:r>
    </w:p>
    <w:p w:rsidR="009B6B72" w:rsidRDefault="009B6B72" w:rsidP="0080296A">
      <w:pPr>
        <w:pStyle w:val="ListParagraph"/>
        <w:numPr>
          <w:ilvl w:val="0"/>
          <w:numId w:val="49"/>
        </w:numPr>
        <w:autoSpaceDE w:val="0"/>
        <w:autoSpaceDN w:val="0"/>
        <w:adjustRightInd w:val="0"/>
        <w:rPr>
          <w:rFonts w:ascii="Arial" w:hAnsi="Arial" w:cs="Arial"/>
          <w:sz w:val="20"/>
          <w:szCs w:val="20"/>
        </w:rPr>
      </w:pPr>
      <w:r>
        <w:rPr>
          <w:rFonts w:ascii="Arial" w:hAnsi="Arial" w:cs="Arial"/>
          <w:sz w:val="20"/>
          <w:szCs w:val="20"/>
        </w:rPr>
        <w:t>May not be immediately obvious to users</w:t>
      </w:r>
    </w:p>
    <w:p w:rsidR="009B6B72" w:rsidRDefault="009B6B72" w:rsidP="0080296A">
      <w:pPr>
        <w:pStyle w:val="ListParagraph"/>
        <w:numPr>
          <w:ilvl w:val="0"/>
          <w:numId w:val="49"/>
        </w:numPr>
        <w:autoSpaceDE w:val="0"/>
        <w:autoSpaceDN w:val="0"/>
        <w:adjustRightInd w:val="0"/>
        <w:rPr>
          <w:rFonts w:ascii="Arial" w:hAnsi="Arial" w:cs="Arial"/>
          <w:sz w:val="20"/>
          <w:szCs w:val="20"/>
        </w:rPr>
      </w:pPr>
      <w:r>
        <w:rPr>
          <w:rFonts w:ascii="Arial" w:hAnsi="Arial" w:cs="Arial"/>
          <w:sz w:val="20"/>
          <w:szCs w:val="20"/>
        </w:rPr>
        <w:t>More technically complex</w:t>
      </w:r>
    </w:p>
    <w:p w:rsidR="009B6B72" w:rsidRDefault="009B6B72" w:rsidP="009B6B72">
      <w:pPr>
        <w:autoSpaceDE w:val="0"/>
        <w:autoSpaceDN w:val="0"/>
        <w:adjustRightInd w:val="0"/>
        <w:rPr>
          <w:rFonts w:ascii="Arial" w:hAnsi="Arial" w:cs="Arial"/>
          <w:b/>
          <w:i/>
          <w:sz w:val="20"/>
          <w:szCs w:val="20"/>
        </w:rPr>
      </w:pPr>
    </w:p>
    <w:p w:rsidR="009B6B72" w:rsidRDefault="009B6B72" w:rsidP="00AF378A">
      <w:pPr>
        <w:autoSpaceDE w:val="0"/>
        <w:autoSpaceDN w:val="0"/>
        <w:adjustRightInd w:val="0"/>
        <w:ind w:left="450" w:firstLine="270"/>
        <w:rPr>
          <w:rFonts w:ascii="Arial" w:hAnsi="Arial" w:cs="Arial"/>
          <w:b/>
          <w:i/>
          <w:sz w:val="20"/>
          <w:szCs w:val="20"/>
        </w:rPr>
      </w:pPr>
      <w:r>
        <w:rPr>
          <w:rFonts w:ascii="Arial" w:hAnsi="Arial" w:cs="Arial"/>
          <w:b/>
          <w:i/>
          <w:sz w:val="20"/>
          <w:szCs w:val="20"/>
        </w:rPr>
        <w:t>- Option #2: Wikipedia Article is always in SideBar</w:t>
      </w:r>
    </w:p>
    <w:p w:rsidR="009B6B72" w:rsidRDefault="009B6B72" w:rsidP="00AF378A">
      <w:pPr>
        <w:autoSpaceDE w:val="0"/>
        <w:autoSpaceDN w:val="0"/>
        <w:adjustRightInd w:val="0"/>
        <w:ind w:left="450" w:firstLine="270"/>
        <w:rPr>
          <w:rFonts w:ascii="Arial" w:hAnsi="Arial" w:cs="Arial"/>
          <w:sz w:val="20"/>
          <w:szCs w:val="20"/>
        </w:rPr>
      </w:pPr>
      <w:r>
        <w:rPr>
          <w:rFonts w:ascii="Arial" w:hAnsi="Arial" w:cs="Arial"/>
          <w:sz w:val="20"/>
          <w:szCs w:val="20"/>
        </w:rPr>
        <w:t>Whenever the user displays a full Wikipedia article, it’s displayed in the sidebar on the right-side of the screen.</w:t>
      </w:r>
    </w:p>
    <w:p w:rsidR="009B6B72" w:rsidRDefault="009B6B72" w:rsidP="00AF378A">
      <w:pPr>
        <w:autoSpaceDE w:val="0"/>
        <w:autoSpaceDN w:val="0"/>
        <w:adjustRightInd w:val="0"/>
        <w:ind w:left="720"/>
        <w:rPr>
          <w:rFonts w:ascii="Arial" w:hAnsi="Arial" w:cs="Arial"/>
          <w:sz w:val="20"/>
          <w:szCs w:val="20"/>
        </w:rPr>
      </w:pPr>
    </w:p>
    <w:p w:rsidR="009B6B72" w:rsidRDefault="009B6B72" w:rsidP="00AF378A">
      <w:pPr>
        <w:autoSpaceDE w:val="0"/>
        <w:autoSpaceDN w:val="0"/>
        <w:adjustRightInd w:val="0"/>
        <w:ind w:left="720"/>
        <w:rPr>
          <w:rFonts w:ascii="Arial" w:hAnsi="Arial" w:cs="Arial"/>
          <w:b/>
          <w:sz w:val="20"/>
          <w:szCs w:val="20"/>
        </w:rPr>
      </w:pPr>
      <w:r>
        <w:rPr>
          <w:rFonts w:ascii="Arial" w:hAnsi="Arial" w:cs="Arial"/>
          <w:b/>
          <w:sz w:val="20"/>
          <w:szCs w:val="20"/>
        </w:rPr>
        <w:t>Pros:</w:t>
      </w:r>
    </w:p>
    <w:p w:rsidR="009B6B72" w:rsidRDefault="009B6B72" w:rsidP="00AF378A">
      <w:pPr>
        <w:pStyle w:val="ListParagraph"/>
        <w:numPr>
          <w:ilvl w:val="0"/>
          <w:numId w:val="50"/>
        </w:numPr>
        <w:autoSpaceDE w:val="0"/>
        <w:autoSpaceDN w:val="0"/>
        <w:adjustRightInd w:val="0"/>
        <w:ind w:left="1080"/>
        <w:rPr>
          <w:rFonts w:ascii="Arial" w:hAnsi="Arial" w:cs="Arial"/>
          <w:sz w:val="20"/>
          <w:szCs w:val="20"/>
        </w:rPr>
      </w:pPr>
      <w:r>
        <w:rPr>
          <w:rFonts w:ascii="Arial" w:hAnsi="Arial" w:cs="Arial"/>
          <w:sz w:val="20"/>
          <w:szCs w:val="20"/>
        </w:rPr>
        <w:t>Map and article are displayed side by side</w:t>
      </w:r>
    </w:p>
    <w:p w:rsidR="009B6B72" w:rsidRDefault="009B6B72" w:rsidP="00AF378A">
      <w:pPr>
        <w:autoSpaceDE w:val="0"/>
        <w:autoSpaceDN w:val="0"/>
        <w:adjustRightInd w:val="0"/>
        <w:ind w:left="720"/>
        <w:rPr>
          <w:rFonts w:ascii="Arial" w:hAnsi="Arial" w:cs="Arial"/>
          <w:b/>
          <w:i/>
          <w:sz w:val="20"/>
          <w:szCs w:val="20"/>
        </w:rPr>
      </w:pPr>
      <w:r>
        <w:rPr>
          <w:rFonts w:ascii="Arial" w:hAnsi="Arial" w:cs="Arial"/>
          <w:b/>
          <w:i/>
          <w:sz w:val="20"/>
          <w:szCs w:val="20"/>
        </w:rPr>
        <w:t xml:space="preserve"> </w:t>
      </w:r>
    </w:p>
    <w:p w:rsidR="009B6B72" w:rsidRDefault="009B6B72" w:rsidP="00AF378A">
      <w:pPr>
        <w:autoSpaceDE w:val="0"/>
        <w:autoSpaceDN w:val="0"/>
        <w:adjustRightInd w:val="0"/>
        <w:ind w:left="720"/>
        <w:rPr>
          <w:rFonts w:ascii="Arial" w:hAnsi="Arial" w:cs="Arial"/>
          <w:b/>
          <w:sz w:val="20"/>
          <w:szCs w:val="20"/>
        </w:rPr>
      </w:pPr>
      <w:r>
        <w:rPr>
          <w:rFonts w:ascii="Arial" w:hAnsi="Arial" w:cs="Arial"/>
          <w:b/>
          <w:sz w:val="20"/>
          <w:szCs w:val="20"/>
        </w:rPr>
        <w:t>Cons:</w:t>
      </w:r>
    </w:p>
    <w:p w:rsidR="009B6B72" w:rsidRDefault="009B6B72" w:rsidP="00AF378A">
      <w:pPr>
        <w:pStyle w:val="ListParagraph"/>
        <w:numPr>
          <w:ilvl w:val="0"/>
          <w:numId w:val="51"/>
        </w:numPr>
        <w:autoSpaceDE w:val="0"/>
        <w:autoSpaceDN w:val="0"/>
        <w:adjustRightInd w:val="0"/>
        <w:ind w:left="1080"/>
        <w:rPr>
          <w:rFonts w:ascii="Arial" w:hAnsi="Arial" w:cs="Arial"/>
          <w:sz w:val="20"/>
          <w:szCs w:val="20"/>
        </w:rPr>
      </w:pPr>
      <w:r>
        <w:rPr>
          <w:rFonts w:ascii="Arial" w:hAnsi="Arial" w:cs="Arial"/>
          <w:sz w:val="20"/>
          <w:szCs w:val="20"/>
        </w:rPr>
        <w:t xml:space="preserve">Limited screen space for Wikipedia article </w:t>
      </w:r>
    </w:p>
    <w:p w:rsidR="00F66DC3" w:rsidRPr="009B6B72" w:rsidRDefault="009B6B72" w:rsidP="00AF378A">
      <w:pPr>
        <w:pStyle w:val="ListParagraph"/>
        <w:numPr>
          <w:ilvl w:val="0"/>
          <w:numId w:val="51"/>
        </w:numPr>
        <w:autoSpaceDE w:val="0"/>
        <w:autoSpaceDN w:val="0"/>
        <w:adjustRightInd w:val="0"/>
        <w:ind w:left="1080"/>
        <w:rPr>
          <w:rFonts w:ascii="Arial" w:hAnsi="Arial" w:cs="Arial"/>
          <w:sz w:val="20"/>
          <w:szCs w:val="20"/>
        </w:rPr>
      </w:pPr>
      <w:r>
        <w:rPr>
          <w:rFonts w:ascii="Arial" w:hAnsi="Arial" w:cs="Arial"/>
          <w:sz w:val="20"/>
          <w:szCs w:val="20"/>
        </w:rPr>
        <w:t>Screen may feel cramped on smaller monitors</w:t>
      </w:r>
      <w:r w:rsidR="00116F58" w:rsidRPr="009B6B72">
        <w:rPr>
          <w:rFonts w:ascii="Arial" w:hAnsi="Arial" w:cs="Arial"/>
          <w:b/>
          <w:i/>
          <w:sz w:val="20"/>
          <w:szCs w:val="20"/>
        </w:rPr>
        <w:br/>
      </w:r>
    </w:p>
    <w:p w:rsidR="00AF378A" w:rsidRDefault="00AF378A">
      <w:pPr>
        <w:rPr>
          <w:rFonts w:ascii="Arial" w:hAnsi="Arial" w:cs="Arial"/>
          <w:sz w:val="20"/>
          <w:szCs w:val="20"/>
        </w:rPr>
      </w:pPr>
      <w:r>
        <w:rPr>
          <w:rFonts w:ascii="Arial" w:hAnsi="Arial" w:cs="Arial"/>
          <w:sz w:val="20"/>
          <w:szCs w:val="20"/>
        </w:rPr>
        <w:br w:type="page"/>
      </w:r>
    </w:p>
    <w:p w:rsidR="002E09F9" w:rsidRPr="002E09F9" w:rsidRDefault="002E09F9" w:rsidP="001F0593">
      <w:pPr>
        <w:autoSpaceDE w:val="0"/>
        <w:autoSpaceDN w:val="0"/>
        <w:adjustRightInd w:val="0"/>
        <w:rPr>
          <w:rFonts w:ascii="Arial" w:hAnsi="Arial" w:cs="Arial"/>
          <w:sz w:val="20"/>
          <w:szCs w:val="20"/>
        </w:rPr>
      </w:pPr>
    </w:p>
    <w:p w:rsidR="002078A1" w:rsidRPr="002078A1" w:rsidRDefault="002E09F9" w:rsidP="0057722C">
      <w:pPr>
        <w:pStyle w:val="ListParagraph"/>
        <w:numPr>
          <w:ilvl w:val="2"/>
          <w:numId w:val="1"/>
        </w:numPr>
        <w:autoSpaceDE w:val="0"/>
        <w:autoSpaceDN w:val="0"/>
        <w:adjustRightInd w:val="0"/>
        <w:rPr>
          <w:rFonts w:ascii="Arial" w:hAnsi="Arial" w:cs="Arial"/>
          <w:sz w:val="20"/>
          <w:szCs w:val="20"/>
        </w:rPr>
      </w:pPr>
      <w:r w:rsidRPr="00F66DC3">
        <w:rPr>
          <w:rFonts w:ascii="Arial" w:hAnsi="Arial" w:cs="Arial"/>
          <w:b/>
          <w:sz w:val="20"/>
          <w:szCs w:val="20"/>
        </w:rPr>
        <w:t>Sidebar “Thumbnail” Image</w:t>
      </w:r>
    </w:p>
    <w:p w:rsidR="002078A1" w:rsidRDefault="002078A1" w:rsidP="002078A1">
      <w:pPr>
        <w:autoSpaceDE w:val="0"/>
        <w:autoSpaceDN w:val="0"/>
        <w:adjustRightInd w:val="0"/>
        <w:ind w:left="720"/>
        <w:rPr>
          <w:rFonts w:ascii="Arial" w:hAnsi="Arial" w:cs="Arial"/>
          <w:sz w:val="20"/>
          <w:szCs w:val="20"/>
        </w:rPr>
      </w:pPr>
      <w:r>
        <w:rPr>
          <w:rFonts w:ascii="Arial" w:hAnsi="Arial" w:cs="Arial"/>
          <w:b/>
          <w:sz w:val="20"/>
          <w:szCs w:val="20"/>
        </w:rPr>
        <w:br/>
      </w:r>
      <w:r w:rsidR="006561D1" w:rsidRPr="002078A1">
        <w:rPr>
          <w:rFonts w:ascii="Arial" w:hAnsi="Arial" w:cs="Arial"/>
          <w:b/>
          <w:sz w:val="20"/>
          <w:szCs w:val="20"/>
        </w:rPr>
        <w:t xml:space="preserve">Overview: </w:t>
      </w:r>
      <w:r w:rsidR="006561D1" w:rsidRPr="002078A1">
        <w:rPr>
          <w:rFonts w:ascii="Arial" w:hAnsi="Arial" w:cs="Arial"/>
          <w:sz w:val="20"/>
          <w:szCs w:val="20"/>
        </w:rPr>
        <w:t>Two options exist for which image should be displayed in the “thumbnail” area of the sidebar when the user is in the “Full Map View”.</w:t>
      </w:r>
      <w:r w:rsidR="006561D1" w:rsidRPr="002078A1">
        <w:rPr>
          <w:rFonts w:ascii="Arial" w:hAnsi="Arial" w:cs="Arial"/>
          <w:sz w:val="20"/>
          <w:szCs w:val="20"/>
        </w:rPr>
        <w:br/>
      </w:r>
      <w:r w:rsidR="006561D1" w:rsidRPr="002078A1">
        <w:rPr>
          <w:rFonts w:ascii="Arial" w:hAnsi="Arial" w:cs="Arial"/>
          <w:sz w:val="20"/>
          <w:szCs w:val="20"/>
        </w:rPr>
        <w:br/>
      </w:r>
      <w:r w:rsidR="006561D1" w:rsidRPr="002078A1">
        <w:rPr>
          <w:rFonts w:ascii="Arial" w:hAnsi="Arial" w:cs="Arial"/>
          <w:b/>
          <w:sz w:val="20"/>
          <w:szCs w:val="20"/>
        </w:rPr>
        <w:t xml:space="preserve">Current choice: </w:t>
      </w:r>
      <w:r w:rsidR="006561D1" w:rsidRPr="002078A1">
        <w:rPr>
          <w:rFonts w:ascii="Arial" w:hAnsi="Arial" w:cs="Arial"/>
          <w:sz w:val="20"/>
          <w:szCs w:val="20"/>
        </w:rPr>
        <w:t xml:space="preserve">We are going with #1 as we believe that it holds more value for our customers. </w:t>
      </w:r>
    </w:p>
    <w:p w:rsidR="002078A1" w:rsidRDefault="002078A1" w:rsidP="002078A1">
      <w:pPr>
        <w:autoSpaceDE w:val="0"/>
        <w:autoSpaceDN w:val="0"/>
        <w:adjustRightInd w:val="0"/>
        <w:ind w:left="720"/>
        <w:rPr>
          <w:rFonts w:ascii="Arial" w:hAnsi="Arial" w:cs="Arial"/>
          <w:b/>
          <w:i/>
          <w:sz w:val="20"/>
          <w:szCs w:val="20"/>
        </w:rPr>
      </w:pPr>
    </w:p>
    <w:p w:rsidR="002E09F9" w:rsidRPr="002078A1" w:rsidRDefault="00792C80" w:rsidP="002078A1">
      <w:pPr>
        <w:autoSpaceDE w:val="0"/>
        <w:autoSpaceDN w:val="0"/>
        <w:adjustRightInd w:val="0"/>
        <w:ind w:left="720"/>
        <w:rPr>
          <w:rFonts w:ascii="Arial" w:hAnsi="Arial" w:cs="Arial"/>
          <w:sz w:val="20"/>
          <w:szCs w:val="20"/>
        </w:rPr>
      </w:pPr>
      <w:r>
        <w:rPr>
          <w:rFonts w:ascii="Arial" w:hAnsi="Arial" w:cs="Arial"/>
          <w:b/>
          <w:i/>
          <w:sz w:val="20"/>
          <w:szCs w:val="20"/>
        </w:rPr>
        <w:t xml:space="preserve">- </w:t>
      </w:r>
      <w:r w:rsidR="00AB66C8">
        <w:rPr>
          <w:rFonts w:ascii="Arial" w:hAnsi="Arial" w:cs="Arial"/>
          <w:b/>
          <w:i/>
          <w:sz w:val="20"/>
          <w:szCs w:val="20"/>
        </w:rPr>
        <w:t>Option</w:t>
      </w:r>
      <w:r w:rsidR="000D65D8">
        <w:rPr>
          <w:rFonts w:ascii="Arial" w:hAnsi="Arial" w:cs="Arial"/>
          <w:b/>
          <w:i/>
          <w:sz w:val="20"/>
          <w:szCs w:val="20"/>
        </w:rPr>
        <w:t xml:space="preserve"> #1: </w:t>
      </w:r>
      <w:r w:rsidR="006561D1">
        <w:rPr>
          <w:rFonts w:ascii="Arial" w:hAnsi="Arial" w:cs="Arial"/>
          <w:sz w:val="20"/>
          <w:szCs w:val="20"/>
        </w:rPr>
        <w:t xml:space="preserve"> </w:t>
      </w:r>
      <w:r w:rsidR="006561D1">
        <w:rPr>
          <w:rFonts w:ascii="Arial" w:hAnsi="Arial" w:cs="Arial"/>
          <w:b/>
          <w:i/>
          <w:sz w:val="20"/>
          <w:szCs w:val="20"/>
        </w:rPr>
        <w:t>Article Image Thumbnail</w:t>
      </w:r>
      <w:r w:rsidR="006561D1">
        <w:rPr>
          <w:rFonts w:ascii="Arial" w:hAnsi="Arial" w:cs="Arial"/>
          <w:b/>
          <w:i/>
          <w:sz w:val="20"/>
          <w:szCs w:val="20"/>
        </w:rPr>
        <w:br/>
      </w:r>
      <w:r w:rsidR="006561D1">
        <w:rPr>
          <w:rFonts w:ascii="Arial" w:hAnsi="Arial" w:cs="Arial"/>
          <w:b/>
          <w:i/>
          <w:sz w:val="20"/>
          <w:szCs w:val="20"/>
        </w:rPr>
        <w:br/>
      </w:r>
      <w:r w:rsidR="006561D1">
        <w:rPr>
          <w:rFonts w:ascii="Arial" w:hAnsi="Arial" w:cs="Arial"/>
          <w:sz w:val="20"/>
          <w:szCs w:val="20"/>
        </w:rPr>
        <w:t>When a user clicks on a node in the map, the image displayed in the thumbnail area is the image associated with that article.</w:t>
      </w:r>
      <w:r w:rsidR="006561D1">
        <w:rPr>
          <w:rFonts w:ascii="Arial" w:hAnsi="Arial" w:cs="Arial"/>
          <w:sz w:val="20"/>
          <w:szCs w:val="20"/>
        </w:rPr>
        <w:br/>
      </w:r>
      <w:r w:rsidR="006561D1">
        <w:rPr>
          <w:rFonts w:ascii="Arial" w:hAnsi="Arial" w:cs="Arial"/>
          <w:sz w:val="20"/>
          <w:szCs w:val="20"/>
        </w:rPr>
        <w:br/>
      </w:r>
      <w:r w:rsidR="006561D1">
        <w:rPr>
          <w:rFonts w:ascii="Arial" w:hAnsi="Arial" w:cs="Arial"/>
          <w:b/>
          <w:sz w:val="20"/>
          <w:szCs w:val="20"/>
        </w:rPr>
        <w:t>Pros:</w:t>
      </w:r>
    </w:p>
    <w:p w:rsidR="006561D1" w:rsidRDefault="006561D1" w:rsidP="0080296A">
      <w:pPr>
        <w:pStyle w:val="ListParagraph"/>
        <w:numPr>
          <w:ilvl w:val="0"/>
          <w:numId w:val="23"/>
        </w:numPr>
        <w:autoSpaceDE w:val="0"/>
        <w:autoSpaceDN w:val="0"/>
        <w:adjustRightInd w:val="0"/>
        <w:rPr>
          <w:rFonts w:ascii="Arial" w:hAnsi="Arial" w:cs="Arial"/>
          <w:sz w:val="20"/>
          <w:szCs w:val="20"/>
        </w:rPr>
      </w:pPr>
      <w:r>
        <w:rPr>
          <w:rFonts w:ascii="Arial" w:hAnsi="Arial" w:cs="Arial"/>
          <w:sz w:val="20"/>
          <w:szCs w:val="20"/>
        </w:rPr>
        <w:t>Users can see the image associated with an article</w:t>
      </w:r>
    </w:p>
    <w:p w:rsidR="006561D1" w:rsidRDefault="006561D1" w:rsidP="0080296A">
      <w:pPr>
        <w:pStyle w:val="ListParagraph"/>
        <w:numPr>
          <w:ilvl w:val="0"/>
          <w:numId w:val="23"/>
        </w:numPr>
        <w:autoSpaceDE w:val="0"/>
        <w:autoSpaceDN w:val="0"/>
        <w:adjustRightInd w:val="0"/>
        <w:rPr>
          <w:rFonts w:ascii="Arial" w:hAnsi="Arial" w:cs="Arial"/>
          <w:sz w:val="20"/>
          <w:szCs w:val="20"/>
        </w:rPr>
      </w:pPr>
      <w:r>
        <w:rPr>
          <w:rFonts w:ascii="Arial" w:hAnsi="Arial" w:cs="Arial"/>
          <w:sz w:val="20"/>
          <w:szCs w:val="20"/>
        </w:rPr>
        <w:t>The image can be scraped from the Wikipedia API by the client connection</w:t>
      </w:r>
    </w:p>
    <w:p w:rsidR="006561D1" w:rsidRDefault="006561D1" w:rsidP="006561D1">
      <w:pPr>
        <w:autoSpaceDE w:val="0"/>
        <w:autoSpaceDN w:val="0"/>
        <w:adjustRightInd w:val="0"/>
        <w:rPr>
          <w:rFonts w:ascii="Arial" w:hAnsi="Arial" w:cs="Arial"/>
          <w:sz w:val="20"/>
          <w:szCs w:val="20"/>
        </w:rPr>
      </w:pPr>
    </w:p>
    <w:p w:rsidR="006561D1" w:rsidRDefault="006561D1" w:rsidP="006561D1">
      <w:pPr>
        <w:autoSpaceDE w:val="0"/>
        <w:autoSpaceDN w:val="0"/>
        <w:adjustRightInd w:val="0"/>
        <w:ind w:left="954"/>
        <w:rPr>
          <w:rFonts w:ascii="Arial" w:hAnsi="Arial" w:cs="Arial"/>
          <w:b/>
          <w:sz w:val="20"/>
          <w:szCs w:val="20"/>
        </w:rPr>
      </w:pPr>
      <w:r>
        <w:rPr>
          <w:rFonts w:ascii="Arial" w:hAnsi="Arial" w:cs="Arial"/>
          <w:b/>
          <w:sz w:val="20"/>
          <w:szCs w:val="20"/>
        </w:rPr>
        <w:t xml:space="preserve">Cons: </w:t>
      </w:r>
    </w:p>
    <w:p w:rsidR="002078A1" w:rsidRDefault="006561D1" w:rsidP="0080296A">
      <w:pPr>
        <w:pStyle w:val="ListParagraph"/>
        <w:numPr>
          <w:ilvl w:val="0"/>
          <w:numId w:val="24"/>
        </w:numPr>
        <w:autoSpaceDE w:val="0"/>
        <w:autoSpaceDN w:val="0"/>
        <w:adjustRightInd w:val="0"/>
        <w:rPr>
          <w:rFonts w:ascii="Arial" w:hAnsi="Arial" w:cs="Arial"/>
          <w:b/>
          <w:sz w:val="20"/>
          <w:szCs w:val="20"/>
        </w:rPr>
      </w:pPr>
      <w:r>
        <w:rPr>
          <w:rFonts w:ascii="Arial" w:hAnsi="Arial" w:cs="Arial"/>
          <w:sz w:val="20"/>
          <w:szCs w:val="20"/>
        </w:rPr>
        <w:t>If no image is associated with an article, we need to display something generic in this location.</w:t>
      </w:r>
      <w:r w:rsidR="00792C80">
        <w:rPr>
          <w:rFonts w:ascii="Arial" w:hAnsi="Arial" w:cs="Arial"/>
          <w:b/>
          <w:sz w:val="20"/>
          <w:szCs w:val="20"/>
        </w:rPr>
        <w:br/>
      </w:r>
    </w:p>
    <w:p w:rsidR="002078A1" w:rsidRDefault="00792C80" w:rsidP="002078A1">
      <w:pPr>
        <w:autoSpaceDE w:val="0"/>
        <w:autoSpaceDN w:val="0"/>
        <w:adjustRightInd w:val="0"/>
        <w:ind w:firstLine="720"/>
        <w:rPr>
          <w:rFonts w:ascii="Arial" w:hAnsi="Arial" w:cs="Arial"/>
          <w:b/>
          <w:sz w:val="20"/>
          <w:szCs w:val="20"/>
        </w:rPr>
      </w:pPr>
      <w:r>
        <w:rPr>
          <w:rFonts w:ascii="Arial" w:hAnsi="Arial" w:cs="Arial"/>
          <w:b/>
          <w:i/>
          <w:sz w:val="20"/>
          <w:szCs w:val="20"/>
        </w:rPr>
        <w:t xml:space="preserve">- </w:t>
      </w:r>
      <w:r w:rsidR="00AB66C8" w:rsidRPr="002078A1">
        <w:rPr>
          <w:rFonts w:ascii="Arial" w:hAnsi="Arial" w:cs="Arial"/>
          <w:b/>
          <w:i/>
          <w:sz w:val="20"/>
          <w:szCs w:val="20"/>
        </w:rPr>
        <w:t>Option</w:t>
      </w:r>
      <w:r w:rsidR="006561D1" w:rsidRPr="002078A1">
        <w:rPr>
          <w:rFonts w:ascii="Arial" w:hAnsi="Arial" w:cs="Arial"/>
          <w:b/>
          <w:i/>
          <w:sz w:val="20"/>
          <w:szCs w:val="20"/>
        </w:rPr>
        <w:t xml:space="preserve"> #2: Article Screenshot Thumbnail</w:t>
      </w:r>
    </w:p>
    <w:p w:rsidR="002078A1" w:rsidRDefault="002078A1" w:rsidP="002078A1">
      <w:pPr>
        <w:autoSpaceDE w:val="0"/>
        <w:autoSpaceDN w:val="0"/>
        <w:adjustRightInd w:val="0"/>
        <w:ind w:left="720"/>
        <w:rPr>
          <w:rFonts w:ascii="Arial" w:hAnsi="Arial" w:cs="Arial"/>
          <w:b/>
          <w:sz w:val="20"/>
          <w:szCs w:val="20"/>
        </w:rPr>
      </w:pPr>
    </w:p>
    <w:p w:rsidR="006561D1" w:rsidRDefault="006561D1" w:rsidP="002078A1">
      <w:pPr>
        <w:autoSpaceDE w:val="0"/>
        <w:autoSpaceDN w:val="0"/>
        <w:adjustRightInd w:val="0"/>
        <w:ind w:left="720"/>
        <w:rPr>
          <w:rFonts w:ascii="Arial" w:hAnsi="Arial" w:cs="Arial"/>
          <w:b/>
          <w:sz w:val="20"/>
          <w:szCs w:val="20"/>
        </w:rPr>
      </w:pPr>
      <w:r>
        <w:rPr>
          <w:rFonts w:ascii="Arial" w:hAnsi="Arial" w:cs="Arial"/>
          <w:sz w:val="20"/>
          <w:szCs w:val="20"/>
        </w:rPr>
        <w:t xml:space="preserve">When the user clicks on a </w:t>
      </w:r>
      <w:r w:rsidR="003450B2">
        <w:rPr>
          <w:rFonts w:ascii="Arial" w:hAnsi="Arial" w:cs="Arial"/>
          <w:sz w:val="20"/>
          <w:szCs w:val="20"/>
        </w:rPr>
        <w:t>node in the map, the image displayed in the thumbnail area is a small screenshot of the entire article.</w:t>
      </w:r>
      <w:r w:rsidR="003450B2">
        <w:rPr>
          <w:rFonts w:ascii="Arial" w:hAnsi="Arial" w:cs="Arial"/>
          <w:sz w:val="20"/>
          <w:szCs w:val="20"/>
        </w:rPr>
        <w:br/>
      </w:r>
      <w:r w:rsidR="003450B2">
        <w:rPr>
          <w:rFonts w:ascii="Arial" w:hAnsi="Arial" w:cs="Arial"/>
          <w:sz w:val="20"/>
          <w:szCs w:val="20"/>
        </w:rPr>
        <w:br/>
      </w:r>
      <w:r w:rsidR="003450B2">
        <w:rPr>
          <w:rFonts w:ascii="Arial" w:hAnsi="Arial" w:cs="Arial"/>
          <w:b/>
          <w:sz w:val="20"/>
          <w:szCs w:val="20"/>
        </w:rPr>
        <w:t>Pros:</w:t>
      </w:r>
    </w:p>
    <w:p w:rsidR="003450B2" w:rsidRPr="003450B2" w:rsidRDefault="003450B2" w:rsidP="0080296A">
      <w:pPr>
        <w:pStyle w:val="ListParagraph"/>
        <w:numPr>
          <w:ilvl w:val="0"/>
          <w:numId w:val="25"/>
        </w:numPr>
        <w:autoSpaceDE w:val="0"/>
        <w:autoSpaceDN w:val="0"/>
        <w:adjustRightInd w:val="0"/>
        <w:rPr>
          <w:rFonts w:ascii="Arial" w:hAnsi="Arial" w:cs="Arial"/>
          <w:b/>
          <w:sz w:val="20"/>
          <w:szCs w:val="20"/>
        </w:rPr>
      </w:pPr>
      <w:r>
        <w:rPr>
          <w:rFonts w:ascii="Arial" w:hAnsi="Arial" w:cs="Arial"/>
          <w:sz w:val="20"/>
          <w:szCs w:val="20"/>
        </w:rPr>
        <w:t>Users can see a high-level view of the Wikipedia article.</w:t>
      </w:r>
    </w:p>
    <w:p w:rsidR="002078A1" w:rsidRPr="002078A1" w:rsidRDefault="003450B2" w:rsidP="0080296A">
      <w:pPr>
        <w:pStyle w:val="ListParagraph"/>
        <w:numPr>
          <w:ilvl w:val="0"/>
          <w:numId w:val="25"/>
        </w:numPr>
        <w:autoSpaceDE w:val="0"/>
        <w:autoSpaceDN w:val="0"/>
        <w:adjustRightInd w:val="0"/>
        <w:rPr>
          <w:rFonts w:ascii="Arial" w:hAnsi="Arial" w:cs="Arial"/>
          <w:b/>
          <w:sz w:val="20"/>
          <w:szCs w:val="20"/>
        </w:rPr>
      </w:pPr>
      <w:r>
        <w:rPr>
          <w:rFonts w:ascii="Arial" w:hAnsi="Arial" w:cs="Arial"/>
          <w:sz w:val="20"/>
          <w:szCs w:val="20"/>
        </w:rPr>
        <w:t>We can display an image for every article.</w:t>
      </w:r>
    </w:p>
    <w:p w:rsidR="002078A1" w:rsidRDefault="002078A1" w:rsidP="002078A1">
      <w:pPr>
        <w:autoSpaceDE w:val="0"/>
        <w:autoSpaceDN w:val="0"/>
        <w:adjustRightInd w:val="0"/>
        <w:rPr>
          <w:rFonts w:ascii="Arial" w:hAnsi="Arial" w:cs="Arial"/>
          <w:b/>
          <w:sz w:val="20"/>
          <w:szCs w:val="20"/>
        </w:rPr>
      </w:pPr>
    </w:p>
    <w:p w:rsidR="003450B2" w:rsidRPr="002078A1" w:rsidRDefault="003450B2" w:rsidP="002078A1">
      <w:pPr>
        <w:autoSpaceDE w:val="0"/>
        <w:autoSpaceDN w:val="0"/>
        <w:adjustRightInd w:val="0"/>
        <w:ind w:firstLine="720"/>
        <w:rPr>
          <w:rFonts w:ascii="Arial" w:hAnsi="Arial" w:cs="Arial"/>
          <w:b/>
          <w:sz w:val="20"/>
          <w:szCs w:val="20"/>
        </w:rPr>
      </w:pPr>
      <w:r w:rsidRPr="002078A1">
        <w:rPr>
          <w:rFonts w:ascii="Arial" w:hAnsi="Arial" w:cs="Arial"/>
          <w:b/>
          <w:sz w:val="20"/>
          <w:szCs w:val="20"/>
        </w:rPr>
        <w:t>Cons:</w:t>
      </w:r>
    </w:p>
    <w:p w:rsidR="003450B2" w:rsidRDefault="003450B2" w:rsidP="0080296A">
      <w:pPr>
        <w:pStyle w:val="ListParagraph"/>
        <w:numPr>
          <w:ilvl w:val="0"/>
          <w:numId w:val="26"/>
        </w:numPr>
        <w:autoSpaceDE w:val="0"/>
        <w:autoSpaceDN w:val="0"/>
        <w:adjustRightInd w:val="0"/>
        <w:rPr>
          <w:rFonts w:ascii="Arial" w:hAnsi="Arial" w:cs="Arial"/>
          <w:sz w:val="20"/>
          <w:szCs w:val="20"/>
        </w:rPr>
      </w:pPr>
      <w:r>
        <w:rPr>
          <w:rFonts w:ascii="Arial" w:hAnsi="Arial" w:cs="Arial"/>
          <w:sz w:val="20"/>
          <w:szCs w:val="20"/>
        </w:rPr>
        <w:t>We have to provide some kind of functionality for screenshotting an article and downsizing an image.</w:t>
      </w:r>
    </w:p>
    <w:p w:rsidR="003450B2" w:rsidRPr="003450B2" w:rsidRDefault="003450B2" w:rsidP="0080296A">
      <w:pPr>
        <w:pStyle w:val="ListParagraph"/>
        <w:numPr>
          <w:ilvl w:val="0"/>
          <w:numId w:val="26"/>
        </w:numPr>
        <w:autoSpaceDE w:val="0"/>
        <w:autoSpaceDN w:val="0"/>
        <w:adjustRightInd w:val="0"/>
        <w:rPr>
          <w:rFonts w:ascii="Arial" w:hAnsi="Arial" w:cs="Arial"/>
          <w:sz w:val="20"/>
          <w:szCs w:val="20"/>
        </w:rPr>
      </w:pPr>
      <w:r>
        <w:rPr>
          <w:rFonts w:ascii="Arial" w:hAnsi="Arial" w:cs="Arial"/>
          <w:sz w:val="20"/>
          <w:szCs w:val="20"/>
        </w:rPr>
        <w:t>Not as useful to the user as an article image.</w:t>
      </w:r>
    </w:p>
    <w:p w:rsidR="002E09F9" w:rsidRPr="002E09F9" w:rsidRDefault="002E09F9" w:rsidP="002E09F9">
      <w:pPr>
        <w:autoSpaceDE w:val="0"/>
        <w:autoSpaceDN w:val="0"/>
        <w:adjustRightInd w:val="0"/>
        <w:ind w:left="360"/>
        <w:rPr>
          <w:rFonts w:ascii="Arial" w:hAnsi="Arial" w:cs="Arial"/>
          <w:sz w:val="20"/>
          <w:szCs w:val="20"/>
        </w:rPr>
      </w:pPr>
    </w:p>
    <w:p w:rsidR="002078A1" w:rsidRPr="002078A1" w:rsidRDefault="002E09F9" w:rsidP="0057722C">
      <w:pPr>
        <w:pStyle w:val="ListParagraph"/>
        <w:numPr>
          <w:ilvl w:val="2"/>
          <w:numId w:val="1"/>
        </w:numPr>
        <w:autoSpaceDE w:val="0"/>
        <w:autoSpaceDN w:val="0"/>
        <w:adjustRightInd w:val="0"/>
        <w:rPr>
          <w:rFonts w:ascii="Arial" w:hAnsi="Arial" w:cs="Arial"/>
          <w:sz w:val="20"/>
          <w:szCs w:val="20"/>
        </w:rPr>
      </w:pPr>
      <w:r>
        <w:rPr>
          <w:rFonts w:ascii="Arial" w:hAnsi="Arial" w:cs="Arial"/>
          <w:b/>
          <w:sz w:val="20"/>
          <w:szCs w:val="20"/>
        </w:rPr>
        <w:t xml:space="preserve">Database Table Structure </w:t>
      </w:r>
    </w:p>
    <w:p w:rsidR="00ED6D90" w:rsidRPr="002078A1" w:rsidRDefault="002078A1" w:rsidP="002078A1">
      <w:pPr>
        <w:autoSpaceDE w:val="0"/>
        <w:autoSpaceDN w:val="0"/>
        <w:adjustRightInd w:val="0"/>
        <w:ind w:left="720"/>
        <w:rPr>
          <w:rFonts w:ascii="Arial" w:hAnsi="Arial" w:cs="Arial"/>
          <w:sz w:val="20"/>
          <w:szCs w:val="20"/>
        </w:rPr>
      </w:pPr>
      <w:r>
        <w:rPr>
          <w:rFonts w:ascii="Arial" w:hAnsi="Arial" w:cs="Arial"/>
          <w:b/>
          <w:sz w:val="20"/>
          <w:szCs w:val="20"/>
        </w:rPr>
        <w:br/>
      </w:r>
      <w:r w:rsidR="00ED6D90" w:rsidRPr="002078A1">
        <w:rPr>
          <w:rFonts w:ascii="Arial" w:hAnsi="Arial" w:cs="Arial"/>
          <w:b/>
          <w:sz w:val="20"/>
          <w:szCs w:val="20"/>
        </w:rPr>
        <w:t xml:space="preserve">Overview: </w:t>
      </w:r>
      <w:r w:rsidR="000D65D8" w:rsidRPr="002078A1">
        <w:rPr>
          <w:rFonts w:ascii="Arial" w:hAnsi="Arial" w:cs="Arial"/>
          <w:sz w:val="20"/>
          <w:szCs w:val="20"/>
        </w:rPr>
        <w:t>Two options exist for how to represent Article Relationships in the SQLdatabase.</w:t>
      </w:r>
      <w:r w:rsidR="006561D1" w:rsidRPr="002078A1">
        <w:rPr>
          <w:rFonts w:ascii="Arial" w:hAnsi="Arial" w:cs="Arial"/>
          <w:sz w:val="20"/>
          <w:szCs w:val="20"/>
        </w:rPr>
        <w:br/>
      </w:r>
      <w:r w:rsidR="006561D1" w:rsidRPr="002078A1">
        <w:rPr>
          <w:rFonts w:ascii="Arial" w:hAnsi="Arial" w:cs="Arial"/>
          <w:sz w:val="20"/>
          <w:szCs w:val="20"/>
        </w:rPr>
        <w:br/>
      </w:r>
      <w:r w:rsidR="006561D1" w:rsidRPr="002078A1">
        <w:rPr>
          <w:rFonts w:ascii="Arial" w:hAnsi="Arial" w:cs="Arial"/>
          <w:b/>
          <w:sz w:val="20"/>
          <w:szCs w:val="20"/>
        </w:rPr>
        <w:t xml:space="preserve">Current choice: </w:t>
      </w:r>
      <w:r w:rsidR="006561D1" w:rsidRPr="002078A1">
        <w:rPr>
          <w:rFonts w:ascii="Arial" w:hAnsi="Arial" w:cs="Arial"/>
          <w:sz w:val="20"/>
          <w:szCs w:val="20"/>
        </w:rPr>
        <w:t>For now we are going with #1, and are viewing #2 as a potential optimization to use instead of (or in concert with) #1.</w:t>
      </w:r>
      <w:r w:rsidR="00093585" w:rsidRPr="002078A1">
        <w:rPr>
          <w:rFonts w:ascii="Arial" w:hAnsi="Arial" w:cs="Arial"/>
          <w:b/>
          <w:sz w:val="20"/>
          <w:szCs w:val="20"/>
        </w:rPr>
        <w:br/>
      </w:r>
      <w:r w:rsidR="00093585" w:rsidRPr="002078A1">
        <w:rPr>
          <w:rFonts w:ascii="Arial" w:hAnsi="Arial" w:cs="Arial"/>
          <w:sz w:val="20"/>
          <w:szCs w:val="20"/>
        </w:rPr>
        <w:br/>
      </w:r>
      <w:r w:rsidR="00792C80">
        <w:rPr>
          <w:rFonts w:ascii="Arial" w:hAnsi="Arial" w:cs="Arial"/>
          <w:b/>
          <w:i/>
          <w:sz w:val="20"/>
          <w:szCs w:val="20"/>
        </w:rPr>
        <w:t xml:space="preserve">- </w:t>
      </w:r>
      <w:r w:rsidR="00AB66C8" w:rsidRPr="002078A1">
        <w:rPr>
          <w:rFonts w:ascii="Arial" w:hAnsi="Arial" w:cs="Arial"/>
          <w:b/>
          <w:i/>
          <w:sz w:val="20"/>
          <w:szCs w:val="20"/>
        </w:rPr>
        <w:t>Option</w:t>
      </w:r>
      <w:r w:rsidR="00093585" w:rsidRPr="002078A1">
        <w:rPr>
          <w:rFonts w:ascii="Arial" w:hAnsi="Arial" w:cs="Arial"/>
          <w:b/>
          <w:i/>
          <w:sz w:val="20"/>
          <w:szCs w:val="20"/>
        </w:rPr>
        <w:t xml:space="preserve"> #1: Represent Article Relationships as Edgewise Pairs</w:t>
      </w:r>
      <w:r w:rsidR="00093585" w:rsidRPr="002078A1">
        <w:rPr>
          <w:rFonts w:ascii="Arial" w:hAnsi="Arial" w:cs="Arial"/>
          <w:b/>
          <w:i/>
          <w:sz w:val="20"/>
          <w:szCs w:val="20"/>
        </w:rPr>
        <w:br/>
      </w:r>
      <w:r w:rsidR="00093585" w:rsidRPr="002078A1">
        <w:rPr>
          <w:rFonts w:ascii="Arial" w:hAnsi="Arial" w:cs="Arial"/>
          <w:sz w:val="20"/>
          <w:szCs w:val="20"/>
        </w:rPr>
        <w:br/>
        <w:t xml:space="preserve">The proposed representation of article relationships in the ArticleRelations table is as edges, with Articles being paired </w:t>
      </w:r>
      <w:r w:rsidR="00ED6D90" w:rsidRPr="002078A1">
        <w:rPr>
          <w:rFonts w:ascii="Arial" w:hAnsi="Arial" w:cs="Arial"/>
          <w:sz w:val="20"/>
          <w:szCs w:val="20"/>
        </w:rPr>
        <w:t>with</w:t>
      </w:r>
      <w:r w:rsidR="00093585" w:rsidRPr="002078A1">
        <w:rPr>
          <w:rFonts w:ascii="Arial" w:hAnsi="Arial" w:cs="Arial"/>
          <w:sz w:val="20"/>
          <w:szCs w:val="20"/>
        </w:rPr>
        <w:t xml:space="preserve"> RelatedArticles.This results in an entry for every edgewise pair of related articles.  </w:t>
      </w:r>
      <w:r w:rsidR="00093585" w:rsidRPr="002078A1">
        <w:rPr>
          <w:rFonts w:ascii="Arial" w:hAnsi="Arial" w:cs="Arial"/>
          <w:sz w:val="20"/>
          <w:szCs w:val="20"/>
        </w:rPr>
        <w:br/>
      </w:r>
      <w:r w:rsidR="00093585" w:rsidRPr="002078A1">
        <w:rPr>
          <w:rFonts w:ascii="Arial" w:hAnsi="Arial" w:cs="Arial"/>
          <w:sz w:val="20"/>
          <w:szCs w:val="20"/>
        </w:rPr>
        <w:br/>
      </w:r>
      <w:r w:rsidR="00093585" w:rsidRPr="002078A1">
        <w:rPr>
          <w:rFonts w:ascii="Arial" w:hAnsi="Arial" w:cs="Arial"/>
          <w:b/>
          <w:sz w:val="20"/>
          <w:szCs w:val="20"/>
        </w:rPr>
        <w:t xml:space="preserve">Pros: </w:t>
      </w:r>
    </w:p>
    <w:p w:rsidR="00ED6D90" w:rsidRDefault="00ED6D90" w:rsidP="0080296A">
      <w:pPr>
        <w:pStyle w:val="ListParagraph"/>
        <w:numPr>
          <w:ilvl w:val="0"/>
          <w:numId w:val="19"/>
        </w:numPr>
        <w:autoSpaceDE w:val="0"/>
        <w:autoSpaceDN w:val="0"/>
        <w:adjustRightInd w:val="0"/>
        <w:rPr>
          <w:rFonts w:ascii="Arial" w:hAnsi="Arial" w:cs="Arial"/>
          <w:sz w:val="20"/>
          <w:szCs w:val="20"/>
        </w:rPr>
      </w:pPr>
      <w:r>
        <w:rPr>
          <w:rFonts w:ascii="Arial" w:hAnsi="Arial" w:cs="Arial"/>
          <w:sz w:val="20"/>
          <w:szCs w:val="20"/>
        </w:rPr>
        <w:t>S</w:t>
      </w:r>
      <w:r w:rsidR="00093585">
        <w:rPr>
          <w:rFonts w:ascii="Arial" w:hAnsi="Arial" w:cs="Arial"/>
          <w:sz w:val="20"/>
          <w:szCs w:val="20"/>
        </w:rPr>
        <w:t xml:space="preserve">imple and fast for discovering </w:t>
      </w:r>
      <w:r>
        <w:rPr>
          <w:rFonts w:ascii="Arial" w:hAnsi="Arial" w:cs="Arial"/>
          <w:sz w:val="20"/>
          <w:szCs w:val="20"/>
        </w:rPr>
        <w:t>a few</w:t>
      </w:r>
      <w:r w:rsidR="00093585">
        <w:rPr>
          <w:rFonts w:ascii="Arial" w:hAnsi="Arial" w:cs="Arial"/>
          <w:sz w:val="20"/>
          <w:szCs w:val="20"/>
        </w:rPr>
        <w:t xml:space="preserve"> degrees of separation </w:t>
      </w:r>
      <w:r>
        <w:rPr>
          <w:rFonts w:ascii="Arial" w:hAnsi="Arial" w:cs="Arial"/>
          <w:sz w:val="20"/>
          <w:szCs w:val="20"/>
        </w:rPr>
        <w:t>away from a particular node</w:t>
      </w:r>
    </w:p>
    <w:p w:rsidR="002078A1" w:rsidRDefault="00ED6D90" w:rsidP="0080296A">
      <w:pPr>
        <w:pStyle w:val="ListParagraph"/>
        <w:numPr>
          <w:ilvl w:val="0"/>
          <w:numId w:val="19"/>
        </w:numPr>
        <w:autoSpaceDE w:val="0"/>
        <w:autoSpaceDN w:val="0"/>
        <w:adjustRightInd w:val="0"/>
        <w:rPr>
          <w:rFonts w:ascii="Arial" w:hAnsi="Arial" w:cs="Arial"/>
          <w:sz w:val="20"/>
          <w:szCs w:val="20"/>
        </w:rPr>
      </w:pPr>
      <w:r>
        <w:rPr>
          <w:rFonts w:ascii="Arial" w:hAnsi="Arial" w:cs="Arial"/>
          <w:sz w:val="20"/>
          <w:szCs w:val="20"/>
        </w:rPr>
        <w:t xml:space="preserve">Minimized database size – there are  as many tuples in the ArticleRelations table as there are edges in the graph </w:t>
      </w:r>
    </w:p>
    <w:p w:rsidR="00ED6D90" w:rsidRPr="002078A1" w:rsidRDefault="00093585" w:rsidP="002078A1">
      <w:pPr>
        <w:autoSpaceDE w:val="0"/>
        <w:autoSpaceDN w:val="0"/>
        <w:adjustRightInd w:val="0"/>
        <w:ind w:firstLine="720"/>
        <w:rPr>
          <w:rFonts w:ascii="Arial" w:hAnsi="Arial" w:cs="Arial"/>
          <w:sz w:val="20"/>
          <w:szCs w:val="20"/>
        </w:rPr>
      </w:pPr>
      <w:r w:rsidRPr="002078A1">
        <w:rPr>
          <w:rFonts w:ascii="Arial" w:hAnsi="Arial" w:cs="Arial"/>
          <w:b/>
          <w:sz w:val="20"/>
          <w:szCs w:val="20"/>
        </w:rPr>
        <w:t xml:space="preserve">Cons: </w:t>
      </w:r>
    </w:p>
    <w:p w:rsidR="00ED6D90" w:rsidRDefault="00093585" w:rsidP="0080296A">
      <w:pPr>
        <w:pStyle w:val="ListParagraph"/>
        <w:numPr>
          <w:ilvl w:val="0"/>
          <w:numId w:val="20"/>
        </w:numPr>
        <w:autoSpaceDE w:val="0"/>
        <w:autoSpaceDN w:val="0"/>
        <w:adjustRightInd w:val="0"/>
        <w:rPr>
          <w:rFonts w:ascii="Arial" w:hAnsi="Arial" w:cs="Arial"/>
          <w:sz w:val="20"/>
          <w:szCs w:val="20"/>
        </w:rPr>
      </w:pPr>
      <w:r w:rsidRPr="00ED6D90">
        <w:rPr>
          <w:rFonts w:ascii="Arial" w:hAnsi="Arial" w:cs="Arial"/>
          <w:sz w:val="20"/>
          <w:szCs w:val="20"/>
        </w:rPr>
        <w:t xml:space="preserve">Discovering farther than </w:t>
      </w:r>
      <w:r w:rsidR="00ED6D90">
        <w:rPr>
          <w:rFonts w:ascii="Arial" w:hAnsi="Arial" w:cs="Arial"/>
          <w:sz w:val="20"/>
          <w:szCs w:val="20"/>
        </w:rPr>
        <w:t xml:space="preserve">a few </w:t>
      </w:r>
      <w:r w:rsidRPr="00ED6D90">
        <w:rPr>
          <w:rFonts w:ascii="Arial" w:hAnsi="Arial" w:cs="Arial"/>
          <w:sz w:val="20"/>
          <w:szCs w:val="20"/>
        </w:rPr>
        <w:t>degrees of separation will increase qu</w:t>
      </w:r>
      <w:r w:rsidR="00ED6D90">
        <w:rPr>
          <w:rFonts w:ascii="Arial" w:hAnsi="Arial" w:cs="Arial"/>
          <w:sz w:val="20"/>
          <w:szCs w:val="20"/>
        </w:rPr>
        <w:t>ery times</w:t>
      </w:r>
    </w:p>
    <w:p w:rsidR="00ED6D90" w:rsidRDefault="00ED6D90" w:rsidP="0080296A">
      <w:pPr>
        <w:pStyle w:val="ListParagraph"/>
        <w:numPr>
          <w:ilvl w:val="0"/>
          <w:numId w:val="20"/>
        </w:numPr>
        <w:autoSpaceDE w:val="0"/>
        <w:autoSpaceDN w:val="0"/>
        <w:adjustRightInd w:val="0"/>
        <w:rPr>
          <w:rFonts w:ascii="Arial" w:hAnsi="Arial" w:cs="Arial"/>
          <w:sz w:val="20"/>
          <w:szCs w:val="20"/>
        </w:rPr>
      </w:pPr>
      <w:r>
        <w:rPr>
          <w:rFonts w:ascii="Arial" w:hAnsi="Arial" w:cs="Arial"/>
          <w:sz w:val="20"/>
          <w:szCs w:val="20"/>
        </w:rPr>
        <w:t>C</w:t>
      </w:r>
      <w:r w:rsidR="00093585" w:rsidRPr="00ED6D90">
        <w:rPr>
          <w:rFonts w:ascii="Arial" w:hAnsi="Arial" w:cs="Arial"/>
          <w:sz w:val="20"/>
          <w:szCs w:val="20"/>
        </w:rPr>
        <w:t xml:space="preserve">annot </w:t>
      </w:r>
      <w:r>
        <w:rPr>
          <w:rFonts w:ascii="Arial" w:hAnsi="Arial" w:cs="Arial"/>
          <w:sz w:val="20"/>
          <w:szCs w:val="20"/>
        </w:rPr>
        <w:t>directly specify or query</w:t>
      </w:r>
      <w:r w:rsidR="00093585" w:rsidRPr="00ED6D90">
        <w:rPr>
          <w:rFonts w:ascii="Arial" w:hAnsi="Arial" w:cs="Arial"/>
          <w:sz w:val="20"/>
          <w:szCs w:val="20"/>
        </w:rPr>
        <w:t xml:space="preserve"> a degree of separat</w:t>
      </w:r>
      <w:r>
        <w:rPr>
          <w:rFonts w:ascii="Arial" w:hAnsi="Arial" w:cs="Arial"/>
          <w:sz w:val="20"/>
          <w:szCs w:val="20"/>
        </w:rPr>
        <w:t>ion to return in a query. (Q</w:t>
      </w:r>
      <w:r w:rsidR="00093585" w:rsidRPr="00ED6D90">
        <w:rPr>
          <w:rFonts w:ascii="Arial" w:hAnsi="Arial" w:cs="Arial"/>
          <w:sz w:val="20"/>
          <w:szCs w:val="20"/>
        </w:rPr>
        <w:t xml:space="preserve">uerying for </w:t>
      </w:r>
      <w:r w:rsidR="00093585" w:rsidRPr="00ED6D90">
        <w:rPr>
          <w:rFonts w:ascii="Arial" w:hAnsi="Arial" w:cs="Arial"/>
          <w:i/>
          <w:sz w:val="20"/>
          <w:szCs w:val="20"/>
        </w:rPr>
        <w:t>n</w:t>
      </w:r>
      <w:r w:rsidR="00093585" w:rsidRPr="00ED6D90">
        <w:rPr>
          <w:rFonts w:ascii="Arial" w:hAnsi="Arial" w:cs="Arial"/>
          <w:sz w:val="20"/>
          <w:szCs w:val="20"/>
        </w:rPr>
        <w:t xml:space="preserve"> degrees of separation </w:t>
      </w:r>
      <w:r>
        <w:rPr>
          <w:rFonts w:ascii="Arial" w:hAnsi="Arial" w:cs="Arial"/>
          <w:sz w:val="20"/>
          <w:szCs w:val="20"/>
        </w:rPr>
        <w:t>away from a particular article requires</w:t>
      </w:r>
      <w:r w:rsidR="00093585" w:rsidRPr="00ED6D90">
        <w:rPr>
          <w:rFonts w:ascii="Arial" w:hAnsi="Arial" w:cs="Arial"/>
          <w:sz w:val="20"/>
          <w:szCs w:val="20"/>
        </w:rPr>
        <w:t xml:space="preserve"> </w:t>
      </w:r>
      <w:r>
        <w:rPr>
          <w:rFonts w:ascii="Arial" w:hAnsi="Arial" w:cs="Arial"/>
          <w:sz w:val="20"/>
          <w:szCs w:val="20"/>
        </w:rPr>
        <w:t>finding every tuple</w:t>
      </w:r>
      <w:r w:rsidR="00093585" w:rsidRPr="00ED6D90">
        <w:rPr>
          <w:rFonts w:ascii="Arial" w:hAnsi="Arial" w:cs="Arial"/>
          <w:sz w:val="20"/>
          <w:szCs w:val="20"/>
        </w:rPr>
        <w:t xml:space="preserve"> at </w:t>
      </w:r>
      <w:r w:rsidR="00093585" w:rsidRPr="00ED6D90">
        <w:rPr>
          <w:rFonts w:ascii="Arial" w:hAnsi="Arial" w:cs="Arial"/>
          <w:i/>
          <w:sz w:val="20"/>
          <w:szCs w:val="20"/>
        </w:rPr>
        <w:t>n-1</w:t>
      </w:r>
      <w:r w:rsidR="00093585" w:rsidRPr="00ED6D90">
        <w:rPr>
          <w:rFonts w:ascii="Arial" w:hAnsi="Arial" w:cs="Arial"/>
          <w:sz w:val="20"/>
          <w:szCs w:val="20"/>
        </w:rPr>
        <w:t xml:space="preserve"> degrees of separation</w:t>
      </w:r>
      <w:r>
        <w:rPr>
          <w:rFonts w:ascii="Arial" w:hAnsi="Arial" w:cs="Arial"/>
          <w:sz w:val="20"/>
          <w:szCs w:val="20"/>
        </w:rPr>
        <w:t>)</w:t>
      </w:r>
    </w:p>
    <w:p w:rsidR="002078A1" w:rsidRDefault="00ED6D90" w:rsidP="00ED6D90">
      <w:pPr>
        <w:autoSpaceDE w:val="0"/>
        <w:autoSpaceDN w:val="0"/>
        <w:adjustRightInd w:val="0"/>
        <w:ind w:left="990"/>
        <w:rPr>
          <w:rFonts w:ascii="Arial" w:hAnsi="Arial" w:cs="Arial"/>
          <w:sz w:val="20"/>
          <w:szCs w:val="20"/>
        </w:rPr>
      </w:pPr>
      <w:r>
        <w:rPr>
          <w:rFonts w:ascii="Arial" w:hAnsi="Arial" w:cs="Arial"/>
          <w:sz w:val="20"/>
          <w:szCs w:val="20"/>
        </w:rPr>
        <w:br/>
      </w:r>
      <w:r w:rsidR="00093585" w:rsidRPr="00ED6D90">
        <w:rPr>
          <w:rFonts w:ascii="Arial" w:hAnsi="Arial" w:cs="Arial"/>
          <w:sz w:val="20"/>
          <w:szCs w:val="20"/>
        </w:rPr>
        <w:t xml:space="preserve">See the database schema </w:t>
      </w:r>
      <w:hyperlink w:anchor="SchemaOverview" w:history="1">
        <w:r w:rsidR="00093585" w:rsidRPr="00ED6D90">
          <w:rPr>
            <w:rStyle w:val="Hyperlink"/>
            <w:rFonts w:ascii="Arial" w:hAnsi="Arial" w:cs="Arial"/>
            <w:b/>
            <w:sz w:val="20"/>
            <w:szCs w:val="20"/>
          </w:rPr>
          <w:t>overview</w:t>
        </w:r>
      </w:hyperlink>
      <w:r w:rsidR="00093585" w:rsidRPr="00ED6D90">
        <w:rPr>
          <w:rFonts w:ascii="Arial" w:hAnsi="Arial" w:cs="Arial"/>
          <w:sz w:val="20"/>
          <w:szCs w:val="20"/>
        </w:rPr>
        <w:t xml:space="preserve"> for an example of what the ArticleRelations table looks like with this design choice.</w:t>
      </w:r>
      <w:r w:rsidR="002078A1">
        <w:rPr>
          <w:rFonts w:ascii="Arial" w:hAnsi="Arial" w:cs="Arial"/>
          <w:sz w:val="20"/>
          <w:szCs w:val="20"/>
        </w:rPr>
        <w:br/>
      </w:r>
    </w:p>
    <w:p w:rsidR="000754BC" w:rsidRDefault="000754BC" w:rsidP="002078A1">
      <w:pPr>
        <w:autoSpaceDE w:val="0"/>
        <w:autoSpaceDN w:val="0"/>
        <w:adjustRightInd w:val="0"/>
        <w:ind w:left="720"/>
        <w:rPr>
          <w:rFonts w:ascii="Arial" w:hAnsi="Arial" w:cs="Arial"/>
          <w:noProof/>
          <w:sz w:val="20"/>
          <w:szCs w:val="20"/>
        </w:rPr>
      </w:pPr>
      <w:r>
        <w:rPr>
          <w:rFonts w:ascii="Arial" w:hAnsi="Arial" w:cs="Arial"/>
          <w:b/>
          <w:i/>
          <w:sz w:val="20"/>
          <w:szCs w:val="20"/>
        </w:rPr>
        <w:t xml:space="preserve"> </w:t>
      </w:r>
      <w:r w:rsidR="00792C80">
        <w:rPr>
          <w:rFonts w:ascii="Arial" w:hAnsi="Arial" w:cs="Arial"/>
          <w:b/>
          <w:i/>
          <w:sz w:val="20"/>
          <w:szCs w:val="20"/>
        </w:rPr>
        <w:t xml:space="preserve">- </w:t>
      </w:r>
      <w:r w:rsidR="00AB66C8">
        <w:rPr>
          <w:rFonts w:ascii="Arial" w:hAnsi="Arial" w:cs="Arial"/>
          <w:b/>
          <w:i/>
          <w:sz w:val="20"/>
          <w:szCs w:val="20"/>
        </w:rPr>
        <w:t>Option</w:t>
      </w:r>
      <w:r w:rsidR="00093585" w:rsidRPr="00ED6D90">
        <w:rPr>
          <w:rFonts w:ascii="Arial" w:hAnsi="Arial" w:cs="Arial"/>
          <w:b/>
          <w:i/>
          <w:sz w:val="20"/>
          <w:szCs w:val="20"/>
        </w:rPr>
        <w:t xml:space="preserve"> #2: Represent Article Relationships as a “Fla</w:t>
      </w:r>
      <w:r w:rsidR="00ED6D90">
        <w:rPr>
          <w:rFonts w:ascii="Arial" w:hAnsi="Arial" w:cs="Arial"/>
          <w:b/>
          <w:i/>
          <w:sz w:val="20"/>
          <w:szCs w:val="20"/>
        </w:rPr>
        <w:t>t</w:t>
      </w:r>
      <w:r w:rsidR="00093585" w:rsidRPr="00ED6D90">
        <w:rPr>
          <w:rFonts w:ascii="Arial" w:hAnsi="Arial" w:cs="Arial"/>
          <w:b/>
          <w:i/>
          <w:sz w:val="20"/>
          <w:szCs w:val="20"/>
        </w:rPr>
        <w:t>t</w:t>
      </w:r>
      <w:r w:rsidR="00ED6D90">
        <w:rPr>
          <w:rFonts w:ascii="Arial" w:hAnsi="Arial" w:cs="Arial"/>
          <w:b/>
          <w:i/>
          <w:sz w:val="20"/>
          <w:szCs w:val="20"/>
        </w:rPr>
        <w:t>ened</w:t>
      </w:r>
      <w:r w:rsidR="00093585" w:rsidRPr="00ED6D90">
        <w:rPr>
          <w:rFonts w:ascii="Arial" w:hAnsi="Arial" w:cs="Arial"/>
          <w:b/>
          <w:i/>
          <w:sz w:val="20"/>
          <w:szCs w:val="20"/>
        </w:rPr>
        <w:t xml:space="preserve"> Tree</w:t>
      </w:r>
      <w:proofErr w:type="gramStart"/>
      <w:r w:rsidR="00093585" w:rsidRPr="00ED6D90">
        <w:rPr>
          <w:rFonts w:ascii="Arial" w:hAnsi="Arial" w:cs="Arial"/>
          <w:b/>
          <w:i/>
          <w:sz w:val="20"/>
          <w:szCs w:val="20"/>
        </w:rPr>
        <w:t xml:space="preserve">” </w:t>
      </w:r>
      <w:r w:rsidR="00093585" w:rsidRPr="00ED6D90">
        <w:rPr>
          <w:rFonts w:ascii="Arial" w:hAnsi="Arial" w:cs="Arial"/>
          <w:sz w:val="20"/>
          <w:szCs w:val="20"/>
        </w:rPr>
        <w:t xml:space="preserve"> </w:t>
      </w:r>
      <w:proofErr w:type="gramEnd"/>
      <w:r w:rsidR="002078A1">
        <w:rPr>
          <w:rFonts w:ascii="Arial" w:hAnsi="Arial" w:cs="Arial"/>
          <w:sz w:val="20"/>
          <w:szCs w:val="20"/>
        </w:rPr>
        <w:br/>
      </w:r>
      <w:r w:rsidR="002078A1">
        <w:rPr>
          <w:rFonts w:ascii="Arial" w:hAnsi="Arial" w:cs="Arial"/>
          <w:sz w:val="20"/>
          <w:szCs w:val="20"/>
        </w:rPr>
        <w:br/>
      </w:r>
      <w:r w:rsidR="00093585">
        <w:rPr>
          <w:rFonts w:ascii="Arial" w:hAnsi="Arial" w:cs="Arial"/>
          <w:sz w:val="20"/>
          <w:szCs w:val="20"/>
        </w:rPr>
        <w:t xml:space="preserve">An alternative representation is to </w:t>
      </w:r>
      <w:r w:rsidR="00A61BA2">
        <w:rPr>
          <w:rFonts w:ascii="Arial" w:hAnsi="Arial" w:cs="Arial"/>
          <w:sz w:val="20"/>
          <w:szCs w:val="20"/>
        </w:rPr>
        <w:t>include a di</w:t>
      </w:r>
      <w:r w:rsidR="00ED6D90">
        <w:rPr>
          <w:rFonts w:ascii="Arial" w:hAnsi="Arial" w:cs="Arial"/>
          <w:sz w:val="20"/>
          <w:szCs w:val="20"/>
        </w:rPr>
        <w:t xml:space="preserve">stance and parent node </w:t>
      </w:r>
      <w:r w:rsidR="00A61BA2">
        <w:rPr>
          <w:rFonts w:ascii="Arial" w:hAnsi="Arial" w:cs="Arial"/>
          <w:sz w:val="20"/>
          <w:szCs w:val="20"/>
        </w:rPr>
        <w:t>with the related article tuples</w:t>
      </w:r>
      <w:r w:rsidR="00ED6D90">
        <w:rPr>
          <w:rFonts w:ascii="Arial" w:hAnsi="Arial" w:cs="Arial"/>
          <w:sz w:val="20"/>
          <w:szCs w:val="20"/>
        </w:rPr>
        <w:t xml:space="preserve"> as a means of “flattening” the table and minimizing query time.</w:t>
      </w:r>
      <w:r w:rsidR="00A61BA2">
        <w:rPr>
          <w:rFonts w:ascii="Arial" w:hAnsi="Arial" w:cs="Arial"/>
          <w:sz w:val="20"/>
          <w:szCs w:val="20"/>
        </w:rPr>
        <w:t xml:space="preserve"> An example graph and its associated table would be:</w:t>
      </w:r>
      <w:r w:rsidR="00A61BA2">
        <w:rPr>
          <w:rFonts w:ascii="Arial" w:hAnsi="Arial" w:cs="Arial"/>
          <w:sz w:val="20"/>
          <w:szCs w:val="20"/>
        </w:rPr>
        <w:br/>
      </w:r>
      <w:r w:rsidR="00A61BA2">
        <w:rPr>
          <w:rFonts w:ascii="Arial" w:hAnsi="Arial" w:cs="Arial"/>
          <w:sz w:val="20"/>
          <w:szCs w:val="20"/>
        </w:rPr>
        <w:lastRenderedPageBreak/>
        <w:br/>
      </w:r>
    </w:p>
    <w:tbl>
      <w:tblPr>
        <w:tblStyle w:val="TableGrid"/>
        <w:tblpPr w:leftFromText="180" w:rightFromText="180" w:vertAnchor="text" w:horzAnchor="margin" w:tblpXSpec="right" w:tblpY="1800"/>
        <w:tblW w:w="0" w:type="auto"/>
        <w:tblLook w:val="04A0" w:firstRow="1" w:lastRow="0" w:firstColumn="1" w:lastColumn="0" w:noHBand="0" w:noVBand="1"/>
      </w:tblPr>
      <w:tblGrid>
        <w:gridCol w:w="772"/>
        <w:gridCol w:w="1462"/>
        <w:gridCol w:w="806"/>
        <w:gridCol w:w="995"/>
        <w:gridCol w:w="973"/>
      </w:tblGrid>
      <w:tr w:rsidR="000754BC" w:rsidTr="000754BC">
        <w:tc>
          <w:tcPr>
            <w:tcW w:w="772" w:type="dxa"/>
          </w:tcPr>
          <w:p w:rsidR="000754BC" w:rsidRDefault="000754BC" w:rsidP="000754BC">
            <w:pPr>
              <w:autoSpaceDE w:val="0"/>
              <w:autoSpaceDN w:val="0"/>
              <w:adjustRightInd w:val="0"/>
              <w:jc w:val="center"/>
              <w:rPr>
                <w:rFonts w:ascii="Arial" w:hAnsi="Arial" w:cs="Arial"/>
                <w:sz w:val="20"/>
                <w:szCs w:val="20"/>
              </w:rPr>
            </w:pPr>
            <w:r>
              <w:rPr>
                <w:rFonts w:ascii="Arial" w:hAnsi="Arial" w:cs="Arial"/>
                <w:sz w:val="20"/>
                <w:szCs w:val="20"/>
              </w:rPr>
              <w:t>Article</w:t>
            </w:r>
          </w:p>
        </w:tc>
        <w:tc>
          <w:tcPr>
            <w:tcW w:w="1462" w:type="dxa"/>
          </w:tcPr>
          <w:p w:rsidR="000754BC" w:rsidRDefault="000754BC" w:rsidP="000754BC">
            <w:pPr>
              <w:autoSpaceDE w:val="0"/>
              <w:autoSpaceDN w:val="0"/>
              <w:adjustRightInd w:val="0"/>
              <w:jc w:val="center"/>
              <w:rPr>
                <w:rFonts w:ascii="Arial" w:hAnsi="Arial" w:cs="Arial"/>
                <w:sz w:val="20"/>
                <w:szCs w:val="20"/>
              </w:rPr>
            </w:pPr>
            <w:r>
              <w:rPr>
                <w:rFonts w:ascii="Arial" w:hAnsi="Arial" w:cs="Arial"/>
                <w:sz w:val="20"/>
                <w:szCs w:val="20"/>
              </w:rPr>
              <w:t>RelatedArticle</w:t>
            </w:r>
          </w:p>
        </w:tc>
        <w:tc>
          <w:tcPr>
            <w:tcW w:w="806" w:type="dxa"/>
          </w:tcPr>
          <w:p w:rsidR="000754BC" w:rsidRDefault="000754BC" w:rsidP="000754BC">
            <w:pPr>
              <w:autoSpaceDE w:val="0"/>
              <w:autoSpaceDN w:val="0"/>
              <w:adjustRightInd w:val="0"/>
              <w:jc w:val="center"/>
              <w:rPr>
                <w:rFonts w:ascii="Arial" w:hAnsi="Arial" w:cs="Arial"/>
                <w:sz w:val="20"/>
                <w:szCs w:val="20"/>
              </w:rPr>
            </w:pPr>
            <w:r>
              <w:rPr>
                <w:rFonts w:ascii="Arial" w:hAnsi="Arial" w:cs="Arial"/>
                <w:sz w:val="20"/>
                <w:szCs w:val="20"/>
              </w:rPr>
              <w:t>Parent</w:t>
            </w:r>
          </w:p>
        </w:tc>
        <w:tc>
          <w:tcPr>
            <w:tcW w:w="995" w:type="dxa"/>
          </w:tcPr>
          <w:p w:rsidR="000754BC" w:rsidRDefault="000754BC" w:rsidP="000754BC">
            <w:pPr>
              <w:autoSpaceDE w:val="0"/>
              <w:autoSpaceDN w:val="0"/>
              <w:adjustRightInd w:val="0"/>
              <w:jc w:val="center"/>
              <w:rPr>
                <w:rFonts w:ascii="Arial" w:hAnsi="Arial" w:cs="Arial"/>
                <w:sz w:val="20"/>
                <w:szCs w:val="20"/>
              </w:rPr>
            </w:pPr>
            <w:r>
              <w:rPr>
                <w:rFonts w:ascii="Arial" w:hAnsi="Arial" w:cs="Arial"/>
                <w:sz w:val="20"/>
                <w:szCs w:val="20"/>
              </w:rPr>
              <w:t>Distance</w:t>
            </w:r>
          </w:p>
        </w:tc>
        <w:tc>
          <w:tcPr>
            <w:tcW w:w="973" w:type="dxa"/>
          </w:tcPr>
          <w:p w:rsidR="000754BC" w:rsidRDefault="000754BC" w:rsidP="000754BC">
            <w:pPr>
              <w:autoSpaceDE w:val="0"/>
              <w:autoSpaceDN w:val="0"/>
              <w:adjustRightInd w:val="0"/>
              <w:jc w:val="center"/>
              <w:rPr>
                <w:rFonts w:ascii="Arial" w:hAnsi="Arial" w:cs="Arial"/>
                <w:sz w:val="20"/>
                <w:szCs w:val="20"/>
              </w:rPr>
            </w:pPr>
            <w:r>
              <w:rPr>
                <w:rFonts w:ascii="Arial" w:hAnsi="Arial" w:cs="Arial"/>
                <w:sz w:val="20"/>
                <w:szCs w:val="20"/>
              </w:rPr>
              <w:t>Strength</w:t>
            </w:r>
          </w:p>
        </w:tc>
      </w:tr>
      <w:tr w:rsidR="000754BC" w:rsidTr="000754BC">
        <w:trPr>
          <w:trHeight w:val="201"/>
        </w:trPr>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D</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C</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E</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F</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G</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H</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C</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I</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H</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F</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G</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E</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r>
    </w:tbl>
    <w:p w:rsidR="00A61BA2" w:rsidRPr="00093585" w:rsidRDefault="000754BC" w:rsidP="002078A1">
      <w:pPr>
        <w:autoSpaceDE w:val="0"/>
        <w:autoSpaceDN w:val="0"/>
        <w:adjustRightInd w:val="0"/>
        <w:ind w:left="720"/>
        <w:rPr>
          <w:rFonts w:ascii="Arial" w:hAnsi="Arial" w:cs="Arial"/>
          <w:sz w:val="20"/>
          <w:szCs w:val="20"/>
        </w:rPr>
      </w:pPr>
      <w:r>
        <w:rPr>
          <w:rFonts w:ascii="Arial" w:hAnsi="Arial" w:cs="Arial"/>
          <w:noProof/>
          <w:sz w:val="20"/>
          <w:szCs w:val="20"/>
        </w:rPr>
        <w:t xml:space="preserve"> </w:t>
      </w:r>
      <w:r w:rsidR="00A61BA2">
        <w:rPr>
          <w:rFonts w:ascii="Arial" w:hAnsi="Arial" w:cs="Arial"/>
          <w:noProof/>
          <w:sz w:val="20"/>
          <w:szCs w:val="20"/>
        </w:rPr>
        <w:drawing>
          <wp:inline distT="0" distB="0" distL="0" distR="0" wp14:anchorId="0463043C" wp14:editId="65A61AEE">
            <wp:extent cx="2517569" cy="31862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graph.png"/>
                    <pic:cNvPicPr/>
                  </pic:nvPicPr>
                  <pic:blipFill>
                    <a:blip r:embed="rId26">
                      <a:extLst>
                        <a:ext uri="{28A0092B-C50C-407E-A947-70E740481C1C}">
                          <a14:useLocalDpi xmlns:a14="http://schemas.microsoft.com/office/drawing/2010/main" val="0"/>
                        </a:ext>
                      </a:extLst>
                    </a:blip>
                    <a:stretch>
                      <a:fillRect/>
                    </a:stretch>
                  </pic:blipFill>
                  <pic:spPr>
                    <a:xfrm>
                      <a:off x="0" y="0"/>
                      <a:ext cx="2517569" cy="3186298"/>
                    </a:xfrm>
                    <a:prstGeom prst="rect">
                      <a:avLst/>
                    </a:prstGeom>
                  </pic:spPr>
                </pic:pic>
              </a:graphicData>
            </a:graphic>
          </wp:inline>
        </w:drawing>
      </w:r>
      <w:r w:rsidR="00A61BA2">
        <w:rPr>
          <w:rFonts w:ascii="Arial" w:hAnsi="Arial" w:cs="Arial"/>
          <w:sz w:val="20"/>
          <w:szCs w:val="20"/>
        </w:rPr>
        <w:br/>
      </w:r>
    </w:p>
    <w:p w:rsidR="00093585" w:rsidRDefault="00093585" w:rsidP="00093585">
      <w:pPr>
        <w:autoSpaceDE w:val="0"/>
        <w:autoSpaceDN w:val="0"/>
        <w:adjustRightInd w:val="0"/>
        <w:ind w:left="954"/>
        <w:rPr>
          <w:rFonts w:ascii="Arial" w:hAnsi="Arial" w:cs="Arial"/>
          <w:sz w:val="20"/>
          <w:szCs w:val="20"/>
        </w:rPr>
      </w:pPr>
    </w:p>
    <w:p w:rsidR="00ED6D90" w:rsidRDefault="000754BC" w:rsidP="00ED6D90">
      <w:pPr>
        <w:autoSpaceDE w:val="0"/>
        <w:autoSpaceDN w:val="0"/>
        <w:adjustRightInd w:val="0"/>
        <w:ind w:left="954"/>
        <w:rPr>
          <w:rFonts w:ascii="Arial" w:hAnsi="Arial" w:cs="Arial"/>
          <w:b/>
          <w:sz w:val="20"/>
          <w:szCs w:val="20"/>
        </w:rPr>
      </w:pPr>
      <w:r>
        <w:rPr>
          <w:rFonts w:ascii="Arial" w:hAnsi="Arial" w:cs="Arial"/>
          <w:sz w:val="20"/>
          <w:szCs w:val="20"/>
        </w:rPr>
        <w:t xml:space="preserve"> </w:t>
      </w:r>
      <w:r w:rsidR="00ED6D90">
        <w:rPr>
          <w:rFonts w:ascii="Arial" w:hAnsi="Arial" w:cs="Arial"/>
          <w:sz w:val="20"/>
          <w:szCs w:val="20"/>
        </w:rPr>
        <w:t xml:space="preserve">This table would traverse all of the “main node” possibilities and save the distances for related nodes.  In doing so, more up-front calculation is required when building the </w:t>
      </w:r>
      <w:r w:rsidR="00ED6D90" w:rsidRPr="00ED6D90">
        <w:rPr>
          <w:rFonts w:ascii="Arial" w:hAnsi="Arial" w:cs="Arial"/>
          <w:sz w:val="20"/>
          <w:szCs w:val="20"/>
        </w:rPr>
        <w:t xml:space="preserve">database, but this is a one-time cost.  From thereon out, it is possible to query for all nodes that are distance </w:t>
      </w:r>
      <w:r w:rsidR="00ED6D90" w:rsidRPr="00ED6D90">
        <w:rPr>
          <w:rFonts w:ascii="Arial" w:hAnsi="Arial" w:cs="Arial"/>
          <w:i/>
          <w:sz w:val="20"/>
          <w:szCs w:val="20"/>
        </w:rPr>
        <w:t>x</w:t>
      </w:r>
      <w:r w:rsidR="00ED6D90" w:rsidRPr="00ED6D90">
        <w:rPr>
          <w:rFonts w:ascii="Arial" w:hAnsi="Arial" w:cs="Arial"/>
          <w:sz w:val="20"/>
          <w:szCs w:val="20"/>
        </w:rPr>
        <w:t xml:space="preserve"> from a given node Y.</w:t>
      </w:r>
      <w:r w:rsidR="00ED6D90">
        <w:rPr>
          <w:rFonts w:ascii="Arial" w:hAnsi="Arial" w:cs="Arial"/>
          <w:sz w:val="20"/>
          <w:szCs w:val="20"/>
        </w:rPr>
        <w:br/>
      </w:r>
      <w:r w:rsidR="00ED6D90">
        <w:rPr>
          <w:rFonts w:ascii="Arial" w:hAnsi="Arial" w:cs="Arial"/>
          <w:sz w:val="20"/>
          <w:szCs w:val="20"/>
        </w:rPr>
        <w:br/>
      </w:r>
      <w:r w:rsidR="00ED6D90">
        <w:rPr>
          <w:rFonts w:ascii="Arial" w:hAnsi="Arial" w:cs="Arial"/>
          <w:b/>
          <w:sz w:val="20"/>
          <w:szCs w:val="20"/>
        </w:rPr>
        <w:t xml:space="preserve">Pros: </w:t>
      </w:r>
    </w:p>
    <w:p w:rsidR="00ED6D90" w:rsidRPr="00ED6D90" w:rsidRDefault="00ED6D90" w:rsidP="0080296A">
      <w:pPr>
        <w:pStyle w:val="ListParagraph"/>
        <w:numPr>
          <w:ilvl w:val="0"/>
          <w:numId w:val="21"/>
        </w:numPr>
        <w:autoSpaceDE w:val="0"/>
        <w:autoSpaceDN w:val="0"/>
        <w:adjustRightInd w:val="0"/>
        <w:rPr>
          <w:rFonts w:ascii="Arial" w:hAnsi="Arial" w:cs="Arial"/>
          <w:b/>
          <w:sz w:val="20"/>
          <w:szCs w:val="20"/>
        </w:rPr>
      </w:pPr>
      <w:r>
        <w:rPr>
          <w:rFonts w:ascii="Arial" w:hAnsi="Arial" w:cs="Arial"/>
          <w:sz w:val="20"/>
          <w:szCs w:val="20"/>
        </w:rPr>
        <w:t xml:space="preserve">Minimizes query time – can ask the database for all articles with distance </w:t>
      </w:r>
      <w:r>
        <w:rPr>
          <w:rFonts w:ascii="Arial" w:hAnsi="Arial" w:cs="Arial"/>
          <w:i/>
          <w:sz w:val="20"/>
          <w:szCs w:val="20"/>
        </w:rPr>
        <w:t xml:space="preserve">n </w:t>
      </w:r>
      <w:r>
        <w:rPr>
          <w:rFonts w:ascii="Arial" w:hAnsi="Arial" w:cs="Arial"/>
          <w:sz w:val="20"/>
          <w:szCs w:val="20"/>
        </w:rPr>
        <w:t>from a given node without having to explore all n-1 tuples beforehand</w:t>
      </w:r>
    </w:p>
    <w:p w:rsidR="00ED6D90" w:rsidRPr="00ED6D90" w:rsidRDefault="00ED6D90" w:rsidP="0080296A">
      <w:pPr>
        <w:pStyle w:val="ListParagraph"/>
        <w:numPr>
          <w:ilvl w:val="0"/>
          <w:numId w:val="21"/>
        </w:numPr>
        <w:autoSpaceDE w:val="0"/>
        <w:autoSpaceDN w:val="0"/>
        <w:adjustRightInd w:val="0"/>
        <w:rPr>
          <w:rFonts w:ascii="Arial" w:hAnsi="Arial" w:cs="Arial"/>
          <w:b/>
          <w:sz w:val="20"/>
          <w:szCs w:val="20"/>
        </w:rPr>
      </w:pPr>
      <w:r>
        <w:rPr>
          <w:rFonts w:ascii="Arial" w:hAnsi="Arial" w:cs="Arial"/>
          <w:sz w:val="20"/>
          <w:szCs w:val="20"/>
        </w:rPr>
        <w:t>Takes advantage of building the database being a one-time (or occasional) cost and optimizes for database queries</w:t>
      </w:r>
    </w:p>
    <w:p w:rsidR="00ED6D90" w:rsidRDefault="00ED6D90" w:rsidP="00ED6D90">
      <w:pPr>
        <w:autoSpaceDE w:val="0"/>
        <w:autoSpaceDN w:val="0"/>
        <w:adjustRightInd w:val="0"/>
        <w:rPr>
          <w:rFonts w:ascii="Arial" w:hAnsi="Arial" w:cs="Arial"/>
          <w:b/>
          <w:sz w:val="20"/>
          <w:szCs w:val="20"/>
        </w:rPr>
      </w:pPr>
    </w:p>
    <w:p w:rsidR="00ED6D90" w:rsidRDefault="00ED6D90" w:rsidP="00ED6D90">
      <w:pPr>
        <w:autoSpaceDE w:val="0"/>
        <w:autoSpaceDN w:val="0"/>
        <w:adjustRightInd w:val="0"/>
        <w:ind w:left="954"/>
        <w:rPr>
          <w:rFonts w:ascii="Arial" w:hAnsi="Arial" w:cs="Arial"/>
          <w:b/>
          <w:sz w:val="20"/>
          <w:szCs w:val="20"/>
        </w:rPr>
      </w:pPr>
      <w:r>
        <w:rPr>
          <w:rFonts w:ascii="Arial" w:hAnsi="Arial" w:cs="Arial"/>
          <w:b/>
          <w:sz w:val="20"/>
          <w:szCs w:val="20"/>
        </w:rPr>
        <w:t>Cons:</w:t>
      </w:r>
    </w:p>
    <w:p w:rsidR="00ED6D90" w:rsidRPr="00ED6D90" w:rsidRDefault="00ED6D90" w:rsidP="0080296A">
      <w:pPr>
        <w:pStyle w:val="ListParagraph"/>
        <w:numPr>
          <w:ilvl w:val="0"/>
          <w:numId w:val="22"/>
        </w:numPr>
        <w:autoSpaceDE w:val="0"/>
        <w:autoSpaceDN w:val="0"/>
        <w:adjustRightInd w:val="0"/>
        <w:rPr>
          <w:rFonts w:ascii="Arial" w:hAnsi="Arial" w:cs="Arial"/>
          <w:b/>
          <w:sz w:val="20"/>
          <w:szCs w:val="20"/>
        </w:rPr>
      </w:pPr>
      <w:r>
        <w:rPr>
          <w:rFonts w:ascii="Arial" w:hAnsi="Arial" w:cs="Arial"/>
          <w:sz w:val="20"/>
          <w:szCs w:val="20"/>
        </w:rPr>
        <w:t>Significantly increases database size</w:t>
      </w:r>
    </w:p>
    <w:p w:rsidR="00ED6D90" w:rsidRPr="00ED6D90" w:rsidRDefault="00ED6D90" w:rsidP="0080296A">
      <w:pPr>
        <w:pStyle w:val="ListParagraph"/>
        <w:numPr>
          <w:ilvl w:val="0"/>
          <w:numId w:val="22"/>
        </w:numPr>
        <w:autoSpaceDE w:val="0"/>
        <w:autoSpaceDN w:val="0"/>
        <w:adjustRightInd w:val="0"/>
        <w:rPr>
          <w:rFonts w:ascii="Arial" w:hAnsi="Arial" w:cs="Arial"/>
          <w:b/>
          <w:sz w:val="20"/>
          <w:szCs w:val="20"/>
        </w:rPr>
      </w:pPr>
      <w:r>
        <w:rPr>
          <w:rFonts w:ascii="Arial" w:hAnsi="Arial" w:cs="Arial"/>
          <w:sz w:val="20"/>
          <w:szCs w:val="20"/>
        </w:rPr>
        <w:t>Increases up-front cost to construct the database</w:t>
      </w:r>
    </w:p>
    <w:p w:rsidR="00E4456D" w:rsidRPr="00E67AFB" w:rsidRDefault="00B46B68" w:rsidP="003F7CA8">
      <w:pPr>
        <w:pStyle w:val="Contents"/>
        <w:ind w:left="360"/>
        <w:rPr>
          <w:rFonts w:cs="Arial"/>
          <w:szCs w:val="28"/>
        </w:rPr>
      </w:pPr>
      <w:r w:rsidRPr="00E67AFB">
        <w:rPr>
          <w:rFonts w:cs="Arial"/>
          <w:szCs w:val="28"/>
        </w:rPr>
        <w:lastRenderedPageBreak/>
        <w:t>Development Plan</w:t>
      </w:r>
    </w:p>
    <w:p w:rsidR="009C3A26" w:rsidRPr="00DC1C17" w:rsidRDefault="00E4456D" w:rsidP="0080296A">
      <w:pPr>
        <w:pStyle w:val="Heading1"/>
        <w:numPr>
          <w:ilvl w:val="0"/>
          <w:numId w:val="3"/>
        </w:numPr>
        <w:rPr>
          <w:sz w:val="20"/>
          <w:szCs w:val="20"/>
        </w:rPr>
      </w:pPr>
      <w:r w:rsidRPr="00DC1C17">
        <w:rPr>
          <w:sz w:val="20"/>
          <w:szCs w:val="20"/>
        </w:rPr>
        <w:t>Team Structure</w:t>
      </w:r>
    </w:p>
    <w:p w:rsidR="00E4456D" w:rsidRPr="00DC1C17" w:rsidRDefault="00E4456D" w:rsidP="00AC73F2">
      <w:pPr>
        <w:autoSpaceDE w:val="0"/>
        <w:autoSpaceDN w:val="0"/>
        <w:adjustRightInd w:val="0"/>
        <w:rPr>
          <w:rFonts w:ascii="Arial" w:hAnsi="Arial" w:cs="Arial"/>
          <w:i/>
          <w:color w:val="000080"/>
          <w:sz w:val="20"/>
          <w:szCs w:val="20"/>
        </w:rPr>
      </w:pPr>
    </w:p>
    <w:p w:rsidR="009C3A26" w:rsidRPr="00792CC9" w:rsidRDefault="009C3A26" w:rsidP="0080296A">
      <w:pPr>
        <w:pStyle w:val="ListParagraph"/>
        <w:numPr>
          <w:ilvl w:val="1"/>
          <w:numId w:val="3"/>
        </w:numPr>
        <w:autoSpaceDE w:val="0"/>
        <w:autoSpaceDN w:val="0"/>
        <w:adjustRightInd w:val="0"/>
        <w:rPr>
          <w:rFonts w:ascii="Arial" w:hAnsi="Arial" w:cs="Arial"/>
          <w:b/>
          <w:sz w:val="20"/>
          <w:szCs w:val="20"/>
        </w:rPr>
      </w:pPr>
      <w:r w:rsidRPr="00792CC9">
        <w:rPr>
          <w:rFonts w:ascii="Arial" w:hAnsi="Arial" w:cs="Arial"/>
          <w:b/>
          <w:sz w:val="20"/>
          <w:szCs w:val="20"/>
        </w:rPr>
        <w:t>General Organization</w:t>
      </w:r>
      <w:r w:rsidR="004854F4" w:rsidRPr="00792CC9">
        <w:rPr>
          <w:rFonts w:ascii="Arial" w:hAnsi="Arial" w:cs="Arial"/>
          <w:b/>
          <w:sz w:val="20"/>
          <w:szCs w:val="20"/>
        </w:rPr>
        <w:t xml:space="preserve"> &amp; Responsibilities</w:t>
      </w:r>
      <w:r w:rsidR="005C0896" w:rsidRPr="00792CC9">
        <w:rPr>
          <w:rFonts w:ascii="Arial" w:hAnsi="Arial" w:cs="Arial"/>
          <w:b/>
          <w:sz w:val="20"/>
          <w:szCs w:val="20"/>
        </w:rPr>
        <w:br/>
      </w:r>
      <w:r w:rsidR="005C0896" w:rsidRPr="00792CC9">
        <w:rPr>
          <w:rFonts w:ascii="Arial" w:hAnsi="Arial" w:cs="Arial"/>
          <w:b/>
          <w:sz w:val="20"/>
          <w:szCs w:val="20"/>
        </w:rPr>
        <w:br/>
      </w:r>
      <w:r w:rsidR="005C0896" w:rsidRPr="00792CC9">
        <w:rPr>
          <w:rFonts w:ascii="Arial" w:hAnsi="Arial" w:cs="Arial"/>
          <w:sz w:val="20"/>
          <w:szCs w:val="20"/>
        </w:rPr>
        <w:t>The team is organized into functional groups whose focus is a particular piece of the product’s technology.  Each team has a “tech lead”, and there is an overall PM, or “program manager”.</w:t>
      </w:r>
    </w:p>
    <w:p w:rsidR="00662DFD" w:rsidRDefault="00C05F1D" w:rsidP="006564B4">
      <w:pPr>
        <w:autoSpaceDE w:val="0"/>
        <w:autoSpaceDN w:val="0"/>
        <w:adjustRightInd w:val="0"/>
        <w:rPr>
          <w:rFonts w:ascii="Arial" w:hAnsi="Arial" w:cs="Arial"/>
          <w:sz w:val="20"/>
          <w:szCs w:val="20"/>
        </w:rPr>
      </w:pPr>
      <w:r w:rsidRPr="00DC1C17">
        <w:rPr>
          <w:noProof/>
        </w:rPr>
        <w:drawing>
          <wp:inline distT="0" distB="0" distL="0" distR="0" wp14:anchorId="306411F3" wp14:editId="0A1169ED">
            <wp:extent cx="7148945" cy="328946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sidR="009C3A26" w:rsidRPr="00DC1C17">
        <w:rPr>
          <w:rFonts w:ascii="Arial" w:hAnsi="Arial" w:cs="Arial"/>
          <w:sz w:val="20"/>
          <w:szCs w:val="20"/>
        </w:rPr>
        <w:t>Individuals were assigned to groups based upon their expressed interests early on in the course, taking into account their other commitments as well as what they desired to get out of the class and project.</w:t>
      </w:r>
      <w:r w:rsidR="009C3A26" w:rsidRPr="00DC1C17">
        <w:rPr>
          <w:rFonts w:ascii="Arial" w:hAnsi="Arial" w:cs="Arial"/>
          <w:sz w:val="20"/>
          <w:szCs w:val="20"/>
        </w:rPr>
        <w:br/>
      </w:r>
      <w:r w:rsidR="009C3A26" w:rsidRPr="00DC1C17">
        <w:rPr>
          <w:rFonts w:ascii="Arial" w:hAnsi="Arial" w:cs="Arial"/>
          <w:sz w:val="20"/>
          <w:szCs w:val="20"/>
        </w:rPr>
        <w:br/>
        <w:t xml:space="preserve">Each person was assigned to at least two groups.  Everyone who had test experience was placed on the test team, which resulted in a few individuals having three roles.  </w:t>
      </w:r>
      <w:r w:rsidR="009C3A26" w:rsidRPr="00DC1C17">
        <w:rPr>
          <w:rFonts w:ascii="Arial" w:hAnsi="Arial" w:cs="Arial"/>
          <w:sz w:val="20"/>
          <w:szCs w:val="20"/>
        </w:rPr>
        <w:br/>
      </w:r>
      <w:r w:rsidR="009C3A26" w:rsidRPr="00DC1C17">
        <w:rPr>
          <w:rFonts w:ascii="Arial" w:hAnsi="Arial" w:cs="Arial"/>
          <w:sz w:val="20"/>
          <w:szCs w:val="20"/>
        </w:rPr>
        <w:br/>
        <w:t>These group assignments are meant to be fluid, meaning that individuals may be moved away from or to a different functional group depending on how many people/resources are required at a particular point in the development cycle.</w:t>
      </w:r>
    </w:p>
    <w:p w:rsidR="004854F4" w:rsidRDefault="00662DFD" w:rsidP="00662DFD">
      <w:pPr>
        <w:rPr>
          <w:rFonts w:ascii="Arial" w:hAnsi="Arial" w:cs="Arial"/>
          <w:sz w:val="20"/>
          <w:szCs w:val="20"/>
        </w:rPr>
      </w:pPr>
      <w:r>
        <w:rPr>
          <w:rFonts w:ascii="Arial" w:hAnsi="Arial" w:cs="Arial"/>
          <w:sz w:val="20"/>
          <w:szCs w:val="20"/>
        </w:rPr>
        <w:br w:type="page"/>
      </w:r>
    </w:p>
    <w:p w:rsidR="00662DFD" w:rsidRDefault="00662DFD" w:rsidP="003F7CA8">
      <w:pPr>
        <w:autoSpaceDE w:val="0"/>
        <w:autoSpaceDN w:val="0"/>
        <w:adjustRightInd w:val="0"/>
        <w:ind w:left="1080"/>
        <w:rPr>
          <w:rFonts w:ascii="Arial" w:hAnsi="Arial" w:cs="Arial"/>
          <w:sz w:val="20"/>
          <w:szCs w:val="20"/>
        </w:rPr>
      </w:pPr>
    </w:p>
    <w:p w:rsidR="00662DFD" w:rsidRPr="00662DFD" w:rsidRDefault="00662DFD" w:rsidP="0080296A">
      <w:pPr>
        <w:pStyle w:val="ListParagraph"/>
        <w:numPr>
          <w:ilvl w:val="1"/>
          <w:numId w:val="3"/>
        </w:numPr>
        <w:autoSpaceDE w:val="0"/>
        <w:autoSpaceDN w:val="0"/>
        <w:adjustRightInd w:val="0"/>
        <w:rPr>
          <w:rFonts w:ascii="Arial" w:hAnsi="Arial" w:cs="Arial"/>
          <w:b/>
          <w:sz w:val="20"/>
          <w:szCs w:val="20"/>
        </w:rPr>
      </w:pPr>
      <w:r w:rsidRPr="00662DFD">
        <w:rPr>
          <w:rFonts w:ascii="Arial" w:hAnsi="Arial" w:cs="Arial"/>
          <w:b/>
          <w:sz w:val="20"/>
          <w:szCs w:val="20"/>
        </w:rPr>
        <w:t>Responsibilities by Role</w:t>
      </w:r>
    </w:p>
    <w:tbl>
      <w:tblPr>
        <w:tblStyle w:val="LightShading-Accent1"/>
        <w:tblpPr w:leftFromText="180" w:rightFromText="180" w:vertAnchor="text" w:horzAnchor="page" w:tblpX="1183" w:tblpY="329"/>
        <w:tblW w:w="0" w:type="auto"/>
        <w:tblLook w:val="04A0" w:firstRow="1" w:lastRow="0" w:firstColumn="1" w:lastColumn="0" w:noHBand="0" w:noVBand="1"/>
      </w:tblPr>
      <w:tblGrid>
        <w:gridCol w:w="2628"/>
        <w:gridCol w:w="7650"/>
      </w:tblGrid>
      <w:tr w:rsidR="00792CC9" w:rsidRPr="00DC1C17" w:rsidTr="00662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792CC9" w:rsidRPr="00792CC9" w:rsidRDefault="00792CC9" w:rsidP="00792CC9">
            <w:pPr>
              <w:autoSpaceDE w:val="0"/>
              <w:autoSpaceDN w:val="0"/>
              <w:adjustRightInd w:val="0"/>
              <w:ind w:left="360"/>
              <w:jc w:val="center"/>
              <w:rPr>
                <w:rFonts w:ascii="Arial" w:hAnsi="Arial" w:cs="Arial"/>
                <w:i/>
                <w:color w:val="auto"/>
                <w:sz w:val="20"/>
                <w:szCs w:val="20"/>
              </w:rPr>
            </w:pPr>
            <w:r w:rsidRPr="00792CC9">
              <w:rPr>
                <w:rFonts w:ascii="Arial" w:hAnsi="Arial" w:cs="Arial"/>
                <w:i/>
                <w:color w:val="auto"/>
                <w:sz w:val="20"/>
                <w:szCs w:val="20"/>
              </w:rPr>
              <w:t>Role</w:t>
            </w:r>
          </w:p>
        </w:tc>
        <w:tc>
          <w:tcPr>
            <w:tcW w:w="7650" w:type="dxa"/>
          </w:tcPr>
          <w:p w:rsidR="00792CC9" w:rsidRPr="00792CC9" w:rsidRDefault="00792CC9" w:rsidP="00792CC9">
            <w:pPr>
              <w:autoSpaceDE w:val="0"/>
              <w:autoSpaceDN w:val="0"/>
              <w:adjustRightInd w:val="0"/>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792CC9">
              <w:rPr>
                <w:rFonts w:ascii="Arial" w:hAnsi="Arial" w:cs="Arial"/>
                <w:i/>
                <w:color w:val="auto"/>
                <w:sz w:val="20"/>
                <w:szCs w:val="20"/>
              </w:rPr>
              <w:t>Responsibilities</w:t>
            </w:r>
          </w:p>
        </w:tc>
      </w:tr>
      <w:tr w:rsidR="00792CC9" w:rsidRPr="00DC1C17" w:rsidTr="0066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792CC9" w:rsidRPr="00792CC9" w:rsidRDefault="00792CC9" w:rsidP="00CA4118">
            <w:pPr>
              <w:autoSpaceDE w:val="0"/>
              <w:autoSpaceDN w:val="0"/>
              <w:adjustRightInd w:val="0"/>
              <w:spacing w:line="276" w:lineRule="auto"/>
              <w:rPr>
                <w:rFonts w:ascii="Arial" w:hAnsi="Arial" w:cs="Arial"/>
                <w:color w:val="auto"/>
                <w:sz w:val="20"/>
                <w:szCs w:val="20"/>
              </w:rPr>
            </w:pPr>
            <w:r w:rsidRPr="00792CC9">
              <w:rPr>
                <w:rFonts w:ascii="Arial" w:hAnsi="Arial" w:cs="Arial"/>
                <w:color w:val="auto"/>
                <w:sz w:val="20"/>
                <w:szCs w:val="20"/>
              </w:rPr>
              <w:t>Tech Lead</w:t>
            </w:r>
          </w:p>
        </w:tc>
        <w:tc>
          <w:tcPr>
            <w:tcW w:w="7650" w:type="dxa"/>
          </w:tcPr>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“Go-to” person for team members’ (technical) questions</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 xml:space="preserve">Delegate tasks within group </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 xml:space="preserve">Provide status reports to the PM </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Provides vision and direction for their team</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Brings blocking issues and other concerns to the attention of the PM or course staff, as necessary</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Track team progress against schedule</w:t>
            </w:r>
          </w:p>
        </w:tc>
      </w:tr>
      <w:tr w:rsidR="00792CC9" w:rsidRPr="00DC1C17" w:rsidTr="00662DFD">
        <w:tc>
          <w:tcPr>
            <w:cnfStyle w:val="001000000000" w:firstRow="0" w:lastRow="0" w:firstColumn="1" w:lastColumn="0" w:oddVBand="0" w:evenVBand="0" w:oddHBand="0" w:evenHBand="0" w:firstRowFirstColumn="0" w:firstRowLastColumn="0" w:lastRowFirstColumn="0" w:lastRowLastColumn="0"/>
            <w:tcW w:w="2628" w:type="dxa"/>
          </w:tcPr>
          <w:p w:rsidR="00792CC9" w:rsidRPr="00792CC9" w:rsidRDefault="00792CC9" w:rsidP="00CA4118">
            <w:pPr>
              <w:autoSpaceDE w:val="0"/>
              <w:autoSpaceDN w:val="0"/>
              <w:adjustRightInd w:val="0"/>
              <w:spacing w:line="276" w:lineRule="auto"/>
              <w:rPr>
                <w:rFonts w:ascii="Arial" w:hAnsi="Arial" w:cs="Arial"/>
                <w:color w:val="auto"/>
                <w:sz w:val="20"/>
                <w:szCs w:val="20"/>
              </w:rPr>
            </w:pPr>
            <w:r w:rsidRPr="00792CC9">
              <w:rPr>
                <w:rFonts w:ascii="Arial" w:hAnsi="Arial" w:cs="Arial"/>
                <w:color w:val="auto"/>
                <w:sz w:val="20"/>
                <w:szCs w:val="20"/>
              </w:rPr>
              <w:t>Team Member</w:t>
            </w:r>
          </w:p>
        </w:tc>
        <w:tc>
          <w:tcPr>
            <w:tcW w:w="7650" w:type="dxa"/>
          </w:tcPr>
          <w:p w:rsidR="00792CC9" w:rsidRPr="00792CC9" w:rsidRDefault="00792CC9" w:rsidP="0080296A">
            <w:pPr>
              <w:pStyle w:val="ListParagraph"/>
              <w:numPr>
                <w:ilvl w:val="0"/>
                <w:numId w:val="4"/>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Become a subject-matter expert</w:t>
            </w:r>
          </w:p>
          <w:p w:rsidR="00792CC9" w:rsidRPr="00792CC9" w:rsidRDefault="00792CC9" w:rsidP="0080296A">
            <w:pPr>
              <w:pStyle w:val="ListParagraph"/>
              <w:numPr>
                <w:ilvl w:val="0"/>
                <w:numId w:val="4"/>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Work with other team members to make difficult technical decisions</w:t>
            </w:r>
          </w:p>
          <w:p w:rsidR="00792CC9" w:rsidRPr="00792CC9" w:rsidRDefault="00792CC9" w:rsidP="0080296A">
            <w:pPr>
              <w:pStyle w:val="ListParagraph"/>
              <w:numPr>
                <w:ilvl w:val="0"/>
                <w:numId w:val="4"/>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Communicate with Tech Lead and PM with regard to status and workload appropriateness</w:t>
            </w:r>
          </w:p>
          <w:p w:rsidR="00792CC9" w:rsidRPr="00792CC9" w:rsidRDefault="00792CC9" w:rsidP="0080296A">
            <w:pPr>
              <w:pStyle w:val="ListParagraph"/>
              <w:numPr>
                <w:ilvl w:val="0"/>
                <w:numId w:val="4"/>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Bring blocking issues, workload issues, and other concerns to the attention of the tech lead and/or PM</w:t>
            </w:r>
          </w:p>
          <w:p w:rsidR="00792CC9" w:rsidRPr="00792CC9" w:rsidRDefault="00792CC9" w:rsidP="0080296A">
            <w:pPr>
              <w:pStyle w:val="ListParagraph"/>
              <w:numPr>
                <w:ilvl w:val="0"/>
                <w:numId w:val="4"/>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Track individual progress against overall schedule</w:t>
            </w:r>
          </w:p>
        </w:tc>
      </w:tr>
      <w:tr w:rsidR="00792CC9" w:rsidRPr="00DC1C17" w:rsidTr="0066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792CC9" w:rsidRPr="00792CC9" w:rsidRDefault="00792CC9" w:rsidP="00CA4118">
            <w:pPr>
              <w:autoSpaceDE w:val="0"/>
              <w:autoSpaceDN w:val="0"/>
              <w:adjustRightInd w:val="0"/>
              <w:spacing w:line="276" w:lineRule="auto"/>
              <w:rPr>
                <w:rFonts w:ascii="Arial" w:hAnsi="Arial" w:cs="Arial"/>
                <w:color w:val="auto"/>
                <w:sz w:val="20"/>
                <w:szCs w:val="20"/>
              </w:rPr>
            </w:pPr>
            <w:r w:rsidRPr="00792CC9">
              <w:rPr>
                <w:rFonts w:ascii="Arial" w:hAnsi="Arial" w:cs="Arial"/>
                <w:color w:val="auto"/>
                <w:sz w:val="20"/>
                <w:szCs w:val="20"/>
              </w:rPr>
              <w:t>Program Manager</w:t>
            </w:r>
          </w:p>
        </w:tc>
        <w:tc>
          <w:tcPr>
            <w:tcW w:w="7650" w:type="dxa"/>
          </w:tcPr>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Provide decision-making authority when needed</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Facilitate communication between group members, and disseminate information to all individuals in group</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Delegate and redistribute workloads</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Track all members’ progress against overall schedule</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Ensure product design is consistent with SRS and SDS</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Update SRS and SDS as necessary</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Maintain a high-level view of the product design</w:t>
            </w:r>
          </w:p>
        </w:tc>
      </w:tr>
    </w:tbl>
    <w:p w:rsidR="00792CC9" w:rsidRDefault="00792CC9" w:rsidP="00662DFD">
      <w:pPr>
        <w:autoSpaceDE w:val="0"/>
        <w:autoSpaceDN w:val="0"/>
        <w:adjustRightInd w:val="0"/>
        <w:rPr>
          <w:rFonts w:ascii="Arial" w:hAnsi="Arial" w:cs="Arial"/>
          <w:b/>
          <w:sz w:val="20"/>
          <w:szCs w:val="20"/>
        </w:rPr>
      </w:pPr>
    </w:p>
    <w:p w:rsidR="00792CC9" w:rsidRDefault="00792CC9" w:rsidP="003F7CA8">
      <w:pPr>
        <w:autoSpaceDE w:val="0"/>
        <w:autoSpaceDN w:val="0"/>
        <w:adjustRightInd w:val="0"/>
        <w:ind w:left="1080"/>
        <w:rPr>
          <w:rFonts w:ascii="Arial" w:hAnsi="Arial" w:cs="Arial"/>
          <w:b/>
          <w:sz w:val="20"/>
          <w:szCs w:val="20"/>
        </w:rPr>
      </w:pPr>
    </w:p>
    <w:p w:rsidR="004854F4" w:rsidRPr="00792CC9" w:rsidRDefault="00662DFD" w:rsidP="0080296A">
      <w:pPr>
        <w:pStyle w:val="ListParagraph"/>
        <w:numPr>
          <w:ilvl w:val="1"/>
          <w:numId w:val="3"/>
        </w:numPr>
        <w:autoSpaceDE w:val="0"/>
        <w:autoSpaceDN w:val="0"/>
        <w:adjustRightInd w:val="0"/>
        <w:rPr>
          <w:rFonts w:ascii="Arial" w:hAnsi="Arial" w:cs="Arial"/>
          <w:b/>
          <w:sz w:val="20"/>
          <w:szCs w:val="20"/>
        </w:rPr>
      </w:pPr>
      <w:r>
        <w:rPr>
          <w:rFonts w:ascii="Arial" w:hAnsi="Arial" w:cs="Arial"/>
          <w:b/>
          <w:sz w:val="20"/>
          <w:szCs w:val="20"/>
        </w:rPr>
        <w:t>Responsibilities by Functional Team</w:t>
      </w:r>
      <w:r w:rsidR="004854F4" w:rsidRPr="00792CC9">
        <w:rPr>
          <w:rFonts w:ascii="Arial" w:hAnsi="Arial" w:cs="Arial"/>
          <w:b/>
          <w:sz w:val="20"/>
          <w:szCs w:val="20"/>
        </w:rPr>
        <w:br/>
      </w:r>
    </w:p>
    <w:tbl>
      <w:tblPr>
        <w:tblStyle w:val="LightShading-Accent1"/>
        <w:tblW w:w="0" w:type="auto"/>
        <w:tblInd w:w="468" w:type="dxa"/>
        <w:tblLook w:val="04A0" w:firstRow="1" w:lastRow="0" w:firstColumn="1" w:lastColumn="0" w:noHBand="0" w:noVBand="1"/>
      </w:tblPr>
      <w:tblGrid>
        <w:gridCol w:w="2250"/>
        <w:gridCol w:w="8010"/>
      </w:tblGrid>
      <w:tr w:rsidR="00B11F0A" w:rsidRPr="00DC1C17" w:rsidTr="00662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022FCF" w:rsidP="00DC1C17">
            <w:pPr>
              <w:autoSpaceDE w:val="0"/>
              <w:autoSpaceDN w:val="0"/>
              <w:adjustRightInd w:val="0"/>
              <w:ind w:left="360"/>
              <w:jc w:val="center"/>
              <w:rPr>
                <w:rFonts w:ascii="Arial" w:hAnsi="Arial" w:cs="Arial"/>
                <w:i/>
                <w:color w:val="auto"/>
                <w:sz w:val="20"/>
                <w:szCs w:val="20"/>
              </w:rPr>
            </w:pPr>
            <w:r w:rsidRPr="00662DFD">
              <w:rPr>
                <w:rFonts w:ascii="Arial" w:hAnsi="Arial" w:cs="Arial"/>
                <w:i/>
                <w:color w:val="auto"/>
                <w:sz w:val="20"/>
                <w:szCs w:val="20"/>
              </w:rPr>
              <w:t>Team</w:t>
            </w:r>
          </w:p>
        </w:tc>
        <w:tc>
          <w:tcPr>
            <w:tcW w:w="8010" w:type="dxa"/>
          </w:tcPr>
          <w:p w:rsidR="00022FCF" w:rsidRPr="00662DFD" w:rsidRDefault="00022FCF" w:rsidP="00DC1C17">
            <w:pPr>
              <w:autoSpaceDE w:val="0"/>
              <w:autoSpaceDN w:val="0"/>
              <w:adjustRightInd w:val="0"/>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662DFD">
              <w:rPr>
                <w:rFonts w:ascii="Arial" w:hAnsi="Arial" w:cs="Arial"/>
                <w:i/>
                <w:color w:val="auto"/>
                <w:sz w:val="20"/>
                <w:szCs w:val="20"/>
              </w:rPr>
              <w:t>Responsibilities</w:t>
            </w:r>
          </w:p>
        </w:tc>
      </w:tr>
      <w:tr w:rsidR="00B11F0A" w:rsidRPr="00DC1C17" w:rsidTr="0066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022FCF" w:rsidP="00CA4118">
            <w:pPr>
              <w:autoSpaceDE w:val="0"/>
              <w:autoSpaceDN w:val="0"/>
              <w:adjustRightInd w:val="0"/>
              <w:spacing w:line="276" w:lineRule="auto"/>
              <w:rPr>
                <w:rFonts w:ascii="Arial" w:hAnsi="Arial" w:cs="Arial"/>
                <w:color w:val="auto"/>
                <w:sz w:val="20"/>
                <w:szCs w:val="20"/>
              </w:rPr>
            </w:pPr>
            <w:r w:rsidRPr="00662DFD">
              <w:rPr>
                <w:rFonts w:ascii="Arial" w:hAnsi="Arial" w:cs="Arial"/>
                <w:color w:val="auto"/>
                <w:sz w:val="20"/>
                <w:szCs w:val="20"/>
              </w:rPr>
              <w:t>Front-End</w:t>
            </w:r>
          </w:p>
        </w:tc>
        <w:tc>
          <w:tcPr>
            <w:tcW w:w="8010" w:type="dxa"/>
          </w:tcPr>
          <w:p w:rsidR="00022FCF"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UI design, layout, and rendering</w:t>
            </w:r>
          </w:p>
          <w:p w:rsidR="00662DFD" w:rsidRPr="00662DFD" w:rsidRDefault="00662DFD"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Graph algorithms</w:t>
            </w:r>
          </w:p>
          <w:p w:rsidR="00BD2FE5" w:rsidRPr="00662DFD" w:rsidRDefault="00BD2FE5"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Handling user interactions</w:t>
            </w:r>
          </w:p>
          <w:p w:rsidR="00022FCF" w:rsidRPr="00662DFD"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Website layout</w:t>
            </w:r>
            <w:r w:rsidR="00662DFD">
              <w:rPr>
                <w:rFonts w:ascii="Arial" w:hAnsi="Arial" w:cs="Arial"/>
                <w:color w:val="auto"/>
                <w:sz w:val="20"/>
                <w:szCs w:val="20"/>
              </w:rPr>
              <w:t xml:space="preserve"> and content</w:t>
            </w:r>
          </w:p>
        </w:tc>
      </w:tr>
      <w:tr w:rsidR="00B11F0A" w:rsidRPr="00DC1C17" w:rsidTr="00662DFD">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662DFD" w:rsidP="00CA4118">
            <w:pPr>
              <w:autoSpaceDE w:val="0"/>
              <w:autoSpaceDN w:val="0"/>
              <w:adjustRightInd w:val="0"/>
              <w:spacing w:line="276" w:lineRule="auto"/>
              <w:rPr>
                <w:rFonts w:ascii="Arial" w:hAnsi="Arial" w:cs="Arial"/>
                <w:b w:val="0"/>
                <w:color w:val="auto"/>
                <w:sz w:val="20"/>
                <w:szCs w:val="20"/>
              </w:rPr>
            </w:pPr>
            <w:r>
              <w:rPr>
                <w:rFonts w:ascii="Arial" w:hAnsi="Arial" w:cs="Arial"/>
                <w:color w:val="auto"/>
                <w:sz w:val="20"/>
                <w:szCs w:val="20"/>
              </w:rPr>
              <w:t>Communication/</w:t>
            </w:r>
            <w:r w:rsidR="00022FCF" w:rsidRPr="00662DFD">
              <w:rPr>
                <w:rFonts w:ascii="Arial" w:hAnsi="Arial" w:cs="Arial"/>
                <w:color w:val="auto"/>
                <w:sz w:val="20"/>
                <w:szCs w:val="20"/>
              </w:rPr>
              <w:t>APIs</w:t>
            </w:r>
          </w:p>
        </w:tc>
        <w:tc>
          <w:tcPr>
            <w:tcW w:w="8010" w:type="dxa"/>
          </w:tcPr>
          <w:p w:rsidR="00022FCF" w:rsidRDefault="00022FCF"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Designing and implementing communication layers between front-end, back-end, and data sources</w:t>
            </w:r>
          </w:p>
          <w:p w:rsidR="00662DFD" w:rsidRDefault="00662DFD"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Ensuring that all intra-program modules talk to each other and have adequate information hiding</w:t>
            </w:r>
          </w:p>
          <w:p w:rsidR="00662DFD" w:rsidRPr="00662DFD" w:rsidRDefault="00662DFD"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Determining the optimal methods of abstraction and encapsulation between different program components</w:t>
            </w:r>
          </w:p>
          <w:p w:rsidR="00022FCF" w:rsidRPr="00662DFD" w:rsidRDefault="00022FCF"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Providing abstraction and sound coding practices amongst all program modules</w:t>
            </w:r>
          </w:p>
        </w:tc>
      </w:tr>
      <w:tr w:rsidR="00B11F0A" w:rsidRPr="00DC1C17" w:rsidTr="0066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022FCF" w:rsidP="00CA4118">
            <w:pPr>
              <w:autoSpaceDE w:val="0"/>
              <w:autoSpaceDN w:val="0"/>
              <w:adjustRightInd w:val="0"/>
              <w:spacing w:line="276" w:lineRule="auto"/>
              <w:rPr>
                <w:rFonts w:ascii="Arial" w:hAnsi="Arial" w:cs="Arial"/>
                <w:b w:val="0"/>
                <w:color w:val="auto"/>
                <w:sz w:val="20"/>
                <w:szCs w:val="20"/>
              </w:rPr>
            </w:pPr>
            <w:r w:rsidRPr="00662DFD">
              <w:rPr>
                <w:rFonts w:ascii="Arial" w:hAnsi="Arial" w:cs="Arial"/>
                <w:color w:val="auto"/>
                <w:sz w:val="20"/>
                <w:szCs w:val="20"/>
              </w:rPr>
              <w:t>Database</w:t>
            </w:r>
          </w:p>
        </w:tc>
        <w:tc>
          <w:tcPr>
            <w:tcW w:w="8010" w:type="dxa"/>
          </w:tcPr>
          <w:p w:rsidR="00022FCF"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Design and maintenance of a database schema</w:t>
            </w:r>
          </w:p>
          <w:p w:rsidR="00662DFD" w:rsidRPr="00662DFD" w:rsidRDefault="00662DFD"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Optimization of the database where possible</w:t>
            </w:r>
          </w:p>
          <w:p w:rsidR="00022FCF" w:rsidRPr="00662DFD"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Wor</w:t>
            </w:r>
            <w:r w:rsidR="00662DFD">
              <w:rPr>
                <w:rFonts w:ascii="Arial" w:hAnsi="Arial" w:cs="Arial"/>
                <w:color w:val="auto"/>
                <w:sz w:val="20"/>
                <w:szCs w:val="20"/>
              </w:rPr>
              <w:t>king closely with logic team and communications team to determine input/output requirements for the database, logic layers, and APIs</w:t>
            </w:r>
          </w:p>
        </w:tc>
      </w:tr>
      <w:tr w:rsidR="00B11F0A" w:rsidRPr="00DC1C17" w:rsidTr="00662DFD">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022FCF" w:rsidP="00CA4118">
            <w:pPr>
              <w:autoSpaceDE w:val="0"/>
              <w:autoSpaceDN w:val="0"/>
              <w:adjustRightInd w:val="0"/>
              <w:spacing w:line="276" w:lineRule="auto"/>
              <w:rPr>
                <w:rFonts w:ascii="Arial" w:hAnsi="Arial" w:cs="Arial"/>
                <w:color w:val="auto"/>
                <w:sz w:val="20"/>
                <w:szCs w:val="20"/>
              </w:rPr>
            </w:pPr>
            <w:r w:rsidRPr="00662DFD">
              <w:rPr>
                <w:rFonts w:ascii="Arial" w:hAnsi="Arial" w:cs="Arial"/>
                <w:color w:val="auto"/>
                <w:sz w:val="20"/>
                <w:szCs w:val="20"/>
              </w:rPr>
              <w:t>Logic/Algorithms</w:t>
            </w:r>
          </w:p>
        </w:tc>
        <w:tc>
          <w:tcPr>
            <w:tcW w:w="8010" w:type="dxa"/>
          </w:tcPr>
          <w:p w:rsidR="00022FCF" w:rsidRDefault="00022FCF"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Designing, implementing, and tweaking any necessary algorithms, including the relevancy algorithm</w:t>
            </w:r>
          </w:p>
          <w:p w:rsidR="00662DFD" w:rsidRPr="00662DFD" w:rsidRDefault="00662DFD"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Designing, implementing, and managing components of the logic layer, including the update scheduler, diff downloader, Wikipedia parser, and other components in/alongside the program logic</w:t>
            </w:r>
          </w:p>
        </w:tc>
      </w:tr>
      <w:tr w:rsidR="00B11F0A" w:rsidRPr="00DC1C17" w:rsidTr="00662D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022FCF" w:rsidP="00CA4118">
            <w:pPr>
              <w:autoSpaceDE w:val="0"/>
              <w:autoSpaceDN w:val="0"/>
              <w:adjustRightInd w:val="0"/>
              <w:spacing w:line="276" w:lineRule="auto"/>
              <w:rPr>
                <w:rFonts w:ascii="Arial" w:hAnsi="Arial" w:cs="Arial"/>
                <w:color w:val="auto"/>
                <w:sz w:val="20"/>
                <w:szCs w:val="20"/>
              </w:rPr>
            </w:pPr>
            <w:r w:rsidRPr="00662DFD">
              <w:rPr>
                <w:rFonts w:ascii="Arial" w:hAnsi="Arial" w:cs="Arial"/>
                <w:color w:val="auto"/>
                <w:sz w:val="20"/>
                <w:szCs w:val="20"/>
              </w:rPr>
              <w:t>Test</w:t>
            </w:r>
          </w:p>
        </w:tc>
        <w:tc>
          <w:tcPr>
            <w:tcW w:w="8010" w:type="dxa"/>
          </w:tcPr>
          <w:p w:rsidR="00022FCF" w:rsidRPr="00662DFD" w:rsidRDefault="00662DFD"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Setup/maintenance</w:t>
            </w:r>
            <w:r w:rsidR="00022FCF" w:rsidRPr="00662DFD">
              <w:rPr>
                <w:rFonts w:ascii="Arial" w:hAnsi="Arial" w:cs="Arial"/>
                <w:color w:val="auto"/>
                <w:sz w:val="20"/>
                <w:szCs w:val="20"/>
              </w:rPr>
              <w:t xml:space="preserve"> of bug  tracking system</w:t>
            </w:r>
          </w:p>
          <w:p w:rsidR="00022FCF" w:rsidRPr="00662DFD" w:rsidRDefault="00662DFD"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Setup/maintenance of version control syste</w:t>
            </w:r>
          </w:p>
          <w:p w:rsidR="00662DFD" w:rsidRPr="00662DFD"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 xml:space="preserve">Automated and manual testing, both black-box and white-box, of all code as </w:t>
            </w:r>
            <w:r w:rsidRPr="00662DFD">
              <w:rPr>
                <w:rFonts w:ascii="Arial" w:hAnsi="Arial" w:cs="Arial"/>
                <w:color w:val="auto"/>
                <w:sz w:val="20"/>
                <w:szCs w:val="20"/>
              </w:rPr>
              <w:lastRenderedPageBreak/>
              <w:t>changes occur</w:t>
            </w:r>
          </w:p>
          <w:p w:rsidR="00662DFD"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Ensuring adherence to use cases</w:t>
            </w:r>
            <w:r w:rsidR="00662DFD" w:rsidRPr="00662DFD">
              <w:rPr>
                <w:rFonts w:ascii="Arial" w:hAnsi="Arial" w:cs="Arial"/>
                <w:color w:val="auto"/>
                <w:sz w:val="20"/>
                <w:szCs w:val="20"/>
              </w:rPr>
              <w:t xml:space="preserve"> and program security</w:t>
            </w:r>
          </w:p>
          <w:p w:rsidR="00662DFD" w:rsidRPr="00662DFD" w:rsidRDefault="00662DFD"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Compilation scripts (as necessary)</w:t>
            </w:r>
          </w:p>
        </w:tc>
      </w:tr>
    </w:tbl>
    <w:p w:rsidR="00662DFD" w:rsidRPr="00CA4118" w:rsidRDefault="00662DFD" w:rsidP="00CA4118">
      <w:pPr>
        <w:autoSpaceDE w:val="0"/>
        <w:autoSpaceDN w:val="0"/>
        <w:adjustRightInd w:val="0"/>
        <w:rPr>
          <w:rFonts w:ascii="Arial" w:hAnsi="Arial" w:cs="Arial"/>
          <w:b/>
          <w:i/>
          <w:sz w:val="20"/>
          <w:szCs w:val="20"/>
        </w:rPr>
      </w:pPr>
    </w:p>
    <w:p w:rsidR="00662DFD" w:rsidRPr="00662DFD" w:rsidRDefault="00662DFD" w:rsidP="00662DFD">
      <w:pPr>
        <w:pStyle w:val="ListParagraph"/>
        <w:autoSpaceDE w:val="0"/>
        <w:autoSpaceDN w:val="0"/>
        <w:adjustRightInd w:val="0"/>
        <w:ind w:left="1440"/>
        <w:rPr>
          <w:rFonts w:ascii="Arial" w:hAnsi="Arial" w:cs="Arial"/>
          <w:b/>
          <w:i/>
          <w:sz w:val="20"/>
          <w:szCs w:val="20"/>
        </w:rPr>
      </w:pPr>
    </w:p>
    <w:p w:rsidR="00132CD3" w:rsidRPr="00662DFD" w:rsidRDefault="00132CD3" w:rsidP="0080296A">
      <w:pPr>
        <w:pStyle w:val="ListParagraph"/>
        <w:numPr>
          <w:ilvl w:val="1"/>
          <w:numId w:val="3"/>
        </w:numPr>
        <w:autoSpaceDE w:val="0"/>
        <w:autoSpaceDN w:val="0"/>
        <w:adjustRightInd w:val="0"/>
        <w:rPr>
          <w:rFonts w:ascii="Arial" w:hAnsi="Arial" w:cs="Arial"/>
          <w:b/>
          <w:i/>
          <w:sz w:val="20"/>
          <w:szCs w:val="20"/>
        </w:rPr>
      </w:pPr>
      <w:r w:rsidRPr="00662DFD">
        <w:rPr>
          <w:rFonts w:ascii="Arial" w:hAnsi="Arial" w:cs="Arial"/>
          <w:b/>
          <w:sz w:val="20"/>
          <w:szCs w:val="20"/>
        </w:rPr>
        <w:t>Teamwork Ground-rules</w:t>
      </w:r>
    </w:p>
    <w:p w:rsidR="00132CD3" w:rsidRPr="00DC1C17" w:rsidRDefault="00132CD3" w:rsidP="003F7CA8">
      <w:pPr>
        <w:autoSpaceDE w:val="0"/>
        <w:autoSpaceDN w:val="0"/>
        <w:adjustRightInd w:val="0"/>
        <w:rPr>
          <w:rFonts w:ascii="Arial" w:hAnsi="Arial" w:cs="Arial"/>
          <w:b/>
          <w:i/>
          <w:sz w:val="20"/>
          <w:szCs w:val="20"/>
        </w:rPr>
      </w:pPr>
    </w:p>
    <w:p w:rsidR="00132CD3" w:rsidRPr="00662DFD" w:rsidRDefault="00132CD3" w:rsidP="0080296A">
      <w:pPr>
        <w:pStyle w:val="ListParagraph"/>
        <w:numPr>
          <w:ilvl w:val="0"/>
          <w:numId w:val="6"/>
        </w:numPr>
        <w:autoSpaceDE w:val="0"/>
        <w:autoSpaceDN w:val="0"/>
        <w:adjustRightInd w:val="0"/>
        <w:rPr>
          <w:rFonts w:ascii="Arial" w:hAnsi="Arial" w:cs="Arial"/>
          <w:sz w:val="20"/>
          <w:szCs w:val="20"/>
        </w:rPr>
      </w:pPr>
      <w:r w:rsidRPr="00662DFD">
        <w:rPr>
          <w:rFonts w:ascii="Arial" w:hAnsi="Arial" w:cs="Arial"/>
          <w:b/>
          <w:sz w:val="20"/>
          <w:szCs w:val="20"/>
        </w:rPr>
        <w:t>Timely Communication:</w:t>
      </w:r>
      <w:r w:rsidRPr="00662DFD">
        <w:rPr>
          <w:rFonts w:ascii="Arial" w:hAnsi="Arial" w:cs="Arial"/>
          <w:sz w:val="20"/>
          <w:szCs w:val="20"/>
        </w:rPr>
        <w:t xml:space="preserve"> </w:t>
      </w:r>
      <w:r w:rsidR="00662DFD">
        <w:rPr>
          <w:rFonts w:ascii="Arial" w:hAnsi="Arial" w:cs="Arial"/>
          <w:sz w:val="20"/>
          <w:szCs w:val="20"/>
        </w:rPr>
        <w:t xml:space="preserve">In order to ensure that all emails are answered in a timely manner, group members are expected to check and respond to </w:t>
      </w:r>
      <w:r w:rsidR="000E2DFA">
        <w:rPr>
          <w:rFonts w:ascii="Arial" w:hAnsi="Arial" w:cs="Arial"/>
          <w:sz w:val="20"/>
          <w:szCs w:val="20"/>
        </w:rPr>
        <w:t>WikiMap</w:t>
      </w:r>
      <w:r w:rsidR="00662DFD">
        <w:rPr>
          <w:rFonts w:ascii="Arial" w:hAnsi="Arial" w:cs="Arial"/>
          <w:sz w:val="20"/>
          <w:szCs w:val="20"/>
        </w:rPr>
        <w:t>-related emails at least once daily.</w:t>
      </w:r>
      <w:r w:rsidR="002F1485">
        <w:rPr>
          <w:rFonts w:ascii="Arial" w:hAnsi="Arial" w:cs="Arial"/>
          <w:sz w:val="20"/>
          <w:szCs w:val="20"/>
        </w:rPr>
        <w:br/>
      </w:r>
    </w:p>
    <w:p w:rsidR="00132CD3" w:rsidRPr="00662DFD" w:rsidRDefault="00132CD3" w:rsidP="0080296A">
      <w:pPr>
        <w:pStyle w:val="ListParagraph"/>
        <w:numPr>
          <w:ilvl w:val="0"/>
          <w:numId w:val="6"/>
        </w:numPr>
        <w:autoSpaceDE w:val="0"/>
        <w:autoSpaceDN w:val="0"/>
        <w:adjustRightInd w:val="0"/>
        <w:rPr>
          <w:rFonts w:ascii="Arial" w:hAnsi="Arial" w:cs="Arial"/>
          <w:b/>
          <w:sz w:val="20"/>
          <w:szCs w:val="20"/>
        </w:rPr>
      </w:pPr>
      <w:r w:rsidRPr="00662DFD">
        <w:rPr>
          <w:rFonts w:ascii="Arial" w:hAnsi="Arial" w:cs="Arial"/>
          <w:b/>
          <w:sz w:val="20"/>
          <w:szCs w:val="20"/>
        </w:rPr>
        <w:t>Mutual Respect:</w:t>
      </w:r>
      <w:r w:rsidR="00662DFD">
        <w:rPr>
          <w:rFonts w:ascii="Arial" w:hAnsi="Arial" w:cs="Arial"/>
          <w:b/>
          <w:sz w:val="20"/>
          <w:szCs w:val="20"/>
        </w:rPr>
        <w:t xml:space="preserve"> </w:t>
      </w:r>
      <w:r w:rsidR="00662DFD">
        <w:rPr>
          <w:rFonts w:ascii="Arial" w:hAnsi="Arial" w:cs="Arial"/>
          <w:sz w:val="20"/>
          <w:szCs w:val="20"/>
        </w:rPr>
        <w:t>Remember that all ideas came from someone.  Be respectful of others’ ideas.  Be sure to acknowledge the pros and cons of each idea and use constructive criticism.</w:t>
      </w:r>
      <w:r w:rsidR="002F1485">
        <w:rPr>
          <w:rFonts w:ascii="Arial" w:hAnsi="Arial" w:cs="Arial"/>
          <w:sz w:val="20"/>
          <w:szCs w:val="20"/>
        </w:rPr>
        <w:br/>
      </w:r>
    </w:p>
    <w:p w:rsidR="00132CD3" w:rsidRPr="00662DFD" w:rsidRDefault="005B756C" w:rsidP="0080296A">
      <w:pPr>
        <w:pStyle w:val="ListParagraph"/>
        <w:numPr>
          <w:ilvl w:val="0"/>
          <w:numId w:val="6"/>
        </w:numPr>
        <w:autoSpaceDE w:val="0"/>
        <w:autoSpaceDN w:val="0"/>
        <w:adjustRightInd w:val="0"/>
        <w:rPr>
          <w:rFonts w:ascii="Arial" w:hAnsi="Arial" w:cs="Arial"/>
          <w:b/>
          <w:sz w:val="20"/>
          <w:szCs w:val="20"/>
        </w:rPr>
      </w:pPr>
      <w:r w:rsidRPr="00662DFD">
        <w:rPr>
          <w:rFonts w:ascii="Arial" w:hAnsi="Arial" w:cs="Arial"/>
          <w:b/>
          <w:sz w:val="20"/>
          <w:szCs w:val="20"/>
        </w:rPr>
        <w:t>Report</w:t>
      </w:r>
      <w:r w:rsidR="00132CD3" w:rsidRPr="00662DFD">
        <w:rPr>
          <w:rFonts w:ascii="Arial" w:hAnsi="Arial" w:cs="Arial"/>
          <w:b/>
          <w:sz w:val="20"/>
          <w:szCs w:val="20"/>
        </w:rPr>
        <w:t xml:space="preserve"> Absences:</w:t>
      </w:r>
      <w:r w:rsidR="00662DFD">
        <w:rPr>
          <w:rFonts w:ascii="Arial" w:hAnsi="Arial" w:cs="Arial"/>
          <w:b/>
          <w:sz w:val="20"/>
          <w:szCs w:val="20"/>
        </w:rPr>
        <w:t xml:space="preserve"> </w:t>
      </w:r>
      <w:r w:rsidR="00662DFD">
        <w:rPr>
          <w:rFonts w:ascii="Arial" w:hAnsi="Arial" w:cs="Arial"/>
          <w:sz w:val="20"/>
          <w:szCs w:val="20"/>
        </w:rPr>
        <w:t>Provide team leads and the PM with advance notification if you will be unable to make a meeting.  If you will be missing multiple class sessions, also notify the PM and team leads of your status.</w:t>
      </w:r>
      <w:r w:rsidR="002F1485">
        <w:rPr>
          <w:rFonts w:ascii="Arial" w:hAnsi="Arial" w:cs="Arial"/>
          <w:sz w:val="20"/>
          <w:szCs w:val="20"/>
        </w:rPr>
        <w:br/>
      </w:r>
    </w:p>
    <w:p w:rsidR="00662DFD" w:rsidRPr="00662DFD" w:rsidRDefault="00662DFD" w:rsidP="0080296A">
      <w:pPr>
        <w:pStyle w:val="ListParagraph"/>
        <w:numPr>
          <w:ilvl w:val="0"/>
          <w:numId w:val="6"/>
        </w:numPr>
        <w:autoSpaceDE w:val="0"/>
        <w:autoSpaceDN w:val="0"/>
        <w:adjustRightInd w:val="0"/>
        <w:rPr>
          <w:rFonts w:ascii="Arial" w:hAnsi="Arial" w:cs="Arial"/>
          <w:b/>
          <w:sz w:val="20"/>
          <w:szCs w:val="20"/>
        </w:rPr>
      </w:pPr>
      <w:r>
        <w:rPr>
          <w:rFonts w:ascii="Arial" w:hAnsi="Arial" w:cs="Arial"/>
          <w:b/>
          <w:sz w:val="20"/>
          <w:szCs w:val="20"/>
        </w:rPr>
        <w:t xml:space="preserve">Workload Responsibility: </w:t>
      </w:r>
      <w:r>
        <w:rPr>
          <w:rFonts w:ascii="Arial" w:hAnsi="Arial" w:cs="Arial"/>
          <w:sz w:val="20"/>
          <w:szCs w:val="20"/>
        </w:rPr>
        <w:t>It is each group member’s responsi</w:t>
      </w:r>
      <w:r w:rsidR="000E2DFA">
        <w:rPr>
          <w:rFonts w:ascii="Arial" w:hAnsi="Arial" w:cs="Arial"/>
          <w:sz w:val="20"/>
          <w:szCs w:val="20"/>
        </w:rPr>
        <w:t xml:space="preserve">bility to let their lead and </w:t>
      </w:r>
      <w:r>
        <w:rPr>
          <w:rFonts w:ascii="Arial" w:hAnsi="Arial" w:cs="Arial"/>
          <w:sz w:val="20"/>
          <w:szCs w:val="20"/>
        </w:rPr>
        <w:t>PM know if they do not think they will be able to complete their work on time.  Similarly, if an individual does not feel they have enough work, it is their responsibility to ask for a greater workload beyond what they’ve already been given.</w:t>
      </w:r>
    </w:p>
    <w:p w:rsidR="00132CD3" w:rsidRPr="00DC1C17" w:rsidRDefault="00132CD3" w:rsidP="003F7CA8">
      <w:pPr>
        <w:autoSpaceDE w:val="0"/>
        <w:autoSpaceDN w:val="0"/>
        <w:adjustRightInd w:val="0"/>
        <w:ind w:left="1080"/>
        <w:rPr>
          <w:rFonts w:ascii="Arial" w:hAnsi="Arial" w:cs="Arial"/>
          <w:sz w:val="20"/>
          <w:szCs w:val="20"/>
        </w:rPr>
      </w:pPr>
    </w:p>
    <w:p w:rsidR="005C0896" w:rsidRPr="00662DFD" w:rsidRDefault="005C0896" w:rsidP="0080296A">
      <w:pPr>
        <w:pStyle w:val="ListParagraph"/>
        <w:numPr>
          <w:ilvl w:val="1"/>
          <w:numId w:val="3"/>
        </w:numPr>
        <w:autoSpaceDE w:val="0"/>
        <w:autoSpaceDN w:val="0"/>
        <w:adjustRightInd w:val="0"/>
        <w:rPr>
          <w:rFonts w:ascii="Arial" w:hAnsi="Arial" w:cs="Arial"/>
          <w:i/>
          <w:color w:val="000080"/>
          <w:sz w:val="20"/>
          <w:szCs w:val="20"/>
        </w:rPr>
      </w:pPr>
      <w:r w:rsidRPr="00662DFD">
        <w:rPr>
          <w:rFonts w:ascii="Arial" w:hAnsi="Arial" w:cs="Arial"/>
          <w:b/>
          <w:sz w:val="20"/>
          <w:szCs w:val="20"/>
        </w:rPr>
        <w:t>Weekly Meetings</w:t>
      </w:r>
      <w:r w:rsidR="009C3A26" w:rsidRPr="00662DFD">
        <w:rPr>
          <w:rFonts w:ascii="Arial" w:hAnsi="Arial" w:cs="Arial"/>
          <w:sz w:val="20"/>
          <w:szCs w:val="20"/>
        </w:rPr>
        <w:br/>
      </w:r>
      <w:r w:rsidR="009C3A26" w:rsidRPr="00662DFD">
        <w:rPr>
          <w:rFonts w:ascii="Arial" w:hAnsi="Arial" w:cs="Arial"/>
          <w:sz w:val="20"/>
          <w:szCs w:val="20"/>
        </w:rPr>
        <w:br/>
        <w:t>The</w:t>
      </w:r>
      <w:r w:rsidR="00662DFD">
        <w:rPr>
          <w:rFonts w:ascii="Arial" w:hAnsi="Arial" w:cs="Arial"/>
          <w:sz w:val="20"/>
          <w:szCs w:val="20"/>
        </w:rPr>
        <w:t xml:space="preserve"> </w:t>
      </w:r>
      <w:r w:rsidR="009C3A26" w:rsidRPr="00662DFD">
        <w:rPr>
          <w:rFonts w:ascii="Arial" w:hAnsi="Arial" w:cs="Arial"/>
          <w:sz w:val="20"/>
          <w:szCs w:val="20"/>
        </w:rPr>
        <w:t xml:space="preserve">team will communicate during weekly meetings on </w:t>
      </w:r>
      <w:r w:rsidR="009C3A26" w:rsidRPr="00662DFD">
        <w:rPr>
          <w:rFonts w:ascii="Arial" w:hAnsi="Arial" w:cs="Arial"/>
          <w:b/>
          <w:sz w:val="20"/>
          <w:szCs w:val="20"/>
        </w:rPr>
        <w:t>Tuesdays and Thursdays at 3:30 pm</w:t>
      </w:r>
      <w:r w:rsidR="009C3A26" w:rsidRPr="00662DFD">
        <w:rPr>
          <w:rFonts w:ascii="Arial" w:hAnsi="Arial" w:cs="Arial"/>
          <w:sz w:val="20"/>
          <w:szCs w:val="20"/>
        </w:rPr>
        <w:t>.  These meetings are in addition to the meetings during section on Thursdays</w:t>
      </w:r>
      <w:r w:rsidR="00E43F6E" w:rsidRPr="00662DFD">
        <w:rPr>
          <w:rFonts w:ascii="Arial" w:hAnsi="Arial" w:cs="Arial"/>
          <w:sz w:val="20"/>
          <w:szCs w:val="20"/>
        </w:rPr>
        <w:t xml:space="preserve"> and are held in the </w:t>
      </w:r>
      <w:r w:rsidR="00E43F6E" w:rsidRPr="00662DFD">
        <w:rPr>
          <w:rFonts w:ascii="Arial" w:hAnsi="Arial" w:cs="Arial"/>
          <w:b/>
          <w:sz w:val="20"/>
          <w:szCs w:val="20"/>
        </w:rPr>
        <w:t>5</w:t>
      </w:r>
      <w:r w:rsidR="00E43F6E" w:rsidRPr="00662DFD">
        <w:rPr>
          <w:rFonts w:ascii="Arial" w:hAnsi="Arial" w:cs="Arial"/>
          <w:b/>
          <w:sz w:val="20"/>
          <w:szCs w:val="20"/>
          <w:vertAlign w:val="superscript"/>
        </w:rPr>
        <w:t>th</w:t>
      </w:r>
      <w:r w:rsidR="00132CD3" w:rsidRPr="00662DFD">
        <w:rPr>
          <w:rFonts w:ascii="Arial" w:hAnsi="Arial" w:cs="Arial"/>
          <w:b/>
          <w:sz w:val="20"/>
          <w:szCs w:val="20"/>
        </w:rPr>
        <w:t xml:space="preserve"> floor Allen Building </w:t>
      </w:r>
      <w:r w:rsidR="00E43F6E" w:rsidRPr="00662DFD">
        <w:rPr>
          <w:rFonts w:ascii="Arial" w:hAnsi="Arial" w:cs="Arial"/>
          <w:b/>
          <w:sz w:val="20"/>
          <w:szCs w:val="20"/>
        </w:rPr>
        <w:t>breakout area</w:t>
      </w:r>
      <w:r w:rsidR="00E43F6E" w:rsidRPr="00662DFD">
        <w:rPr>
          <w:rFonts w:ascii="Arial" w:hAnsi="Arial" w:cs="Arial"/>
          <w:sz w:val="20"/>
          <w:szCs w:val="20"/>
        </w:rPr>
        <w:t>, unless otherwise noted</w:t>
      </w:r>
      <w:r w:rsidR="009C3A26" w:rsidRPr="00662DFD">
        <w:rPr>
          <w:rFonts w:ascii="Arial" w:hAnsi="Arial" w:cs="Arial"/>
          <w:sz w:val="20"/>
          <w:szCs w:val="20"/>
        </w:rPr>
        <w:t>.</w:t>
      </w:r>
      <w:r w:rsidR="00E43F6E" w:rsidRPr="00662DFD">
        <w:rPr>
          <w:rFonts w:ascii="Arial" w:hAnsi="Arial" w:cs="Arial"/>
          <w:sz w:val="20"/>
          <w:szCs w:val="20"/>
        </w:rPr>
        <w:br/>
      </w:r>
      <w:r w:rsidR="00E43F6E" w:rsidRPr="00662DFD">
        <w:rPr>
          <w:rFonts w:ascii="Arial" w:hAnsi="Arial" w:cs="Arial"/>
          <w:sz w:val="20"/>
          <w:szCs w:val="20"/>
        </w:rPr>
        <w:br/>
        <w:t xml:space="preserve">An additional “as-needed” meeting time is provided on Wednesdays at </w:t>
      </w:r>
      <w:r w:rsidR="00E43F6E" w:rsidRPr="00662DFD">
        <w:rPr>
          <w:rFonts w:ascii="Arial" w:hAnsi="Arial" w:cs="Arial"/>
          <w:b/>
          <w:sz w:val="20"/>
          <w:szCs w:val="20"/>
        </w:rPr>
        <w:t xml:space="preserve">2:30 pm </w:t>
      </w:r>
      <w:r w:rsidR="00E43F6E" w:rsidRPr="00662DFD">
        <w:rPr>
          <w:rFonts w:ascii="Arial" w:hAnsi="Arial" w:cs="Arial"/>
          <w:sz w:val="20"/>
          <w:szCs w:val="20"/>
        </w:rPr>
        <w:t>for those who want an extra meeting time or cannot attend the other meeting(s).  and are held in the 006 lab, unless otherwise noted.</w:t>
      </w:r>
      <w:r w:rsidR="009C3A26" w:rsidRPr="00662DFD">
        <w:rPr>
          <w:rFonts w:ascii="Arial" w:hAnsi="Arial" w:cs="Arial"/>
          <w:sz w:val="20"/>
          <w:szCs w:val="20"/>
        </w:rPr>
        <w:t xml:space="preserve"> </w:t>
      </w:r>
      <w:r w:rsidR="009C3A26" w:rsidRPr="00662DFD">
        <w:rPr>
          <w:rFonts w:ascii="Arial" w:hAnsi="Arial" w:cs="Arial"/>
          <w:sz w:val="20"/>
          <w:szCs w:val="20"/>
        </w:rPr>
        <w:br/>
      </w:r>
    </w:p>
    <w:p w:rsidR="005A6682" w:rsidRPr="00543388" w:rsidRDefault="005C0896" w:rsidP="0080296A">
      <w:pPr>
        <w:pStyle w:val="ListParagraph"/>
        <w:numPr>
          <w:ilvl w:val="1"/>
          <w:numId w:val="3"/>
        </w:numPr>
        <w:autoSpaceDE w:val="0"/>
        <w:autoSpaceDN w:val="0"/>
        <w:adjustRightInd w:val="0"/>
        <w:rPr>
          <w:rFonts w:ascii="Arial" w:hAnsi="Arial" w:cs="Arial"/>
          <w:b/>
          <w:i/>
          <w:color w:val="000080"/>
          <w:sz w:val="20"/>
          <w:szCs w:val="20"/>
        </w:rPr>
      </w:pPr>
      <w:r w:rsidRPr="00662DFD">
        <w:rPr>
          <w:rFonts w:ascii="Arial" w:hAnsi="Arial" w:cs="Arial"/>
          <w:b/>
          <w:sz w:val="20"/>
          <w:szCs w:val="20"/>
        </w:rPr>
        <w:t>Status Reports</w:t>
      </w:r>
      <w:r w:rsidRPr="00662DFD">
        <w:rPr>
          <w:rFonts w:ascii="Arial" w:hAnsi="Arial" w:cs="Arial"/>
          <w:b/>
          <w:sz w:val="20"/>
          <w:szCs w:val="20"/>
        </w:rPr>
        <w:br/>
      </w:r>
      <w:r w:rsidRPr="00662DFD">
        <w:rPr>
          <w:rFonts w:ascii="Arial" w:hAnsi="Arial" w:cs="Arial"/>
          <w:b/>
          <w:sz w:val="20"/>
          <w:szCs w:val="20"/>
        </w:rPr>
        <w:br/>
      </w:r>
      <w:r w:rsidR="009C3A26" w:rsidRPr="00662DFD">
        <w:rPr>
          <w:rFonts w:ascii="Arial" w:hAnsi="Arial" w:cs="Arial"/>
          <w:sz w:val="20"/>
          <w:szCs w:val="20"/>
        </w:rPr>
        <w:t>Individual and functional group status reports will be presented verbally (and recorded in no</w:t>
      </w:r>
      <w:r w:rsidR="004854F4" w:rsidRPr="00662DFD">
        <w:rPr>
          <w:rFonts w:ascii="Arial" w:hAnsi="Arial" w:cs="Arial"/>
          <w:sz w:val="20"/>
          <w:szCs w:val="20"/>
        </w:rPr>
        <w:t>tes) during Thursday meetings.</w:t>
      </w:r>
      <w:r w:rsidR="005A6682">
        <w:rPr>
          <w:rFonts w:ascii="Arial" w:hAnsi="Arial" w:cs="Arial"/>
          <w:sz w:val="20"/>
          <w:szCs w:val="20"/>
        </w:rPr>
        <w:br/>
      </w:r>
    </w:p>
    <w:p w:rsidR="004854F4" w:rsidRPr="00662DFD" w:rsidRDefault="005A6682" w:rsidP="0080296A">
      <w:pPr>
        <w:pStyle w:val="ListParagraph"/>
        <w:numPr>
          <w:ilvl w:val="1"/>
          <w:numId w:val="3"/>
        </w:numPr>
        <w:autoSpaceDE w:val="0"/>
        <w:autoSpaceDN w:val="0"/>
        <w:adjustRightInd w:val="0"/>
        <w:rPr>
          <w:rFonts w:ascii="Arial" w:hAnsi="Arial" w:cs="Arial"/>
          <w:b/>
          <w:i/>
          <w:color w:val="000080"/>
          <w:sz w:val="20"/>
          <w:szCs w:val="20"/>
        </w:rPr>
      </w:pPr>
      <w:r>
        <w:rPr>
          <w:rFonts w:ascii="Arial" w:hAnsi="Arial" w:cs="Arial"/>
          <w:b/>
          <w:sz w:val="20"/>
          <w:szCs w:val="20"/>
        </w:rPr>
        <w:t>Coding Sessions</w:t>
      </w:r>
      <w:r>
        <w:rPr>
          <w:rFonts w:ascii="Arial" w:hAnsi="Arial" w:cs="Arial"/>
          <w:b/>
          <w:sz w:val="20"/>
          <w:szCs w:val="20"/>
        </w:rPr>
        <w:br/>
      </w:r>
      <w:r>
        <w:rPr>
          <w:rFonts w:ascii="Arial" w:hAnsi="Arial" w:cs="Arial"/>
          <w:b/>
          <w:sz w:val="20"/>
          <w:szCs w:val="20"/>
        </w:rPr>
        <w:br/>
      </w:r>
      <w:r>
        <w:rPr>
          <w:rFonts w:ascii="Arial" w:hAnsi="Arial" w:cs="Arial"/>
          <w:sz w:val="20"/>
          <w:szCs w:val="20"/>
        </w:rPr>
        <w:t>Team coding sessions are being provided throughout the implementation process, particularly leading up to major deadlines.  Team members are encouraged to all attend and work together in the same room, and food and drink is provided.</w:t>
      </w:r>
      <w:r w:rsidR="004854F4" w:rsidRPr="00662DFD">
        <w:rPr>
          <w:rFonts w:ascii="Arial" w:hAnsi="Arial" w:cs="Arial"/>
          <w:sz w:val="20"/>
          <w:szCs w:val="20"/>
        </w:rPr>
        <w:br/>
      </w:r>
    </w:p>
    <w:p w:rsidR="004854F4" w:rsidRDefault="004854F4" w:rsidP="0080296A">
      <w:pPr>
        <w:pStyle w:val="ListParagraph"/>
        <w:numPr>
          <w:ilvl w:val="1"/>
          <w:numId w:val="3"/>
        </w:numPr>
        <w:autoSpaceDE w:val="0"/>
        <w:autoSpaceDN w:val="0"/>
        <w:adjustRightInd w:val="0"/>
        <w:rPr>
          <w:rFonts w:ascii="Arial" w:hAnsi="Arial" w:cs="Arial"/>
          <w:b/>
          <w:i/>
          <w:color w:val="000080"/>
          <w:sz w:val="20"/>
          <w:szCs w:val="20"/>
        </w:rPr>
      </w:pPr>
      <w:r w:rsidRPr="00662DFD">
        <w:rPr>
          <w:rFonts w:ascii="Arial" w:hAnsi="Arial" w:cs="Arial"/>
          <w:b/>
          <w:sz w:val="20"/>
          <w:szCs w:val="20"/>
        </w:rPr>
        <w:t>Other C</w:t>
      </w:r>
      <w:r w:rsidR="009C3A26" w:rsidRPr="00662DFD">
        <w:rPr>
          <w:rFonts w:ascii="Arial" w:hAnsi="Arial" w:cs="Arial"/>
          <w:b/>
          <w:sz w:val="20"/>
          <w:szCs w:val="20"/>
        </w:rPr>
        <w:t>ommunication</w:t>
      </w:r>
      <w:r w:rsidRPr="00662DFD">
        <w:rPr>
          <w:rFonts w:ascii="Arial" w:hAnsi="Arial" w:cs="Arial"/>
          <w:sz w:val="20"/>
          <w:szCs w:val="20"/>
        </w:rPr>
        <w:t xml:space="preserve"> </w:t>
      </w:r>
      <w:r w:rsidRPr="00662DFD">
        <w:rPr>
          <w:rFonts w:ascii="Arial" w:hAnsi="Arial" w:cs="Arial"/>
          <w:sz w:val="20"/>
          <w:szCs w:val="20"/>
        </w:rPr>
        <w:br/>
      </w:r>
    </w:p>
    <w:tbl>
      <w:tblPr>
        <w:tblStyle w:val="TableGrid"/>
        <w:tblW w:w="0" w:type="auto"/>
        <w:tblInd w:w="1440" w:type="dxa"/>
        <w:tblLook w:val="04A0" w:firstRow="1" w:lastRow="0" w:firstColumn="1" w:lastColumn="0" w:noHBand="0" w:noVBand="1"/>
      </w:tblPr>
      <w:tblGrid>
        <w:gridCol w:w="4618"/>
        <w:gridCol w:w="4958"/>
      </w:tblGrid>
      <w:tr w:rsidR="00AC73F2" w:rsidTr="00AC73F2">
        <w:tc>
          <w:tcPr>
            <w:tcW w:w="5508" w:type="dxa"/>
          </w:tcPr>
          <w:p w:rsidR="00AC73F2" w:rsidRPr="00AC73F2" w:rsidRDefault="00AC73F2" w:rsidP="00AC73F2">
            <w:pPr>
              <w:pStyle w:val="ListParagraph"/>
              <w:autoSpaceDE w:val="0"/>
              <w:autoSpaceDN w:val="0"/>
              <w:adjustRightInd w:val="0"/>
              <w:ind w:left="0"/>
              <w:jc w:val="center"/>
              <w:rPr>
                <w:rFonts w:ascii="Arial" w:hAnsi="Arial" w:cs="Arial"/>
                <w:b/>
                <w:sz w:val="20"/>
                <w:szCs w:val="20"/>
              </w:rPr>
            </w:pPr>
            <w:r w:rsidRPr="00AC73F2">
              <w:rPr>
                <w:rFonts w:ascii="Arial" w:hAnsi="Arial" w:cs="Arial"/>
                <w:b/>
                <w:sz w:val="20"/>
                <w:szCs w:val="20"/>
              </w:rPr>
              <w:t>Mode of Communication</w:t>
            </w:r>
          </w:p>
        </w:tc>
        <w:tc>
          <w:tcPr>
            <w:tcW w:w="5508" w:type="dxa"/>
          </w:tcPr>
          <w:p w:rsidR="00AC73F2" w:rsidRPr="00AC73F2" w:rsidRDefault="00AC73F2" w:rsidP="00AC73F2">
            <w:pPr>
              <w:pStyle w:val="ListParagraph"/>
              <w:autoSpaceDE w:val="0"/>
              <w:autoSpaceDN w:val="0"/>
              <w:adjustRightInd w:val="0"/>
              <w:ind w:left="0"/>
              <w:jc w:val="center"/>
              <w:rPr>
                <w:rFonts w:ascii="Arial" w:hAnsi="Arial" w:cs="Arial"/>
                <w:b/>
                <w:sz w:val="20"/>
                <w:szCs w:val="20"/>
              </w:rPr>
            </w:pPr>
            <w:r w:rsidRPr="00AC73F2">
              <w:rPr>
                <w:rFonts w:ascii="Arial" w:hAnsi="Arial" w:cs="Arial"/>
                <w:b/>
                <w:sz w:val="20"/>
                <w:szCs w:val="20"/>
              </w:rPr>
              <w:t>Link</w:t>
            </w:r>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Team Email</w:t>
            </w:r>
          </w:p>
        </w:tc>
        <w:tc>
          <w:tcPr>
            <w:tcW w:w="5508" w:type="dxa"/>
          </w:tcPr>
          <w:p w:rsidR="00AC73F2" w:rsidRDefault="0011103E" w:rsidP="00AC73F2">
            <w:pPr>
              <w:pStyle w:val="ListParagraph"/>
              <w:autoSpaceDE w:val="0"/>
              <w:autoSpaceDN w:val="0"/>
              <w:adjustRightInd w:val="0"/>
              <w:ind w:left="0"/>
              <w:rPr>
                <w:rFonts w:ascii="Arial" w:hAnsi="Arial" w:cs="Arial"/>
                <w:color w:val="000080"/>
                <w:sz w:val="20"/>
                <w:szCs w:val="20"/>
              </w:rPr>
            </w:pPr>
            <w:hyperlink r:id="rId32" w:history="1">
              <w:r w:rsidR="00AC73F2" w:rsidRPr="00662DFD">
                <w:rPr>
                  <w:rStyle w:val="Hyperlink"/>
                  <w:rFonts w:ascii="Arial" w:hAnsi="Arial" w:cs="Arial"/>
                  <w:sz w:val="20"/>
                  <w:szCs w:val="20"/>
                </w:rPr>
                <w:t>cse-403-wikimap@googlegroups.com</w:t>
              </w:r>
            </w:hyperlink>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 xml:space="preserve">UI (Front-end) Email </w:t>
            </w:r>
          </w:p>
        </w:tc>
        <w:tc>
          <w:tcPr>
            <w:tcW w:w="5508" w:type="dxa"/>
          </w:tcPr>
          <w:p w:rsidR="00AC73F2" w:rsidRDefault="0011103E" w:rsidP="00AC73F2">
            <w:pPr>
              <w:pStyle w:val="ListParagraph"/>
              <w:autoSpaceDE w:val="0"/>
              <w:autoSpaceDN w:val="0"/>
              <w:adjustRightInd w:val="0"/>
              <w:ind w:left="0"/>
              <w:rPr>
                <w:rFonts w:ascii="Arial" w:hAnsi="Arial" w:cs="Arial"/>
                <w:color w:val="000080"/>
                <w:sz w:val="20"/>
                <w:szCs w:val="20"/>
              </w:rPr>
            </w:pPr>
            <w:hyperlink r:id="rId33" w:history="1">
              <w:r w:rsidR="00AC73F2" w:rsidRPr="00356965">
                <w:rPr>
                  <w:rStyle w:val="Hyperlink"/>
                  <w:rFonts w:ascii="Arial" w:hAnsi="Arial" w:cs="Arial"/>
                  <w:sz w:val="20"/>
                  <w:szCs w:val="20"/>
                </w:rPr>
                <w:t>cse-403-wikimap-ui@googlegroups.com</w:t>
              </w:r>
            </w:hyperlink>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APIs (Communication Layer) Email</w:t>
            </w:r>
          </w:p>
        </w:tc>
        <w:tc>
          <w:tcPr>
            <w:tcW w:w="5508" w:type="dxa"/>
          </w:tcPr>
          <w:p w:rsidR="00AC73F2" w:rsidRDefault="0011103E" w:rsidP="00AC73F2">
            <w:pPr>
              <w:pStyle w:val="ListParagraph"/>
              <w:autoSpaceDE w:val="0"/>
              <w:autoSpaceDN w:val="0"/>
              <w:adjustRightInd w:val="0"/>
              <w:ind w:left="0"/>
              <w:rPr>
                <w:rFonts w:ascii="Arial" w:hAnsi="Arial" w:cs="Arial"/>
                <w:color w:val="000080"/>
                <w:sz w:val="20"/>
                <w:szCs w:val="20"/>
              </w:rPr>
            </w:pPr>
            <w:hyperlink r:id="rId34" w:history="1">
              <w:r w:rsidR="00AC73F2" w:rsidRPr="00356965">
                <w:rPr>
                  <w:rStyle w:val="Hyperlink"/>
                  <w:rFonts w:ascii="Arial" w:hAnsi="Arial" w:cs="Arial"/>
                  <w:sz w:val="20"/>
                  <w:szCs w:val="20"/>
                </w:rPr>
                <w:t>cse-403-wikimap-api@googlegroups.com</w:t>
              </w:r>
            </w:hyperlink>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Algorithms (Logic Layer) Email</w:t>
            </w:r>
          </w:p>
        </w:tc>
        <w:tc>
          <w:tcPr>
            <w:tcW w:w="5508" w:type="dxa"/>
          </w:tcPr>
          <w:p w:rsidR="00AC73F2" w:rsidRDefault="0011103E" w:rsidP="00AC73F2">
            <w:pPr>
              <w:pStyle w:val="ListParagraph"/>
              <w:autoSpaceDE w:val="0"/>
              <w:autoSpaceDN w:val="0"/>
              <w:adjustRightInd w:val="0"/>
              <w:ind w:left="0"/>
              <w:rPr>
                <w:rFonts w:ascii="Arial" w:hAnsi="Arial" w:cs="Arial"/>
                <w:color w:val="000080"/>
                <w:sz w:val="20"/>
                <w:szCs w:val="20"/>
              </w:rPr>
            </w:pPr>
            <w:hyperlink r:id="rId35" w:history="1">
              <w:r w:rsidR="00AC73F2" w:rsidRPr="00356965">
                <w:rPr>
                  <w:rStyle w:val="Hyperlink"/>
                  <w:rFonts w:ascii="Arial" w:hAnsi="Arial" w:cs="Arial"/>
                  <w:sz w:val="20"/>
                  <w:szCs w:val="20"/>
                </w:rPr>
                <w:t>cse-403-wikimap-algos@googlegroups.com</w:t>
              </w:r>
            </w:hyperlink>
            <w:r w:rsidR="00AC73F2">
              <w:rPr>
                <w:rFonts w:ascii="Arial" w:hAnsi="Arial" w:cs="Arial"/>
                <w:color w:val="000080"/>
                <w:sz w:val="20"/>
                <w:szCs w:val="20"/>
              </w:rPr>
              <w:t xml:space="preserve"> </w:t>
            </w:r>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Test Email</w:t>
            </w:r>
          </w:p>
        </w:tc>
        <w:tc>
          <w:tcPr>
            <w:tcW w:w="5508" w:type="dxa"/>
          </w:tcPr>
          <w:p w:rsidR="00AC73F2" w:rsidRDefault="0011103E" w:rsidP="00AC73F2">
            <w:pPr>
              <w:pStyle w:val="ListParagraph"/>
              <w:autoSpaceDE w:val="0"/>
              <w:autoSpaceDN w:val="0"/>
              <w:adjustRightInd w:val="0"/>
              <w:ind w:left="0"/>
              <w:rPr>
                <w:rFonts w:ascii="Arial" w:hAnsi="Arial" w:cs="Arial"/>
                <w:color w:val="000080"/>
                <w:sz w:val="20"/>
                <w:szCs w:val="20"/>
              </w:rPr>
            </w:pPr>
            <w:hyperlink r:id="rId36" w:history="1">
              <w:r w:rsidR="00AC73F2" w:rsidRPr="00356965">
                <w:rPr>
                  <w:rStyle w:val="Hyperlink"/>
                  <w:rFonts w:ascii="Arial" w:hAnsi="Arial" w:cs="Arial"/>
                  <w:sz w:val="20"/>
                  <w:szCs w:val="20"/>
                </w:rPr>
                <w:t>Cse-403-wikimap-test@googlegroups.com</w:t>
              </w:r>
            </w:hyperlink>
            <w:r w:rsidR="00AC73F2">
              <w:rPr>
                <w:rFonts w:ascii="Arial" w:hAnsi="Arial" w:cs="Arial"/>
                <w:color w:val="000080"/>
                <w:sz w:val="20"/>
                <w:szCs w:val="20"/>
              </w:rPr>
              <w:t xml:space="preserve"> </w:t>
            </w:r>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Website/Wiki</w:t>
            </w:r>
          </w:p>
        </w:tc>
        <w:tc>
          <w:tcPr>
            <w:tcW w:w="5508" w:type="dxa"/>
          </w:tcPr>
          <w:p w:rsidR="00AC73F2" w:rsidRDefault="0011103E" w:rsidP="00AC73F2">
            <w:pPr>
              <w:pStyle w:val="ListParagraph"/>
              <w:autoSpaceDE w:val="0"/>
              <w:autoSpaceDN w:val="0"/>
              <w:adjustRightInd w:val="0"/>
              <w:ind w:left="0"/>
              <w:rPr>
                <w:rFonts w:ascii="Arial" w:hAnsi="Arial" w:cs="Arial"/>
                <w:color w:val="000080"/>
                <w:sz w:val="20"/>
                <w:szCs w:val="20"/>
              </w:rPr>
            </w:pPr>
            <w:hyperlink r:id="rId37" w:history="1">
              <w:r w:rsidR="00AC73F2" w:rsidRPr="00662DFD">
                <w:rPr>
                  <w:rStyle w:val="Hyperlink"/>
                  <w:rFonts w:ascii="Arial" w:hAnsi="Arial" w:cs="Arial"/>
                  <w:sz w:val="20"/>
                  <w:szCs w:val="20"/>
                </w:rPr>
                <w:t>http://code.google.com/p/cse403-wi11-wikimap/</w:t>
              </w:r>
            </w:hyperlink>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Group Calendar</w:t>
            </w:r>
          </w:p>
        </w:tc>
        <w:tc>
          <w:tcPr>
            <w:tcW w:w="5508" w:type="dxa"/>
          </w:tcPr>
          <w:p w:rsidR="00AC73F2" w:rsidRDefault="0011103E" w:rsidP="00AC73F2">
            <w:pPr>
              <w:pStyle w:val="ListParagraph"/>
              <w:autoSpaceDE w:val="0"/>
              <w:autoSpaceDN w:val="0"/>
              <w:adjustRightInd w:val="0"/>
              <w:ind w:left="0"/>
              <w:rPr>
                <w:rFonts w:ascii="Arial" w:hAnsi="Arial" w:cs="Arial"/>
                <w:color w:val="000080"/>
                <w:sz w:val="20"/>
                <w:szCs w:val="20"/>
              </w:rPr>
            </w:pPr>
            <w:hyperlink r:id="rId38" w:history="1">
              <w:r w:rsidR="00AC73F2" w:rsidRPr="00662DFD">
                <w:rPr>
                  <w:rStyle w:val="Hyperlink"/>
                  <w:rFonts w:ascii="Arial" w:hAnsi="Arial" w:cs="Arial"/>
                  <w:sz w:val="20"/>
                  <w:szCs w:val="20"/>
                </w:rPr>
                <w:t>Group Milestone Calendar</w:t>
              </w:r>
            </w:hyperlink>
          </w:p>
        </w:tc>
      </w:tr>
    </w:tbl>
    <w:p w:rsidR="008B6FEA" w:rsidRDefault="008B6FEA" w:rsidP="000E2DFA">
      <w:pPr>
        <w:rPr>
          <w:rStyle w:val="Hyperlink"/>
          <w:rFonts w:ascii="Arial" w:hAnsi="Arial" w:cs="Arial"/>
          <w:sz w:val="20"/>
          <w:szCs w:val="20"/>
        </w:rPr>
        <w:sectPr w:rsidR="008B6FEA" w:rsidSect="00792CC9">
          <w:headerReference w:type="default" r:id="rId39"/>
          <w:pgSz w:w="12240" w:h="15840"/>
          <w:pgMar w:top="720" w:right="720" w:bottom="720" w:left="720" w:header="720" w:footer="720" w:gutter="0"/>
          <w:cols w:space="720"/>
          <w:docGrid w:linePitch="360"/>
        </w:sectPr>
      </w:pPr>
      <w:r>
        <w:rPr>
          <w:rStyle w:val="Hyperlink"/>
          <w:rFonts w:ascii="Arial" w:hAnsi="Arial" w:cs="Arial"/>
          <w:sz w:val="20"/>
          <w:szCs w:val="20"/>
        </w:rPr>
        <w:br/>
      </w:r>
    </w:p>
    <w:p w:rsidR="007C293D" w:rsidRPr="000E2DFA" w:rsidRDefault="007C293D" w:rsidP="000E2DFA">
      <w:pPr>
        <w:rPr>
          <w:rFonts w:ascii="Arial" w:hAnsi="Arial" w:cs="Arial"/>
          <w:color w:val="0000FF" w:themeColor="hyperlink"/>
          <w:sz w:val="20"/>
          <w:szCs w:val="20"/>
          <w:u w:val="single"/>
        </w:rPr>
      </w:pPr>
    </w:p>
    <w:p w:rsidR="0073303C" w:rsidRDefault="0073303C" w:rsidP="0080296A">
      <w:pPr>
        <w:pStyle w:val="Heading1"/>
        <w:numPr>
          <w:ilvl w:val="0"/>
          <w:numId w:val="3"/>
        </w:numPr>
      </w:pPr>
      <w:r>
        <w:rPr>
          <w:sz w:val="20"/>
          <w:szCs w:val="20"/>
        </w:rPr>
        <w:t>Project Schedule and Features</w:t>
      </w:r>
    </w:p>
    <w:p w:rsidR="00E4456D" w:rsidRPr="0073303C" w:rsidRDefault="00E4456D" w:rsidP="0080296A">
      <w:pPr>
        <w:pStyle w:val="Heading1"/>
        <w:numPr>
          <w:ilvl w:val="1"/>
          <w:numId w:val="3"/>
        </w:numPr>
      </w:pPr>
      <w:r w:rsidRPr="0073303C">
        <w:rPr>
          <w:sz w:val="20"/>
          <w:szCs w:val="20"/>
        </w:rPr>
        <w:t>Project Schedule</w:t>
      </w:r>
      <w:r w:rsidR="004F0681">
        <w:rPr>
          <w:sz w:val="20"/>
          <w:szCs w:val="20"/>
        </w:rPr>
        <w:br/>
      </w:r>
    </w:p>
    <w:p w:rsidR="00AF5FC7" w:rsidRPr="00FB28B4" w:rsidRDefault="00FB28B4" w:rsidP="00AF5FC7">
      <w:pPr>
        <w:rPr>
          <w:rFonts w:ascii="Arial" w:hAnsi="Arial" w:cs="Arial"/>
          <w:sz w:val="20"/>
          <w:szCs w:val="20"/>
        </w:rPr>
      </w:pPr>
      <w:r w:rsidRPr="00FB28B4">
        <w:rPr>
          <w:rFonts w:ascii="Arial" w:hAnsi="Arial" w:cs="Arial"/>
          <w:sz w:val="20"/>
          <w:szCs w:val="20"/>
        </w:rPr>
        <w:t>* Note: the “Resources” named are the group leads responsible for delegating tasks</w:t>
      </w:r>
      <w:r w:rsidR="00C21EE2">
        <w:rPr>
          <w:rFonts w:ascii="Arial" w:hAnsi="Arial" w:cs="Arial"/>
          <w:sz w:val="20"/>
          <w:szCs w:val="20"/>
        </w:rPr>
        <w:t>, and thus is used to indicate group ownership</w:t>
      </w:r>
      <w:r w:rsidRPr="00FB28B4">
        <w:rPr>
          <w:rFonts w:ascii="Arial" w:hAnsi="Arial" w:cs="Arial"/>
          <w:sz w:val="20"/>
          <w:szCs w:val="20"/>
        </w:rPr>
        <w:t xml:space="preserve">.  The Resource </w:t>
      </w:r>
      <w:r w:rsidR="004F0681">
        <w:rPr>
          <w:rFonts w:ascii="Arial" w:hAnsi="Arial" w:cs="Arial"/>
          <w:sz w:val="20"/>
          <w:szCs w:val="20"/>
        </w:rPr>
        <w:t xml:space="preserve">field </w:t>
      </w:r>
      <w:r w:rsidRPr="00FB28B4">
        <w:rPr>
          <w:rFonts w:ascii="Arial" w:hAnsi="Arial" w:cs="Arial"/>
          <w:sz w:val="20"/>
          <w:szCs w:val="20"/>
        </w:rPr>
        <w:t>is not necessarily the individual directly working on a feature at this time.</w:t>
      </w:r>
      <w:r w:rsidR="004F0681">
        <w:rPr>
          <w:rFonts w:ascii="Arial" w:hAnsi="Arial" w:cs="Arial"/>
          <w:sz w:val="20"/>
          <w:szCs w:val="20"/>
        </w:rPr>
        <w:br/>
      </w:r>
    </w:p>
    <w:tbl>
      <w:tblPr>
        <w:tblStyle w:val="TableGrid"/>
        <w:tblW w:w="14598" w:type="dxa"/>
        <w:tblLook w:val="04A0" w:firstRow="1" w:lastRow="0" w:firstColumn="1" w:lastColumn="0" w:noHBand="0" w:noVBand="1"/>
      </w:tblPr>
      <w:tblGrid>
        <w:gridCol w:w="3265"/>
        <w:gridCol w:w="1381"/>
        <w:gridCol w:w="1060"/>
        <w:gridCol w:w="1104"/>
        <w:gridCol w:w="2161"/>
        <w:gridCol w:w="983"/>
        <w:gridCol w:w="1673"/>
        <w:gridCol w:w="2971"/>
        <w:tblGridChange w:id="42">
          <w:tblGrid>
            <w:gridCol w:w="3265"/>
            <w:gridCol w:w="183"/>
            <w:gridCol w:w="1198"/>
            <w:gridCol w:w="233"/>
            <w:gridCol w:w="827"/>
            <w:gridCol w:w="326"/>
            <w:gridCol w:w="778"/>
            <w:gridCol w:w="435"/>
            <w:gridCol w:w="1461"/>
            <w:gridCol w:w="265"/>
            <w:gridCol w:w="776"/>
            <w:gridCol w:w="207"/>
            <w:gridCol w:w="1466"/>
            <w:gridCol w:w="207"/>
            <w:gridCol w:w="2971"/>
          </w:tblGrid>
        </w:tblGridChange>
      </w:tblGrid>
      <w:tr w:rsidR="002A1D15" w:rsidTr="000754BC">
        <w:trPr>
          <w:trHeight w:val="454"/>
        </w:trPr>
        <w:tc>
          <w:tcPr>
            <w:tcW w:w="3265"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Task/Milestone</w:t>
            </w:r>
          </w:p>
        </w:tc>
        <w:tc>
          <w:tcPr>
            <w:tcW w:w="1381"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Estimated Effort</w:t>
            </w:r>
          </w:p>
        </w:tc>
        <w:tc>
          <w:tcPr>
            <w:tcW w:w="1060"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Start Date</w:t>
            </w:r>
          </w:p>
        </w:tc>
        <w:tc>
          <w:tcPr>
            <w:tcW w:w="1104"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Due Date</w:t>
            </w:r>
          </w:p>
        </w:tc>
        <w:tc>
          <w:tcPr>
            <w:tcW w:w="2161"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Status</w:t>
            </w:r>
          </w:p>
        </w:tc>
        <w:tc>
          <w:tcPr>
            <w:tcW w:w="983"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Team</w:t>
            </w:r>
          </w:p>
        </w:tc>
        <w:tc>
          <w:tcPr>
            <w:tcW w:w="1673"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Resources</w:t>
            </w:r>
            <w:r w:rsidR="00FB28B4">
              <w:rPr>
                <w:rFonts w:ascii="Arial" w:hAnsi="Arial" w:cs="Arial"/>
                <w:b/>
                <w:i/>
                <w:color w:val="000000" w:themeColor="text1"/>
                <w:sz w:val="20"/>
                <w:szCs w:val="20"/>
              </w:rPr>
              <w:t>*</w:t>
            </w:r>
          </w:p>
        </w:tc>
        <w:tc>
          <w:tcPr>
            <w:tcW w:w="2971"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Details</w:t>
            </w:r>
          </w:p>
        </w:tc>
      </w:tr>
      <w:tr w:rsidR="002A1D15" w:rsidTr="000754BC">
        <w:trPr>
          <w:trHeight w:val="454"/>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Setup Mercurial Repositories</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1 day</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2</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2A1D15" w:rsidRDefault="002A1D15" w:rsidP="002409EA">
            <w:pPr>
              <w:spacing w:line="276" w:lineRule="auto"/>
              <w:rPr>
                <w:rFonts w:ascii="Arial" w:hAnsi="Arial" w:cs="Arial"/>
                <w:b/>
                <w:i/>
                <w:color w:val="000000" w:themeColor="text1"/>
                <w:sz w:val="20"/>
                <w:szCs w:val="20"/>
              </w:rPr>
            </w:pPr>
          </w:p>
          <w:p w:rsidR="008B6FEA" w:rsidRPr="002409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ALL</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Steven</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454"/>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Mercurial Documentation</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1 day</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2</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Complete</w:t>
            </w:r>
          </w:p>
        </w:tc>
        <w:tc>
          <w:tcPr>
            <w:tcW w:w="98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Steven</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454"/>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Setup bug tracking</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1 day</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Jan 31</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2</w:t>
            </w:r>
          </w:p>
        </w:tc>
        <w:tc>
          <w:tcPr>
            <w:tcW w:w="2161" w:type="dxa"/>
            <w:shd w:val="clear" w:color="auto" w:fill="00B050"/>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Complete</w:t>
            </w:r>
          </w:p>
        </w:tc>
        <w:tc>
          <w:tcPr>
            <w:tcW w:w="98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Kimberly, Steven</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700"/>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Set up bug tracking labels/categories</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1 day</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Jan 31</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2</w:t>
            </w:r>
          </w:p>
        </w:tc>
        <w:tc>
          <w:tcPr>
            <w:tcW w:w="2161" w:type="dxa"/>
            <w:shd w:val="clear" w:color="auto" w:fill="00B050"/>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Complete</w:t>
            </w:r>
          </w:p>
        </w:tc>
        <w:tc>
          <w:tcPr>
            <w:tcW w:w="98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Steven, Kimberly</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454"/>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Assign all alpha tasks</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2 days</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2</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8B6FEA" w:rsidRPr="002409EA" w:rsidRDefault="002A1D15" w:rsidP="002A1D15">
            <w:pPr>
              <w:spacing w:line="276" w:lineRule="auto"/>
              <w:rPr>
                <w:rFonts w:ascii="Arial" w:hAnsi="Arial" w:cs="Arial"/>
                <w:b/>
                <w:i/>
                <w:color w:val="000000" w:themeColor="text1"/>
                <w:sz w:val="20"/>
                <w:szCs w:val="20"/>
              </w:rPr>
            </w:pPr>
            <w:r>
              <w:rPr>
                <w:rFonts w:ascii="Arial" w:hAnsi="Arial" w:cs="Arial"/>
                <w:b/>
                <w:i/>
                <w:color w:val="000000" w:themeColor="text1"/>
                <w:sz w:val="20"/>
                <w:szCs w:val="20"/>
              </w:rPr>
              <w:br/>
              <w:t>Complete</w:t>
            </w:r>
          </w:p>
        </w:tc>
        <w:tc>
          <w:tcPr>
            <w:tcW w:w="98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PM</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Kimberly</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454"/>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 plan</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2 days</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Jan 31</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Complete</w:t>
            </w:r>
          </w:p>
        </w:tc>
        <w:tc>
          <w:tcPr>
            <w:tcW w:w="983" w:type="dxa"/>
          </w:tcPr>
          <w:p w:rsidR="008B6FEA" w:rsidRPr="002409EA" w:rsidRDefault="002409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 team</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454"/>
        </w:trPr>
        <w:tc>
          <w:tcPr>
            <w:tcW w:w="3265"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Set up web server</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1 day</w:t>
            </w:r>
          </w:p>
        </w:tc>
        <w:tc>
          <w:tcPr>
            <w:tcW w:w="1060"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Jan 31</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2409EA">
            <w:pPr>
              <w:spacing w:line="276" w:lineRule="auto"/>
              <w:rPr>
                <w:rFonts w:ascii="Arial" w:hAnsi="Arial" w:cs="Arial"/>
                <w:b/>
                <w:i/>
                <w:color w:val="000000" w:themeColor="text1"/>
                <w:sz w:val="20"/>
                <w:szCs w:val="20"/>
              </w:rPr>
            </w:pPr>
          </w:p>
          <w:p w:rsidR="002A1D15" w:rsidRPr="002409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UI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p>
        </w:tc>
      </w:tr>
      <w:tr w:rsidR="002A1D15" w:rsidTr="000754BC">
        <w:trPr>
          <w:trHeight w:val="629"/>
        </w:trPr>
        <w:tc>
          <w:tcPr>
            <w:tcW w:w="3265"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 xml:space="preserve">Set up barebones website </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2A1D15">
            <w:pPr>
              <w:spacing w:line="276" w:lineRule="auto"/>
              <w:rPr>
                <w:rFonts w:ascii="Arial" w:hAnsi="Arial" w:cs="Arial"/>
                <w:b/>
                <w:i/>
                <w:color w:val="000000" w:themeColor="text1"/>
                <w:sz w:val="20"/>
                <w:szCs w:val="20"/>
              </w:rPr>
            </w:pPr>
          </w:p>
          <w:p w:rsidR="002A1D15" w:rsidRPr="002409EA" w:rsidRDefault="002A1D15" w:rsidP="002A1D15">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UI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Contains modular regions and search box</w:t>
            </w:r>
          </w:p>
        </w:tc>
      </w:tr>
      <w:tr w:rsidR="002A1D15" w:rsidTr="000754BC">
        <w:trPr>
          <w:trHeight w:val="454"/>
        </w:trPr>
        <w:tc>
          <w:tcPr>
            <w:tcW w:w="3265"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Set up web URL to access site</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b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UI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 xml:space="preserve">Must </w:t>
            </w:r>
            <w:r>
              <w:rPr>
                <w:rFonts w:ascii="Arial" w:hAnsi="Arial" w:cs="Arial"/>
                <w:color w:val="000000" w:themeColor="text1"/>
                <w:sz w:val="20"/>
                <w:szCs w:val="20"/>
              </w:rPr>
              <w:t>be a public URL</w:t>
            </w:r>
          </w:p>
        </w:tc>
      </w:tr>
      <w:tr w:rsidR="002A1D15" w:rsidTr="000754BC">
        <w:trPr>
          <w:trHeight w:val="681"/>
        </w:trPr>
        <w:tc>
          <w:tcPr>
            <w:tcW w:w="3265"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 xml:space="preserve">Set up barebones front-end API (PHP) </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UI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Must talk to Communications API and/or back-end</w:t>
            </w:r>
          </w:p>
        </w:tc>
      </w:tr>
      <w:tr w:rsidR="002A1D15" w:rsidTr="000754BC">
        <w:trPr>
          <w:trHeight w:val="227"/>
        </w:trPr>
        <w:tc>
          <w:tcPr>
            <w:tcW w:w="3265" w:type="dxa"/>
          </w:tcPr>
          <w:p w:rsidR="00FB28B4" w:rsidRPr="002409EA" w:rsidRDefault="00FB28B4" w:rsidP="002409EA">
            <w:p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Set up front-end Communication API (PHP)</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2409EA">
            <w:pPr>
              <w:spacing w:line="276" w:lineRule="auto"/>
              <w:rPr>
                <w:rFonts w:ascii="Arial" w:hAnsi="Arial" w:cs="Arial"/>
                <w:b/>
                <w:i/>
                <w:color w:val="000000" w:themeColor="text1"/>
                <w:sz w:val="20"/>
                <w:szCs w:val="20"/>
              </w:rPr>
            </w:pPr>
          </w:p>
          <w:p w:rsidR="002A1D15" w:rsidRPr="00D65958"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API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Dylan</w:t>
            </w:r>
          </w:p>
        </w:tc>
        <w:tc>
          <w:tcPr>
            <w:tcW w:w="2971" w:type="dxa"/>
          </w:tcPr>
          <w:p w:rsidR="00FB28B4" w:rsidRPr="002409EA" w:rsidRDefault="00FB28B4" w:rsidP="002409EA">
            <w:pPr>
              <w:spacing w:line="276" w:lineRule="auto"/>
              <w:rPr>
                <w:rFonts w:ascii="Arial" w:hAnsi="Arial" w:cs="Arial"/>
                <w:color w:val="000000" w:themeColor="text1"/>
                <w:sz w:val="20"/>
                <w:szCs w:val="20"/>
              </w:rPr>
            </w:pPr>
          </w:p>
        </w:tc>
      </w:tr>
      <w:tr w:rsidR="002A1D15" w:rsidTr="000754BC">
        <w:trPr>
          <w:trHeight w:val="227"/>
        </w:trPr>
        <w:tc>
          <w:tcPr>
            <w:tcW w:w="3265" w:type="dxa"/>
          </w:tcPr>
          <w:p w:rsidR="00FB28B4" w:rsidRPr="002409EA" w:rsidRDefault="00FB28B4" w:rsidP="002409EA">
            <w:p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Set up back-end Database API</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D65958"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API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Dylan</w:t>
            </w:r>
          </w:p>
        </w:tc>
        <w:tc>
          <w:tcPr>
            <w:tcW w:w="2971" w:type="dxa"/>
          </w:tcPr>
          <w:p w:rsidR="00FB28B4" w:rsidRPr="002409EA" w:rsidRDefault="00FB28B4" w:rsidP="002409EA">
            <w:pPr>
              <w:spacing w:line="276" w:lineRule="auto"/>
              <w:rPr>
                <w:rFonts w:ascii="Arial" w:hAnsi="Arial" w:cs="Arial"/>
                <w:color w:val="000000" w:themeColor="text1"/>
                <w:sz w:val="20"/>
                <w:szCs w:val="20"/>
              </w:rPr>
            </w:pPr>
          </w:p>
        </w:tc>
      </w:tr>
      <w:tr w:rsidR="002A1D15" w:rsidTr="000754BC">
        <w:trPr>
          <w:trHeight w:val="485"/>
        </w:trPr>
        <w:tc>
          <w:tcPr>
            <w:tcW w:w="3265" w:type="dxa"/>
          </w:tcPr>
          <w:p w:rsidR="00FB28B4" w:rsidRPr="002409EA" w:rsidRDefault="00FB28B4" w:rsidP="002409EA">
            <w:p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Basic communication between DB API and DB</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2A1D15" w:rsidRDefault="002A1D15" w:rsidP="006F3844">
            <w:pPr>
              <w:spacing w:line="276" w:lineRule="auto"/>
              <w:rPr>
                <w:rFonts w:ascii="Arial" w:hAnsi="Arial" w:cs="Arial"/>
                <w:b/>
                <w:i/>
                <w:color w:val="000000" w:themeColor="text1"/>
                <w:sz w:val="20"/>
                <w:szCs w:val="20"/>
              </w:rPr>
            </w:pPr>
          </w:p>
          <w:p w:rsidR="00FB28B4" w:rsidRPr="00D65958"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API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Dylan</w:t>
            </w:r>
          </w:p>
        </w:tc>
        <w:tc>
          <w:tcPr>
            <w:tcW w:w="2971" w:type="dxa"/>
          </w:tcPr>
          <w:p w:rsidR="00FB28B4" w:rsidRPr="002409EA" w:rsidRDefault="00FB28B4" w:rsidP="0080296A">
            <w:pPr>
              <w:pStyle w:val="ListParagraph"/>
              <w:numPr>
                <w:ilvl w:val="0"/>
                <w:numId w:val="38"/>
              </w:num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DB Updater updates DB</w:t>
            </w:r>
          </w:p>
          <w:p w:rsidR="00FB28B4" w:rsidRPr="002409EA" w:rsidRDefault="00FB28B4" w:rsidP="0080296A">
            <w:pPr>
              <w:pStyle w:val="ListParagraph"/>
              <w:numPr>
                <w:ilvl w:val="0"/>
                <w:numId w:val="38"/>
              </w:num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DB Receiver queries DB</w:t>
            </w:r>
          </w:p>
        </w:tc>
      </w:tr>
      <w:tr w:rsidR="002A1D15" w:rsidTr="000754BC">
        <w:trPr>
          <w:trHeight w:val="227"/>
        </w:trPr>
        <w:tc>
          <w:tcPr>
            <w:tcW w:w="3265" w:type="dxa"/>
          </w:tcPr>
          <w:p w:rsidR="00FB28B4" w:rsidRPr="002409EA" w:rsidRDefault="00FB28B4" w:rsidP="002409EA">
            <w:p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 xml:space="preserve">Basic communication between DB </w:t>
            </w:r>
            <w:r w:rsidRPr="002409EA">
              <w:rPr>
                <w:rFonts w:ascii="Arial" w:hAnsi="Arial" w:cs="Arial"/>
                <w:color w:val="000000" w:themeColor="text1"/>
                <w:sz w:val="20"/>
                <w:szCs w:val="20"/>
              </w:rPr>
              <w:lastRenderedPageBreak/>
              <w:t>API and Logic Layer</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lastRenderedPageBreak/>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D65958"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lastRenderedPageBreak/>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lastRenderedPageBreak/>
              <w:t>API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Dylan</w:t>
            </w:r>
          </w:p>
        </w:tc>
        <w:tc>
          <w:tcPr>
            <w:tcW w:w="2971" w:type="dxa"/>
          </w:tcPr>
          <w:p w:rsidR="00FB28B4" w:rsidRPr="002409EA" w:rsidRDefault="00FB28B4" w:rsidP="0080296A">
            <w:pPr>
              <w:pStyle w:val="ListParagraph"/>
              <w:numPr>
                <w:ilvl w:val="0"/>
                <w:numId w:val="39"/>
              </w:num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 xml:space="preserve">DB Updater receives </w:t>
            </w:r>
            <w:r w:rsidRPr="002409EA">
              <w:rPr>
                <w:rFonts w:ascii="Arial" w:hAnsi="Arial" w:cs="Arial"/>
                <w:color w:val="000000" w:themeColor="text1"/>
                <w:sz w:val="20"/>
                <w:szCs w:val="20"/>
              </w:rPr>
              <w:lastRenderedPageBreak/>
              <w:t>requests from Logic Layer</w:t>
            </w:r>
          </w:p>
          <w:p w:rsidR="00FB28B4" w:rsidRPr="002409EA" w:rsidRDefault="00FB28B4" w:rsidP="0080296A">
            <w:pPr>
              <w:pStyle w:val="ListParagraph"/>
              <w:numPr>
                <w:ilvl w:val="0"/>
                <w:numId w:val="39"/>
              </w:num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DB Receiver receives requests  from Logic Layer</w:t>
            </w:r>
          </w:p>
        </w:tc>
      </w:tr>
      <w:tr w:rsidR="002A1D15" w:rsidTr="000754BC">
        <w:trPr>
          <w:trHeight w:val="227"/>
        </w:trPr>
        <w:tc>
          <w:tcPr>
            <w:tcW w:w="3265" w:type="dxa"/>
          </w:tcPr>
          <w:p w:rsidR="00FB28B4" w:rsidRPr="002409EA" w:rsidRDefault="00FB28B4" w:rsidP="002409EA">
            <w:p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lastRenderedPageBreak/>
              <w:t>Basic communication between front-end API and DB API</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D65958"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6F3844">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Dylan</w:t>
            </w:r>
          </w:p>
        </w:tc>
        <w:tc>
          <w:tcPr>
            <w:tcW w:w="2971" w:type="dxa"/>
          </w:tcPr>
          <w:p w:rsidR="00FB28B4" w:rsidRDefault="00FB28B4" w:rsidP="0080296A">
            <w:pPr>
              <w:pStyle w:val="ListParagraph"/>
              <w:numPr>
                <w:ilvl w:val="0"/>
                <w:numId w:val="45"/>
              </w:numPr>
              <w:autoSpaceDE w:val="0"/>
              <w:autoSpaceDN w:val="0"/>
              <w:adjustRightInd w:val="0"/>
              <w:rPr>
                <w:rFonts w:ascii="Arial" w:hAnsi="Arial" w:cs="Arial"/>
                <w:sz w:val="20"/>
                <w:szCs w:val="20"/>
              </w:rPr>
            </w:pPr>
            <w:r w:rsidRPr="00566201">
              <w:rPr>
                <w:rFonts w:ascii="Arial" w:hAnsi="Arial" w:cs="Arial"/>
                <w:sz w:val="20"/>
                <w:szCs w:val="20"/>
              </w:rPr>
              <w:t>Front-end sends requests to back-end</w:t>
            </w:r>
          </w:p>
          <w:p w:rsidR="00FB28B4" w:rsidRDefault="00FB28B4" w:rsidP="0080296A">
            <w:pPr>
              <w:pStyle w:val="ListParagraph"/>
              <w:numPr>
                <w:ilvl w:val="0"/>
                <w:numId w:val="45"/>
              </w:numPr>
              <w:autoSpaceDE w:val="0"/>
              <w:autoSpaceDN w:val="0"/>
              <w:adjustRightInd w:val="0"/>
              <w:rPr>
                <w:rFonts w:ascii="Arial" w:hAnsi="Arial" w:cs="Arial"/>
                <w:sz w:val="20"/>
                <w:szCs w:val="20"/>
              </w:rPr>
            </w:pPr>
            <w:r w:rsidRPr="00566201">
              <w:rPr>
                <w:rFonts w:ascii="Arial" w:hAnsi="Arial" w:cs="Arial"/>
                <w:sz w:val="20"/>
                <w:szCs w:val="20"/>
              </w:rPr>
              <w:t>Back-end receives request from front-end</w:t>
            </w:r>
          </w:p>
          <w:p w:rsidR="00FB28B4" w:rsidRPr="00566201" w:rsidRDefault="00FB28B4" w:rsidP="0080296A">
            <w:pPr>
              <w:pStyle w:val="ListParagraph"/>
              <w:numPr>
                <w:ilvl w:val="0"/>
                <w:numId w:val="45"/>
              </w:numPr>
              <w:autoSpaceDE w:val="0"/>
              <w:autoSpaceDN w:val="0"/>
              <w:adjustRightInd w:val="0"/>
              <w:rPr>
                <w:rFonts w:ascii="Arial" w:hAnsi="Arial" w:cs="Arial"/>
                <w:sz w:val="20"/>
                <w:szCs w:val="20"/>
              </w:rPr>
            </w:pPr>
            <w:r w:rsidRPr="00566201">
              <w:rPr>
                <w:rFonts w:ascii="Arial" w:hAnsi="Arial" w:cs="Arial"/>
                <w:sz w:val="20"/>
                <w:szCs w:val="20"/>
              </w:rPr>
              <w:t>Back-end returns data to front-end</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Set up initial DB tables</w:t>
            </w:r>
          </w:p>
          <w:p w:rsidR="00FB28B4" w:rsidRPr="002409EA" w:rsidRDefault="00FB28B4" w:rsidP="009B732F">
            <w:pPr>
              <w:autoSpaceDE w:val="0"/>
              <w:autoSpaceDN w:val="0"/>
              <w:adjustRightInd w:val="0"/>
              <w:ind w:left="360"/>
              <w:rPr>
                <w:rFonts w:ascii="Arial" w:hAnsi="Arial" w:cs="Arial"/>
                <w:color w:val="000000" w:themeColor="text1"/>
                <w:sz w:val="20"/>
                <w:szCs w:val="20"/>
              </w:rPr>
            </w:pP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b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Pr>
                <w:rFonts w:ascii="Arial" w:hAnsi="Arial" w:cs="Arial"/>
                <w:sz w:val="20"/>
                <w:szCs w:val="20"/>
              </w:rPr>
              <w:t>S</w:t>
            </w:r>
            <w:r w:rsidRPr="009B732F">
              <w:rPr>
                <w:rFonts w:ascii="Arial" w:hAnsi="Arial" w:cs="Arial"/>
                <w:sz w:val="20"/>
                <w:szCs w:val="20"/>
              </w:rPr>
              <w:t>et up basic communication between DB API and DB</w:t>
            </w:r>
          </w:p>
          <w:p w:rsidR="00FB28B4" w:rsidRPr="002409EA" w:rsidRDefault="00FB28B4" w:rsidP="002409EA">
            <w:pPr>
              <w:autoSpaceDE w:val="0"/>
              <w:autoSpaceDN w:val="0"/>
              <w:adjustRightInd w:val="0"/>
              <w:spacing w:line="276" w:lineRule="auto"/>
              <w:ind w:left="720"/>
              <w:rPr>
                <w:rFonts w:ascii="Arial" w:hAnsi="Arial" w:cs="Arial"/>
                <w:color w:val="000000" w:themeColor="text1"/>
                <w:sz w:val="20"/>
                <w:szCs w:val="20"/>
              </w:rPr>
            </w:pP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Pr="00D65958"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b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r>
              <w:rPr>
                <w:rFonts w:ascii="Arial" w:hAnsi="Arial" w:cs="Arial"/>
                <w:color w:val="000000" w:themeColor="text1"/>
                <w:sz w:val="20"/>
                <w:szCs w:val="20"/>
              </w:rPr>
              <w:t>Coordinate with communications team to do this</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Registering with Wikipedia for batch queries</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2409EA">
            <w:pPr>
              <w:spacing w:line="276" w:lineRule="auto"/>
              <w:rPr>
                <w:rFonts w:ascii="Arial" w:hAnsi="Arial" w:cs="Arial"/>
                <w:b/>
                <w:i/>
                <w:color w:val="000000" w:themeColor="text1"/>
                <w:sz w:val="20"/>
                <w:szCs w:val="20"/>
              </w:rPr>
            </w:pPr>
          </w:p>
          <w:p w:rsidR="002A1D15" w:rsidRPr="002409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Michael</w:t>
            </w:r>
          </w:p>
        </w:tc>
        <w:tc>
          <w:tcPr>
            <w:tcW w:w="2971" w:type="dxa"/>
          </w:tcPr>
          <w:p w:rsidR="00FB28B4" w:rsidRDefault="00FB28B4" w:rsidP="002409EA">
            <w:pPr>
              <w:spacing w:line="276" w:lineRule="auto"/>
              <w:rPr>
                <w:rFonts w:ascii="Arial" w:hAnsi="Arial" w:cs="Arial"/>
                <w:color w:val="000000" w:themeColor="text1"/>
                <w:sz w:val="20"/>
                <w:szCs w:val="20"/>
              </w:rPr>
            </w:pPr>
            <w:r>
              <w:rPr>
                <w:rFonts w:ascii="Arial" w:hAnsi="Arial" w:cs="Arial"/>
                <w:color w:val="000000" w:themeColor="text1"/>
                <w:sz w:val="20"/>
                <w:szCs w:val="20"/>
              </w:rPr>
              <w:t>Need to be able to query the Wikipedia API in batch mode if necessary.</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Set up update scheduler</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Michael</w:t>
            </w:r>
          </w:p>
        </w:tc>
        <w:tc>
          <w:tcPr>
            <w:tcW w:w="2971" w:type="dxa"/>
          </w:tcPr>
          <w:p w:rsidR="00FB28B4" w:rsidRPr="009B732F" w:rsidRDefault="00FB28B4" w:rsidP="0080296A">
            <w:pPr>
              <w:pStyle w:val="ListParagraph"/>
              <w:numPr>
                <w:ilvl w:val="0"/>
                <w:numId w:val="40"/>
              </w:numPr>
              <w:spacing w:line="276" w:lineRule="auto"/>
              <w:rPr>
                <w:rFonts w:ascii="Arial" w:hAnsi="Arial" w:cs="Arial"/>
                <w:sz w:val="20"/>
                <w:szCs w:val="20"/>
              </w:rPr>
            </w:pPr>
            <w:r w:rsidRPr="009B732F">
              <w:rPr>
                <w:rFonts w:ascii="Arial" w:hAnsi="Arial" w:cs="Arial"/>
                <w:sz w:val="20"/>
                <w:szCs w:val="20"/>
              </w:rPr>
              <w:t>RunOnce logic to kick off an update</w:t>
            </w:r>
          </w:p>
          <w:p w:rsidR="00FB28B4" w:rsidRPr="009B732F" w:rsidRDefault="00FB28B4" w:rsidP="0080296A">
            <w:pPr>
              <w:pStyle w:val="ListParagraph"/>
              <w:numPr>
                <w:ilvl w:val="0"/>
                <w:numId w:val="40"/>
              </w:numPr>
              <w:spacing w:line="276" w:lineRule="auto"/>
              <w:rPr>
                <w:rFonts w:ascii="Arial" w:hAnsi="Arial" w:cs="Arial"/>
                <w:color w:val="000000" w:themeColor="text1"/>
                <w:sz w:val="20"/>
                <w:szCs w:val="20"/>
              </w:rPr>
            </w:pPr>
            <w:r w:rsidRPr="009B732F">
              <w:rPr>
                <w:rFonts w:ascii="Arial" w:hAnsi="Arial" w:cs="Arial"/>
                <w:sz w:val="20"/>
                <w:szCs w:val="20"/>
              </w:rPr>
              <w:t>Communicates with diff downloader to start update</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Set up diff downloader</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Michael</w:t>
            </w:r>
          </w:p>
        </w:tc>
        <w:tc>
          <w:tcPr>
            <w:tcW w:w="2971" w:type="dxa"/>
          </w:tcPr>
          <w:p w:rsidR="00FB28B4" w:rsidRPr="009B732F" w:rsidRDefault="00FB28B4" w:rsidP="0080296A">
            <w:pPr>
              <w:pStyle w:val="ListParagraph"/>
              <w:numPr>
                <w:ilvl w:val="0"/>
                <w:numId w:val="41"/>
              </w:numPr>
              <w:spacing w:line="276" w:lineRule="auto"/>
              <w:rPr>
                <w:rFonts w:ascii="Arial" w:hAnsi="Arial" w:cs="Arial"/>
                <w:sz w:val="20"/>
                <w:szCs w:val="20"/>
              </w:rPr>
            </w:pPr>
            <w:r w:rsidRPr="009B732F">
              <w:rPr>
                <w:rFonts w:ascii="Arial" w:hAnsi="Arial" w:cs="Arial"/>
                <w:sz w:val="20"/>
                <w:szCs w:val="20"/>
              </w:rPr>
              <w:t>Receives request from update scheduler</w:t>
            </w:r>
          </w:p>
          <w:p w:rsidR="00FB28B4" w:rsidRPr="009B732F" w:rsidRDefault="00FB28B4" w:rsidP="0080296A">
            <w:pPr>
              <w:pStyle w:val="ListParagraph"/>
              <w:numPr>
                <w:ilvl w:val="0"/>
                <w:numId w:val="41"/>
              </w:numPr>
              <w:spacing w:line="276" w:lineRule="auto"/>
              <w:rPr>
                <w:rFonts w:ascii="Arial" w:hAnsi="Arial" w:cs="Arial"/>
                <w:sz w:val="20"/>
                <w:szCs w:val="20"/>
              </w:rPr>
            </w:pPr>
            <w:r w:rsidRPr="009B732F">
              <w:rPr>
                <w:rFonts w:ascii="Arial" w:hAnsi="Arial" w:cs="Arial"/>
                <w:sz w:val="20"/>
                <w:szCs w:val="20"/>
              </w:rPr>
              <w:t>Connects to Wikipedia and gets data</w:t>
            </w:r>
          </w:p>
          <w:p w:rsidR="00FB28B4" w:rsidRPr="009B732F" w:rsidRDefault="00FB28B4" w:rsidP="0080296A">
            <w:pPr>
              <w:pStyle w:val="ListParagraph"/>
              <w:numPr>
                <w:ilvl w:val="0"/>
                <w:numId w:val="41"/>
              </w:numPr>
              <w:spacing w:line="276" w:lineRule="auto"/>
              <w:rPr>
                <w:rFonts w:ascii="Arial" w:hAnsi="Arial" w:cs="Arial"/>
                <w:sz w:val="20"/>
                <w:szCs w:val="20"/>
              </w:rPr>
            </w:pPr>
            <w:r w:rsidRPr="009B732F">
              <w:rPr>
                <w:rFonts w:ascii="Arial" w:hAnsi="Arial" w:cs="Arial"/>
                <w:sz w:val="20"/>
                <w:szCs w:val="20"/>
              </w:rPr>
              <w:t>Writes data to file</w:t>
            </w:r>
          </w:p>
          <w:p w:rsidR="00FB28B4" w:rsidRPr="009B732F" w:rsidRDefault="00FB28B4" w:rsidP="0080296A">
            <w:pPr>
              <w:pStyle w:val="ListParagraph"/>
              <w:numPr>
                <w:ilvl w:val="0"/>
                <w:numId w:val="41"/>
              </w:numPr>
              <w:spacing w:line="276" w:lineRule="auto"/>
              <w:rPr>
                <w:rFonts w:ascii="Arial" w:hAnsi="Arial" w:cs="Arial"/>
                <w:color w:val="000000" w:themeColor="text1"/>
                <w:sz w:val="20"/>
                <w:szCs w:val="20"/>
              </w:rPr>
            </w:pPr>
            <w:r w:rsidRPr="009B732F">
              <w:rPr>
                <w:rFonts w:ascii="Arial" w:hAnsi="Arial" w:cs="Arial"/>
                <w:sz w:val="20"/>
                <w:szCs w:val="20"/>
              </w:rPr>
              <w:t>Returns foo (junk data, generated internally)</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Set up Wiki Parser</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Michael</w:t>
            </w:r>
          </w:p>
        </w:tc>
        <w:tc>
          <w:tcPr>
            <w:tcW w:w="2971" w:type="dxa"/>
          </w:tcPr>
          <w:p w:rsidR="00FB28B4" w:rsidRPr="009B732F" w:rsidRDefault="00FB28B4" w:rsidP="0080296A">
            <w:pPr>
              <w:pStyle w:val="ListParagraph"/>
              <w:numPr>
                <w:ilvl w:val="0"/>
                <w:numId w:val="42"/>
              </w:numPr>
              <w:autoSpaceDE w:val="0"/>
              <w:autoSpaceDN w:val="0"/>
              <w:adjustRightInd w:val="0"/>
              <w:rPr>
                <w:rFonts w:ascii="Arial" w:hAnsi="Arial" w:cs="Arial"/>
                <w:sz w:val="20"/>
                <w:szCs w:val="20"/>
              </w:rPr>
            </w:pPr>
            <w:r w:rsidRPr="009B732F">
              <w:rPr>
                <w:rFonts w:ascii="Arial" w:hAnsi="Arial" w:cs="Arial"/>
                <w:sz w:val="20"/>
                <w:szCs w:val="20"/>
              </w:rPr>
              <w:t>Receives foo from diff downloader</w:t>
            </w:r>
          </w:p>
          <w:p w:rsidR="00FB28B4" w:rsidRPr="009B732F" w:rsidRDefault="00FB28B4" w:rsidP="0080296A">
            <w:pPr>
              <w:pStyle w:val="ListParagraph"/>
              <w:numPr>
                <w:ilvl w:val="0"/>
                <w:numId w:val="42"/>
              </w:numPr>
              <w:autoSpaceDE w:val="0"/>
              <w:autoSpaceDN w:val="0"/>
              <w:adjustRightInd w:val="0"/>
              <w:rPr>
                <w:rFonts w:ascii="Arial" w:hAnsi="Arial" w:cs="Arial"/>
                <w:sz w:val="20"/>
                <w:szCs w:val="20"/>
              </w:rPr>
            </w:pPr>
            <w:r w:rsidRPr="009B732F">
              <w:rPr>
                <w:rFonts w:ascii="Arial" w:hAnsi="Arial" w:cs="Arial"/>
                <w:sz w:val="20"/>
                <w:szCs w:val="20"/>
              </w:rPr>
              <w:t xml:space="preserve">Calls relevancy algorithm with parsed data </w:t>
            </w:r>
          </w:p>
          <w:p w:rsidR="00FB28B4" w:rsidRPr="00D52479" w:rsidRDefault="00FB28B4" w:rsidP="0080296A">
            <w:pPr>
              <w:pStyle w:val="ListParagraph"/>
              <w:numPr>
                <w:ilvl w:val="0"/>
                <w:numId w:val="42"/>
              </w:numPr>
              <w:autoSpaceDE w:val="0"/>
              <w:autoSpaceDN w:val="0"/>
              <w:adjustRightInd w:val="0"/>
              <w:rPr>
                <w:rFonts w:ascii="Arial" w:hAnsi="Arial" w:cs="Arial"/>
                <w:sz w:val="20"/>
                <w:szCs w:val="20"/>
              </w:rPr>
            </w:pPr>
            <w:r w:rsidRPr="009B732F">
              <w:rPr>
                <w:rFonts w:ascii="Arial" w:hAnsi="Arial" w:cs="Arial"/>
                <w:sz w:val="20"/>
                <w:szCs w:val="20"/>
              </w:rPr>
              <w:t>Calls DB Updater with parsed data (article summary and ImgURL)</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Set up barebones Relevancy Algorithm</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Michael</w:t>
            </w:r>
          </w:p>
        </w:tc>
        <w:tc>
          <w:tcPr>
            <w:tcW w:w="2971" w:type="dxa"/>
          </w:tcPr>
          <w:p w:rsidR="00FB28B4" w:rsidRPr="009B732F" w:rsidRDefault="00FB28B4" w:rsidP="0080296A">
            <w:pPr>
              <w:pStyle w:val="ListParagraph"/>
              <w:numPr>
                <w:ilvl w:val="0"/>
                <w:numId w:val="43"/>
              </w:numPr>
              <w:autoSpaceDE w:val="0"/>
              <w:autoSpaceDN w:val="0"/>
              <w:adjustRightInd w:val="0"/>
              <w:rPr>
                <w:rFonts w:ascii="Arial" w:hAnsi="Arial" w:cs="Arial"/>
                <w:sz w:val="20"/>
                <w:szCs w:val="20"/>
              </w:rPr>
            </w:pPr>
            <w:r w:rsidRPr="009B732F">
              <w:rPr>
                <w:rFonts w:ascii="Arial" w:hAnsi="Arial" w:cs="Arial"/>
                <w:sz w:val="20"/>
                <w:szCs w:val="20"/>
              </w:rPr>
              <w:t>Receive some pseudo data from Wiki Parser</w:t>
            </w:r>
          </w:p>
          <w:p w:rsidR="00FB28B4" w:rsidRPr="009B732F" w:rsidRDefault="00FB28B4" w:rsidP="0080296A">
            <w:pPr>
              <w:pStyle w:val="ListParagraph"/>
              <w:numPr>
                <w:ilvl w:val="0"/>
                <w:numId w:val="43"/>
              </w:numPr>
              <w:autoSpaceDE w:val="0"/>
              <w:autoSpaceDN w:val="0"/>
              <w:adjustRightInd w:val="0"/>
              <w:rPr>
                <w:rFonts w:ascii="Arial" w:hAnsi="Arial" w:cs="Arial"/>
                <w:sz w:val="20"/>
                <w:szCs w:val="20"/>
              </w:rPr>
            </w:pPr>
            <w:r w:rsidRPr="009B732F">
              <w:rPr>
                <w:rFonts w:ascii="Arial" w:hAnsi="Arial" w:cs="Arial"/>
                <w:sz w:val="20"/>
                <w:szCs w:val="20"/>
              </w:rPr>
              <w:t>Calls attribute grabber</w:t>
            </w:r>
          </w:p>
          <w:p w:rsidR="00FB28B4" w:rsidRPr="00D52479" w:rsidRDefault="00FB28B4" w:rsidP="0080296A">
            <w:pPr>
              <w:pStyle w:val="ListParagraph"/>
              <w:numPr>
                <w:ilvl w:val="0"/>
                <w:numId w:val="43"/>
              </w:numPr>
              <w:autoSpaceDE w:val="0"/>
              <w:autoSpaceDN w:val="0"/>
              <w:adjustRightInd w:val="0"/>
              <w:rPr>
                <w:rFonts w:ascii="Arial" w:hAnsi="Arial" w:cs="Arial"/>
                <w:sz w:val="20"/>
                <w:szCs w:val="20"/>
              </w:rPr>
            </w:pPr>
            <w:r w:rsidRPr="009B732F">
              <w:rPr>
                <w:rFonts w:ascii="Arial" w:hAnsi="Arial" w:cs="Arial"/>
                <w:sz w:val="20"/>
                <w:szCs w:val="20"/>
              </w:rPr>
              <w:t xml:space="preserve">Calls DB updater with pseudo data (manually generated edge data and </w:t>
            </w:r>
            <w:r w:rsidRPr="009B732F">
              <w:rPr>
                <w:rFonts w:ascii="Arial" w:hAnsi="Arial" w:cs="Arial"/>
                <w:sz w:val="20"/>
                <w:szCs w:val="20"/>
              </w:rPr>
              <w:lastRenderedPageBreak/>
              <w:t>strengths?)</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lastRenderedPageBreak/>
              <w:t>Set up barebones Attribute Grabber</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D65958" w:rsidRDefault="00FB28B4" w:rsidP="00D65958">
            <w:pPr>
              <w:spacing w:line="276" w:lineRule="auto"/>
              <w:rPr>
                <w:rFonts w:ascii="Arial" w:hAnsi="Arial" w:cs="Arial"/>
                <w:i/>
                <w:color w:val="000000" w:themeColor="text1"/>
                <w:sz w:val="20"/>
                <w:szCs w:val="20"/>
              </w:rPr>
            </w:pPr>
            <w:r w:rsidRPr="00D65958">
              <w:rPr>
                <w:rFonts w:ascii="Arial" w:hAnsi="Arial" w:cs="Arial"/>
                <w:i/>
                <w:color w:val="000000" w:themeColor="text1"/>
                <w:sz w:val="20"/>
                <w:szCs w:val="20"/>
              </w:rPr>
              <w:t>Michael</w:t>
            </w:r>
          </w:p>
        </w:tc>
        <w:tc>
          <w:tcPr>
            <w:tcW w:w="2971" w:type="dxa"/>
          </w:tcPr>
          <w:p w:rsidR="00FB28B4" w:rsidRPr="009B732F" w:rsidRDefault="00FB28B4" w:rsidP="0080296A">
            <w:pPr>
              <w:pStyle w:val="ListParagraph"/>
              <w:numPr>
                <w:ilvl w:val="0"/>
                <w:numId w:val="44"/>
              </w:numPr>
              <w:autoSpaceDE w:val="0"/>
              <w:autoSpaceDN w:val="0"/>
              <w:adjustRightInd w:val="0"/>
              <w:rPr>
                <w:rFonts w:ascii="Arial" w:hAnsi="Arial" w:cs="Arial"/>
                <w:sz w:val="20"/>
                <w:szCs w:val="20"/>
              </w:rPr>
            </w:pPr>
            <w:r w:rsidRPr="009B732F">
              <w:rPr>
                <w:rFonts w:ascii="Arial" w:hAnsi="Arial" w:cs="Arial"/>
                <w:sz w:val="20"/>
                <w:szCs w:val="20"/>
              </w:rPr>
              <w:t>Receives calls from Relevancy Algorithm</w:t>
            </w:r>
          </w:p>
          <w:p w:rsidR="00FB28B4" w:rsidRPr="009B732F" w:rsidRDefault="00FB28B4" w:rsidP="0080296A">
            <w:pPr>
              <w:pStyle w:val="ListParagraph"/>
              <w:numPr>
                <w:ilvl w:val="0"/>
                <w:numId w:val="44"/>
              </w:numPr>
              <w:autoSpaceDE w:val="0"/>
              <w:autoSpaceDN w:val="0"/>
              <w:adjustRightInd w:val="0"/>
              <w:rPr>
                <w:rFonts w:ascii="Arial" w:hAnsi="Arial" w:cs="Arial"/>
                <w:sz w:val="20"/>
                <w:szCs w:val="20"/>
              </w:rPr>
            </w:pPr>
            <w:r w:rsidRPr="009B732F">
              <w:rPr>
                <w:rFonts w:ascii="Arial" w:hAnsi="Arial" w:cs="Arial"/>
                <w:sz w:val="20"/>
                <w:szCs w:val="20"/>
              </w:rPr>
              <w:t xml:space="preserve">Calls the DB Retriever </w:t>
            </w:r>
          </w:p>
          <w:p w:rsidR="00FB28B4" w:rsidRPr="009B732F" w:rsidRDefault="00FB28B4" w:rsidP="009B732F">
            <w:pPr>
              <w:autoSpaceDE w:val="0"/>
              <w:autoSpaceDN w:val="0"/>
              <w:adjustRightInd w:val="0"/>
              <w:rPr>
                <w:rFonts w:ascii="Arial" w:hAnsi="Arial" w:cs="Arial"/>
                <w:sz w:val="20"/>
                <w:szCs w:val="20"/>
              </w:rPr>
            </w:pPr>
          </w:p>
        </w:tc>
      </w:tr>
      <w:tr w:rsidR="002A1D15" w:rsidTr="000754BC">
        <w:trPr>
          <w:trHeight w:val="227"/>
        </w:trPr>
        <w:tc>
          <w:tcPr>
            <w:tcW w:w="3265" w:type="dxa"/>
            <w:shd w:val="clear" w:color="auto" w:fill="00B050"/>
          </w:tcPr>
          <w:p w:rsidR="007D503D" w:rsidRPr="00DC1C17" w:rsidRDefault="007D503D" w:rsidP="002409EA">
            <w:pPr>
              <w:autoSpaceDE w:val="0"/>
              <w:autoSpaceDN w:val="0"/>
              <w:adjustRightInd w:val="0"/>
              <w:spacing w:line="276" w:lineRule="auto"/>
              <w:rPr>
                <w:rFonts w:ascii="Arial" w:hAnsi="Arial" w:cs="Arial"/>
                <w:i/>
                <w:color w:val="002060"/>
                <w:sz w:val="20"/>
                <w:szCs w:val="20"/>
              </w:rPr>
            </w:pPr>
            <w:r w:rsidRPr="00DC1C17">
              <w:rPr>
                <w:rFonts w:ascii="Arial" w:hAnsi="Arial" w:cs="Arial"/>
                <w:i/>
                <w:color w:val="FF0000"/>
                <w:sz w:val="20"/>
                <w:szCs w:val="20"/>
              </w:rPr>
              <w:t>Alpha Release</w:t>
            </w:r>
          </w:p>
        </w:tc>
        <w:tc>
          <w:tcPr>
            <w:tcW w:w="1381" w:type="dxa"/>
            <w:shd w:val="clear" w:color="auto" w:fill="00B050"/>
          </w:tcPr>
          <w:p w:rsidR="007D503D" w:rsidRPr="00DC1C17" w:rsidRDefault="007D503D" w:rsidP="002409EA">
            <w:pPr>
              <w:autoSpaceDE w:val="0"/>
              <w:autoSpaceDN w:val="0"/>
              <w:adjustRightInd w:val="0"/>
              <w:spacing w:line="276" w:lineRule="auto"/>
              <w:ind w:left="360"/>
              <w:rPr>
                <w:rFonts w:ascii="Arial" w:hAnsi="Arial" w:cs="Arial"/>
                <w:i/>
                <w:color w:val="000080"/>
                <w:sz w:val="20"/>
                <w:szCs w:val="20"/>
              </w:rPr>
            </w:pPr>
          </w:p>
        </w:tc>
        <w:tc>
          <w:tcPr>
            <w:tcW w:w="1060" w:type="dxa"/>
            <w:shd w:val="clear" w:color="auto" w:fill="00B050"/>
          </w:tcPr>
          <w:p w:rsidR="007D503D" w:rsidRPr="00DC1C17" w:rsidRDefault="007D503D" w:rsidP="00D65958">
            <w:pPr>
              <w:autoSpaceDE w:val="0"/>
              <w:autoSpaceDN w:val="0"/>
              <w:adjustRightInd w:val="0"/>
              <w:spacing w:line="276" w:lineRule="auto"/>
              <w:rPr>
                <w:rFonts w:ascii="Arial" w:hAnsi="Arial" w:cs="Arial"/>
                <w:i/>
                <w:color w:val="FF0000"/>
                <w:sz w:val="20"/>
                <w:szCs w:val="20"/>
              </w:rPr>
            </w:pPr>
          </w:p>
        </w:tc>
        <w:tc>
          <w:tcPr>
            <w:tcW w:w="1104" w:type="dxa"/>
            <w:shd w:val="clear" w:color="auto" w:fill="00B050"/>
          </w:tcPr>
          <w:p w:rsidR="007D503D" w:rsidRPr="00DC1C17" w:rsidRDefault="007D503D" w:rsidP="00D65958">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Feb 7</w:t>
            </w:r>
          </w:p>
        </w:tc>
        <w:tc>
          <w:tcPr>
            <w:tcW w:w="2161" w:type="dxa"/>
            <w:shd w:val="clear" w:color="auto" w:fill="00B050"/>
          </w:tcPr>
          <w:p w:rsidR="007D503D" w:rsidRPr="008B6F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shd w:val="clear" w:color="auto" w:fill="00B050"/>
          </w:tcPr>
          <w:p w:rsidR="007D503D" w:rsidRPr="002409EA" w:rsidRDefault="007D503D" w:rsidP="002409EA">
            <w:pPr>
              <w:spacing w:line="276" w:lineRule="auto"/>
              <w:rPr>
                <w:rFonts w:ascii="Arial" w:hAnsi="Arial" w:cs="Arial"/>
                <w:i/>
                <w:sz w:val="20"/>
                <w:szCs w:val="20"/>
              </w:rPr>
            </w:pPr>
          </w:p>
        </w:tc>
        <w:tc>
          <w:tcPr>
            <w:tcW w:w="1673" w:type="dxa"/>
            <w:shd w:val="clear" w:color="auto" w:fill="00B050"/>
          </w:tcPr>
          <w:p w:rsidR="007D503D" w:rsidRPr="002409EA" w:rsidRDefault="007D503D" w:rsidP="002409EA">
            <w:pPr>
              <w:spacing w:line="276" w:lineRule="auto"/>
              <w:rPr>
                <w:rFonts w:ascii="Arial" w:hAnsi="Arial" w:cs="Arial"/>
                <w:i/>
                <w:sz w:val="20"/>
                <w:szCs w:val="20"/>
              </w:rPr>
            </w:pPr>
          </w:p>
        </w:tc>
        <w:tc>
          <w:tcPr>
            <w:tcW w:w="2971" w:type="dxa"/>
            <w:shd w:val="clear" w:color="auto" w:fill="00B050"/>
          </w:tcPr>
          <w:p w:rsidR="007D503D" w:rsidRPr="002409EA" w:rsidRDefault="007D503D" w:rsidP="002409EA">
            <w:pPr>
              <w:spacing w:line="276" w:lineRule="auto"/>
              <w:rPr>
                <w:rFonts w:ascii="Arial" w:hAnsi="Arial" w:cs="Arial"/>
                <w:sz w:val="20"/>
                <w:szCs w:val="20"/>
              </w:rPr>
            </w:pPr>
          </w:p>
        </w:tc>
      </w:tr>
      <w:tr w:rsidR="002A1D15" w:rsidTr="000754BC">
        <w:trPr>
          <w:trHeight w:val="227"/>
        </w:trPr>
        <w:tc>
          <w:tcPr>
            <w:tcW w:w="3265" w:type="dxa"/>
          </w:tcPr>
          <w:p w:rsidR="007D503D" w:rsidRDefault="007D503D"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DB Alpha 1</w:t>
            </w:r>
          </w:p>
        </w:tc>
        <w:tc>
          <w:tcPr>
            <w:tcW w:w="1381" w:type="dxa"/>
          </w:tcPr>
          <w:p w:rsidR="007D503D" w:rsidRPr="00DC1C17" w:rsidRDefault="007D503D"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7D503D" w:rsidRPr="00D65958" w:rsidRDefault="007D503D"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7D503D" w:rsidRPr="00D65958" w:rsidRDefault="007D503D"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pPr>
              <w:rPr>
                <w:rFonts w:ascii="Arial" w:hAnsi="Arial" w:cs="Arial"/>
                <w:b/>
                <w:i/>
                <w:color w:val="000000" w:themeColor="text1"/>
                <w:sz w:val="20"/>
                <w:szCs w:val="20"/>
              </w:rPr>
            </w:pPr>
          </w:p>
          <w:p w:rsidR="007D503D" w:rsidRDefault="002A1D15">
            <w:r>
              <w:rPr>
                <w:rFonts w:ascii="Arial" w:hAnsi="Arial" w:cs="Arial"/>
                <w:b/>
                <w:i/>
                <w:color w:val="000000" w:themeColor="text1"/>
                <w:sz w:val="20"/>
                <w:szCs w:val="20"/>
              </w:rPr>
              <w:t>Complete</w:t>
            </w:r>
          </w:p>
        </w:tc>
        <w:tc>
          <w:tcPr>
            <w:tcW w:w="983" w:type="dxa"/>
          </w:tcPr>
          <w:p w:rsidR="007D503D" w:rsidRPr="002409EA" w:rsidRDefault="007D503D" w:rsidP="002409EA">
            <w:pPr>
              <w:spacing w:line="276" w:lineRule="auto"/>
              <w:rPr>
                <w:rFonts w:ascii="Arial" w:hAnsi="Arial" w:cs="Arial"/>
                <w:i/>
                <w:sz w:val="20"/>
                <w:szCs w:val="20"/>
              </w:rPr>
            </w:pPr>
          </w:p>
        </w:tc>
        <w:tc>
          <w:tcPr>
            <w:tcW w:w="1673" w:type="dxa"/>
          </w:tcPr>
          <w:p w:rsidR="007D503D" w:rsidRPr="002409EA" w:rsidRDefault="007D503D" w:rsidP="002409EA">
            <w:pPr>
              <w:spacing w:line="276" w:lineRule="auto"/>
              <w:rPr>
                <w:rFonts w:ascii="Arial" w:hAnsi="Arial" w:cs="Arial"/>
                <w:i/>
                <w:sz w:val="20"/>
                <w:szCs w:val="20"/>
              </w:rPr>
            </w:pPr>
            <w:r>
              <w:rPr>
                <w:rFonts w:ascii="Arial" w:hAnsi="Arial" w:cs="Arial"/>
                <w:i/>
                <w:sz w:val="20"/>
                <w:szCs w:val="20"/>
              </w:rPr>
              <w:t>Liem</w:t>
            </w:r>
          </w:p>
        </w:tc>
        <w:tc>
          <w:tcPr>
            <w:tcW w:w="2971" w:type="dxa"/>
          </w:tcPr>
          <w:p w:rsidR="007D503D" w:rsidRPr="002409EA" w:rsidRDefault="00566201" w:rsidP="002409EA">
            <w:pPr>
              <w:spacing w:line="276" w:lineRule="auto"/>
              <w:rPr>
                <w:rFonts w:ascii="Arial" w:hAnsi="Arial" w:cs="Arial"/>
                <w:sz w:val="20"/>
                <w:szCs w:val="20"/>
              </w:rPr>
            </w:pPr>
            <w:r>
              <w:rPr>
                <w:rFonts w:ascii="Arial" w:hAnsi="Arial" w:cs="Arial"/>
                <w:sz w:val="20"/>
                <w:szCs w:val="20"/>
              </w:rPr>
              <w:t xml:space="preserve">Optimizations and adjustments </w:t>
            </w:r>
          </w:p>
        </w:tc>
      </w:tr>
      <w:tr w:rsidR="002A1D15" w:rsidTr="000754BC">
        <w:trPr>
          <w:trHeight w:val="227"/>
        </w:trPr>
        <w:tc>
          <w:tcPr>
            <w:tcW w:w="3265" w:type="dxa"/>
          </w:tcPr>
          <w:p w:rsidR="002A1D15" w:rsidRPr="009B732F"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UI Alpha 1</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 xml:space="preserve">Liem </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Graph generation and UI interactivity: basic clicks, drags, and more functionality if time</w:t>
            </w: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Search queries Alpha 1</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Robert/Michael</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Basic search functionality (searches that return one result)</w:t>
            </w: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Logic Alpha 1</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Michael</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Basic algorithm functionality (begin ranking articles in a simple manner)</w:t>
            </w: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 xml:space="preserve">APIs Alpha </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Dylan</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Any necessary adjustments/changes to the APIs (TBD)</w:t>
            </w: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Testing and automation Alpha 1</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Steven/Kimberly</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First pass on browser test  automation, database test queries, and PHP Unit Tests (time permitting)</w:t>
            </w:r>
          </w:p>
        </w:tc>
      </w:tr>
      <w:tr w:rsidR="002A1D15" w:rsidTr="000754BC">
        <w:trPr>
          <w:trHeight w:val="227"/>
        </w:trPr>
        <w:tc>
          <w:tcPr>
            <w:tcW w:w="3265" w:type="dxa"/>
          </w:tcPr>
          <w:p w:rsidR="002A1D15" w:rsidRDefault="002A1D15"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SRS/SDS/Documentation Rev 1</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Default="002A1D15" w:rsidP="002409EA">
            <w:pPr>
              <w:spacing w:line="276" w:lineRule="auto"/>
              <w:rPr>
                <w:rFonts w:ascii="Arial" w:hAnsi="Arial" w:cs="Arial"/>
                <w:i/>
                <w:sz w:val="20"/>
                <w:szCs w:val="20"/>
              </w:rPr>
            </w:pPr>
            <w:r>
              <w:rPr>
                <w:rFonts w:ascii="Arial" w:hAnsi="Arial" w:cs="Arial"/>
                <w:i/>
                <w:sz w:val="20"/>
                <w:szCs w:val="20"/>
              </w:rPr>
              <w:t>Kimberly</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Any necessary updates to SRS, SDS, and admin docs</w:t>
            </w:r>
          </w:p>
        </w:tc>
      </w:tr>
      <w:tr w:rsidR="002A1D15" w:rsidTr="000754BC">
        <w:trPr>
          <w:trHeight w:val="227"/>
        </w:trPr>
        <w:tc>
          <w:tcPr>
            <w:tcW w:w="3265" w:type="dxa"/>
            <w:shd w:val="clear" w:color="auto" w:fill="00B050"/>
          </w:tcPr>
          <w:p w:rsidR="002A1D15" w:rsidRPr="00D763BF" w:rsidRDefault="002A1D15" w:rsidP="002409EA">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Code Review 1</w:t>
            </w:r>
            <w:r>
              <w:rPr>
                <w:rFonts w:ascii="Arial" w:hAnsi="Arial" w:cs="Arial"/>
                <w:i/>
                <w:color w:val="FF0000"/>
                <w:sz w:val="20"/>
                <w:szCs w:val="20"/>
              </w:rPr>
              <w:t xml:space="preserve"> – Bugfix 1</w:t>
            </w:r>
          </w:p>
        </w:tc>
        <w:tc>
          <w:tcPr>
            <w:tcW w:w="1381" w:type="dxa"/>
            <w:shd w:val="clear" w:color="auto" w:fill="00B050"/>
          </w:tcPr>
          <w:p w:rsidR="002A1D15" w:rsidRPr="00D763BF" w:rsidRDefault="002A1D15" w:rsidP="002409EA">
            <w:pPr>
              <w:autoSpaceDE w:val="0"/>
              <w:autoSpaceDN w:val="0"/>
              <w:adjustRightInd w:val="0"/>
              <w:spacing w:line="276" w:lineRule="auto"/>
              <w:ind w:left="360"/>
              <w:rPr>
                <w:rFonts w:ascii="Arial" w:hAnsi="Arial" w:cs="Arial"/>
                <w:i/>
                <w:color w:val="FF0000"/>
                <w:sz w:val="20"/>
                <w:szCs w:val="20"/>
              </w:rPr>
            </w:pPr>
          </w:p>
        </w:tc>
        <w:tc>
          <w:tcPr>
            <w:tcW w:w="1060" w:type="dxa"/>
            <w:shd w:val="clear" w:color="auto" w:fill="00B050"/>
          </w:tcPr>
          <w:p w:rsidR="002A1D15" w:rsidRPr="00D763BF" w:rsidRDefault="002A1D15" w:rsidP="00D65958">
            <w:pPr>
              <w:autoSpaceDE w:val="0"/>
              <w:autoSpaceDN w:val="0"/>
              <w:adjustRightInd w:val="0"/>
              <w:spacing w:line="276" w:lineRule="auto"/>
              <w:rPr>
                <w:rFonts w:ascii="Arial" w:hAnsi="Arial" w:cs="Arial"/>
                <w:i/>
                <w:color w:val="FF0000"/>
                <w:sz w:val="20"/>
                <w:szCs w:val="20"/>
              </w:rPr>
            </w:pPr>
          </w:p>
        </w:tc>
        <w:tc>
          <w:tcPr>
            <w:tcW w:w="1104" w:type="dxa"/>
            <w:shd w:val="clear" w:color="auto" w:fill="00B050"/>
          </w:tcPr>
          <w:p w:rsidR="002A1D15" w:rsidRPr="00D763BF" w:rsidRDefault="002A1D15" w:rsidP="00D65958">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Feb 10</w:t>
            </w:r>
          </w:p>
        </w:tc>
        <w:tc>
          <w:tcPr>
            <w:tcW w:w="2161" w:type="dxa"/>
            <w:shd w:val="clear" w:color="auto" w:fill="00B050"/>
          </w:tcPr>
          <w:p w:rsidR="002A1D15" w:rsidRPr="008B6F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shd w:val="clear" w:color="auto" w:fill="00B050"/>
          </w:tcPr>
          <w:p w:rsidR="002A1D15" w:rsidRPr="002409EA" w:rsidRDefault="002A1D15" w:rsidP="002409EA">
            <w:pPr>
              <w:spacing w:line="276" w:lineRule="auto"/>
              <w:rPr>
                <w:rFonts w:ascii="Arial" w:hAnsi="Arial" w:cs="Arial"/>
                <w:i/>
                <w:sz w:val="20"/>
                <w:szCs w:val="20"/>
              </w:rPr>
            </w:pPr>
          </w:p>
        </w:tc>
        <w:tc>
          <w:tcPr>
            <w:tcW w:w="1673" w:type="dxa"/>
            <w:shd w:val="clear" w:color="auto" w:fill="00B050"/>
          </w:tcPr>
          <w:p w:rsidR="002A1D15" w:rsidRPr="002409EA" w:rsidRDefault="002A1D15" w:rsidP="002409EA">
            <w:pPr>
              <w:spacing w:line="276" w:lineRule="auto"/>
              <w:rPr>
                <w:rFonts w:ascii="Arial" w:hAnsi="Arial" w:cs="Arial"/>
                <w:i/>
                <w:sz w:val="20"/>
                <w:szCs w:val="20"/>
              </w:rPr>
            </w:pPr>
          </w:p>
        </w:tc>
        <w:tc>
          <w:tcPr>
            <w:tcW w:w="2971" w:type="dxa"/>
            <w:shd w:val="clear" w:color="auto" w:fill="00B050"/>
          </w:tcPr>
          <w:p w:rsidR="002A1D15" w:rsidRPr="002409EA" w:rsidRDefault="002A1D15" w:rsidP="00566201">
            <w:pPr>
              <w:spacing w:line="276" w:lineRule="auto"/>
              <w:rPr>
                <w:rFonts w:ascii="Arial" w:hAnsi="Arial" w:cs="Arial"/>
                <w:sz w:val="20"/>
                <w:szCs w:val="20"/>
              </w:rPr>
            </w:pPr>
            <w:r>
              <w:rPr>
                <w:rFonts w:ascii="Arial" w:hAnsi="Arial" w:cs="Arial"/>
                <w:sz w:val="20"/>
                <w:szCs w:val="20"/>
              </w:rPr>
              <w:t>Critical bugs from Alpha 1 should be triaged, resolved, or escalated before Alpha 2</w:t>
            </w:r>
          </w:p>
        </w:tc>
      </w:tr>
      <w:tr w:rsidR="002A1D15" w:rsidTr="0094214D">
        <w:trPr>
          <w:trHeight w:val="227"/>
        </w:trPr>
        <w:tc>
          <w:tcPr>
            <w:tcW w:w="3265"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 xml:space="preserve">DB </w:t>
            </w:r>
            <w:r w:rsidRPr="00D763BF">
              <w:rPr>
                <w:rFonts w:ascii="Arial" w:hAnsi="Arial" w:cs="Arial"/>
                <w:b/>
                <w:color w:val="000000" w:themeColor="text1"/>
                <w:sz w:val="20"/>
                <w:szCs w:val="20"/>
              </w:rPr>
              <w:t>Complete</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00B050"/>
          </w:tcPr>
          <w:p w:rsidR="002A1D15" w:rsidRDefault="002A1D15">
            <w:pPr>
              <w:rPr>
                <w:ins w:id="43" w:author="Kimmy" w:date="2011-03-10T19:40:00Z"/>
                <w:rFonts w:ascii="Arial" w:hAnsi="Arial" w:cs="Arial"/>
                <w:b/>
                <w:i/>
                <w:color w:val="000000" w:themeColor="text1"/>
                <w:sz w:val="20"/>
                <w:szCs w:val="20"/>
              </w:rPr>
            </w:pPr>
            <w:del w:id="44" w:author="Kimmy" w:date="2011-03-10T19:40:00Z">
              <w:r w:rsidDel="0094214D">
                <w:rPr>
                  <w:rFonts w:ascii="Arial" w:hAnsi="Arial" w:cs="Arial"/>
                  <w:b/>
                  <w:i/>
                  <w:color w:val="000000" w:themeColor="text1"/>
                  <w:sz w:val="20"/>
                  <w:szCs w:val="20"/>
                </w:rPr>
                <w:delText>In-progress</w:delText>
              </w:r>
            </w:del>
          </w:p>
          <w:p w:rsidR="0094214D" w:rsidRDefault="0094214D">
            <w:ins w:id="45" w:author="Kimmy" w:date="2011-03-10T19:40:00Z">
              <w:r>
                <w:rPr>
                  <w:rFonts w:ascii="Arial" w:hAnsi="Arial" w:cs="Arial"/>
                  <w:b/>
                  <w:i/>
                  <w:color w:val="000000" w:themeColor="text1"/>
                  <w:sz w:val="20"/>
                  <w:szCs w:val="20"/>
                </w:rPr>
                <w:t>Complete</w:t>
              </w:r>
            </w:ins>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Liem</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Little to no DB changes after this point</w:t>
            </w:r>
          </w:p>
        </w:tc>
      </w:tr>
      <w:tr w:rsidR="002A1D15" w:rsidTr="000754BC">
        <w:trPr>
          <w:trHeight w:val="227"/>
        </w:trPr>
        <w:tc>
          <w:tcPr>
            <w:tcW w:w="3265"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UI Alpha 2</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Liem/Robert</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Adding more UI interactivity/ functionality</w:t>
            </w:r>
          </w:p>
        </w:tc>
      </w:tr>
      <w:tr w:rsidR="002A1D15" w:rsidTr="000754BC">
        <w:trPr>
          <w:trHeight w:val="227"/>
        </w:trPr>
        <w:tc>
          <w:tcPr>
            <w:tcW w:w="3265"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Search queries Alpha 2</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Robert/Michael</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Adding more search functionality</w:t>
            </w:r>
          </w:p>
        </w:tc>
      </w:tr>
      <w:tr w:rsidR="002A1D15" w:rsidTr="000754BC">
        <w:trPr>
          <w:trHeight w:val="227"/>
        </w:trPr>
        <w:tc>
          <w:tcPr>
            <w:tcW w:w="3265"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 xml:space="preserve">Logic Alpha </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Michael</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Iterate on algorithm logic to have greater complexity and more accurate strength ratings</w:t>
            </w:r>
          </w:p>
        </w:tc>
      </w:tr>
      <w:tr w:rsidR="002A1D15" w:rsidTr="000754BC">
        <w:trPr>
          <w:trHeight w:val="227"/>
        </w:trPr>
        <w:tc>
          <w:tcPr>
            <w:tcW w:w="3265"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lastRenderedPageBreak/>
              <w:t>APIs Alpha 2</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Dylan</w:t>
            </w:r>
          </w:p>
        </w:tc>
        <w:tc>
          <w:tcPr>
            <w:tcW w:w="2971" w:type="dxa"/>
          </w:tcPr>
          <w:p w:rsidR="002A1D15" w:rsidRPr="002409EA" w:rsidRDefault="002A1D15" w:rsidP="002409EA">
            <w:pPr>
              <w:spacing w:line="276" w:lineRule="auto"/>
              <w:rPr>
                <w:rFonts w:ascii="Arial" w:hAnsi="Arial" w:cs="Arial"/>
                <w:sz w:val="20"/>
                <w:szCs w:val="20"/>
              </w:rPr>
            </w:pPr>
          </w:p>
        </w:tc>
      </w:tr>
      <w:tr w:rsidR="002A1D15" w:rsidTr="000754BC">
        <w:trPr>
          <w:trHeight w:val="227"/>
        </w:trPr>
        <w:tc>
          <w:tcPr>
            <w:tcW w:w="3265"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Testing and automation Alpha 2</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Steven/Kimberly</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Second pass on test work items</w:t>
            </w:r>
          </w:p>
        </w:tc>
      </w:tr>
      <w:tr w:rsidR="002A1D15" w:rsidTr="000754BC">
        <w:trPr>
          <w:trHeight w:val="227"/>
        </w:trPr>
        <w:tc>
          <w:tcPr>
            <w:tcW w:w="3265" w:type="dxa"/>
            <w:shd w:val="clear" w:color="auto" w:fill="00B050"/>
          </w:tcPr>
          <w:p w:rsidR="002A1D15" w:rsidRPr="00D763BF" w:rsidRDefault="002A1D15" w:rsidP="002409EA">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Code Review 2</w:t>
            </w:r>
            <w:r>
              <w:rPr>
                <w:rFonts w:ascii="Arial" w:hAnsi="Arial" w:cs="Arial"/>
                <w:i/>
                <w:color w:val="FF0000"/>
                <w:sz w:val="20"/>
                <w:szCs w:val="20"/>
              </w:rPr>
              <w:t xml:space="preserve"> – Bugfix 2</w:t>
            </w:r>
          </w:p>
        </w:tc>
        <w:tc>
          <w:tcPr>
            <w:tcW w:w="1381" w:type="dxa"/>
            <w:shd w:val="clear" w:color="auto" w:fill="00B050"/>
          </w:tcPr>
          <w:p w:rsidR="002A1D15" w:rsidRPr="00D763BF" w:rsidRDefault="002A1D15" w:rsidP="002409EA">
            <w:pPr>
              <w:autoSpaceDE w:val="0"/>
              <w:autoSpaceDN w:val="0"/>
              <w:adjustRightInd w:val="0"/>
              <w:spacing w:line="276" w:lineRule="auto"/>
              <w:ind w:left="360"/>
              <w:rPr>
                <w:rFonts w:ascii="Arial" w:hAnsi="Arial" w:cs="Arial"/>
                <w:i/>
                <w:color w:val="FF0000"/>
                <w:sz w:val="20"/>
                <w:szCs w:val="20"/>
              </w:rPr>
            </w:pPr>
          </w:p>
        </w:tc>
        <w:tc>
          <w:tcPr>
            <w:tcW w:w="1060" w:type="dxa"/>
            <w:shd w:val="clear" w:color="auto" w:fill="00B050"/>
          </w:tcPr>
          <w:p w:rsidR="002A1D15" w:rsidRPr="00D763BF" w:rsidRDefault="002A1D15" w:rsidP="00D65958">
            <w:pPr>
              <w:autoSpaceDE w:val="0"/>
              <w:autoSpaceDN w:val="0"/>
              <w:adjustRightInd w:val="0"/>
              <w:spacing w:line="276" w:lineRule="auto"/>
              <w:rPr>
                <w:rFonts w:ascii="Arial" w:hAnsi="Arial" w:cs="Arial"/>
                <w:i/>
                <w:color w:val="FF0000"/>
                <w:sz w:val="20"/>
                <w:szCs w:val="20"/>
              </w:rPr>
            </w:pPr>
          </w:p>
        </w:tc>
        <w:tc>
          <w:tcPr>
            <w:tcW w:w="1104" w:type="dxa"/>
            <w:shd w:val="clear" w:color="auto" w:fill="00B050"/>
          </w:tcPr>
          <w:p w:rsidR="002A1D15" w:rsidRPr="00D763BF" w:rsidRDefault="002A1D15" w:rsidP="00D65958">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Feb 15</w:t>
            </w:r>
          </w:p>
        </w:tc>
        <w:tc>
          <w:tcPr>
            <w:tcW w:w="2161" w:type="dxa"/>
            <w:shd w:val="clear" w:color="auto" w:fill="00B050"/>
          </w:tcPr>
          <w:p w:rsidR="002A1D15" w:rsidRPr="008B6F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shd w:val="clear" w:color="auto" w:fill="00B050"/>
          </w:tcPr>
          <w:p w:rsidR="002A1D15" w:rsidRPr="002409EA" w:rsidRDefault="002A1D15" w:rsidP="002409EA">
            <w:pPr>
              <w:spacing w:line="276" w:lineRule="auto"/>
              <w:rPr>
                <w:rFonts w:ascii="Arial" w:hAnsi="Arial" w:cs="Arial"/>
                <w:i/>
                <w:sz w:val="20"/>
                <w:szCs w:val="20"/>
              </w:rPr>
            </w:pPr>
          </w:p>
        </w:tc>
        <w:tc>
          <w:tcPr>
            <w:tcW w:w="1673" w:type="dxa"/>
            <w:shd w:val="clear" w:color="auto" w:fill="00B050"/>
          </w:tcPr>
          <w:p w:rsidR="002A1D15" w:rsidRPr="002409EA" w:rsidRDefault="002A1D15" w:rsidP="002409EA">
            <w:pPr>
              <w:spacing w:line="276" w:lineRule="auto"/>
              <w:rPr>
                <w:rFonts w:ascii="Arial" w:hAnsi="Arial" w:cs="Arial"/>
                <w:i/>
                <w:sz w:val="20"/>
                <w:szCs w:val="20"/>
              </w:rPr>
            </w:pPr>
          </w:p>
        </w:tc>
        <w:tc>
          <w:tcPr>
            <w:tcW w:w="2971" w:type="dxa"/>
            <w:shd w:val="clear" w:color="auto" w:fill="00B050"/>
          </w:tcPr>
          <w:p w:rsidR="002A1D15" w:rsidRPr="002409EA" w:rsidRDefault="002A1D15" w:rsidP="00566201">
            <w:pPr>
              <w:spacing w:line="276" w:lineRule="auto"/>
              <w:rPr>
                <w:rFonts w:ascii="Arial" w:hAnsi="Arial" w:cs="Arial"/>
                <w:sz w:val="20"/>
                <w:szCs w:val="20"/>
              </w:rPr>
            </w:pPr>
            <w:r>
              <w:rPr>
                <w:rFonts w:ascii="Arial" w:hAnsi="Arial" w:cs="Arial"/>
                <w:sz w:val="20"/>
                <w:szCs w:val="20"/>
              </w:rPr>
              <w:t>Critical bugs from Alpha 2 should be triaged, resolved, or escalated before Alpha 3</w:t>
            </w:r>
          </w:p>
        </w:tc>
      </w:tr>
      <w:tr w:rsidR="002A1D15" w:rsidTr="000754BC">
        <w:trPr>
          <w:trHeight w:val="227"/>
        </w:trPr>
        <w:tc>
          <w:tcPr>
            <w:tcW w:w="3265"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UI Alpha 3</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Liem</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Search queries Alpha 3</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Robert/Michael</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Logic Alpha 3</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Michael</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APIs Alpha 3</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Dylan</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Testing and automation Alpha 3</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Steven/Kimberly</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tcPr>
          <w:p w:rsidR="002A1D15" w:rsidRDefault="002A1D15"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SRS/SDS/Documentation Rev 2</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Default="002A1D15" w:rsidP="006F3844">
            <w:pPr>
              <w:spacing w:line="276" w:lineRule="auto"/>
              <w:rPr>
                <w:rFonts w:ascii="Arial" w:hAnsi="Arial" w:cs="Arial"/>
                <w:i/>
                <w:sz w:val="20"/>
                <w:szCs w:val="20"/>
              </w:rPr>
            </w:pPr>
            <w:r>
              <w:rPr>
                <w:rFonts w:ascii="Arial" w:hAnsi="Arial" w:cs="Arial"/>
                <w:i/>
                <w:sz w:val="20"/>
                <w:szCs w:val="20"/>
              </w:rPr>
              <w:t>Kimberly</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shd w:val="clear" w:color="auto" w:fill="00B050"/>
          </w:tcPr>
          <w:p w:rsidR="002A1D15" w:rsidRPr="00D763BF" w:rsidRDefault="002A1D15" w:rsidP="00D763BF">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Code Review 3</w:t>
            </w:r>
            <w:r>
              <w:rPr>
                <w:rFonts w:ascii="Arial" w:hAnsi="Arial" w:cs="Arial"/>
                <w:i/>
                <w:color w:val="FF0000"/>
                <w:sz w:val="20"/>
                <w:szCs w:val="20"/>
              </w:rPr>
              <w:t xml:space="preserve"> – Bugfix 3</w:t>
            </w:r>
          </w:p>
        </w:tc>
        <w:tc>
          <w:tcPr>
            <w:tcW w:w="1381" w:type="dxa"/>
            <w:shd w:val="clear" w:color="auto" w:fill="00B050"/>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shd w:val="clear" w:color="auto" w:fill="00B050"/>
          </w:tcPr>
          <w:p w:rsidR="002A1D15" w:rsidRPr="009B732F" w:rsidRDefault="002A1D15" w:rsidP="00D65958">
            <w:pPr>
              <w:autoSpaceDE w:val="0"/>
              <w:autoSpaceDN w:val="0"/>
              <w:adjustRightInd w:val="0"/>
              <w:spacing w:line="276" w:lineRule="auto"/>
              <w:rPr>
                <w:rFonts w:ascii="Arial" w:hAnsi="Arial" w:cs="Arial"/>
                <w:color w:val="000000" w:themeColor="text1"/>
                <w:sz w:val="20"/>
                <w:szCs w:val="20"/>
              </w:rPr>
            </w:pPr>
          </w:p>
        </w:tc>
        <w:tc>
          <w:tcPr>
            <w:tcW w:w="1104" w:type="dxa"/>
            <w:shd w:val="clear" w:color="auto" w:fill="00B050"/>
          </w:tcPr>
          <w:p w:rsidR="002A1D15" w:rsidRPr="00D763BF" w:rsidRDefault="002A1D15" w:rsidP="00D65958">
            <w:pPr>
              <w:autoSpaceDE w:val="0"/>
              <w:autoSpaceDN w:val="0"/>
              <w:adjustRightInd w:val="0"/>
              <w:spacing w:line="276" w:lineRule="auto"/>
              <w:rPr>
                <w:rFonts w:ascii="Arial" w:hAnsi="Arial" w:cs="Arial"/>
                <w:i/>
                <w:color w:val="000000" w:themeColor="text1"/>
                <w:sz w:val="20"/>
                <w:szCs w:val="20"/>
              </w:rPr>
            </w:pPr>
            <w:r w:rsidRPr="00D763BF">
              <w:rPr>
                <w:rFonts w:ascii="Arial" w:hAnsi="Arial" w:cs="Arial"/>
                <w:i/>
                <w:color w:val="FF0000"/>
                <w:sz w:val="20"/>
                <w:szCs w:val="20"/>
              </w:rPr>
              <w:t>Feb 17</w:t>
            </w:r>
          </w:p>
        </w:tc>
        <w:tc>
          <w:tcPr>
            <w:tcW w:w="2161" w:type="dxa"/>
            <w:shd w:val="clear" w:color="auto" w:fill="00B050"/>
          </w:tcPr>
          <w:p w:rsidR="002A1D15" w:rsidRPr="008B6F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shd w:val="clear" w:color="auto" w:fill="00B050"/>
          </w:tcPr>
          <w:p w:rsidR="002A1D15" w:rsidRPr="002409EA" w:rsidRDefault="002A1D15" w:rsidP="006F3844">
            <w:pPr>
              <w:spacing w:line="276" w:lineRule="auto"/>
              <w:rPr>
                <w:rFonts w:ascii="Arial" w:hAnsi="Arial" w:cs="Arial"/>
                <w:i/>
                <w:sz w:val="20"/>
                <w:szCs w:val="20"/>
              </w:rPr>
            </w:pPr>
          </w:p>
        </w:tc>
        <w:tc>
          <w:tcPr>
            <w:tcW w:w="1673" w:type="dxa"/>
            <w:shd w:val="clear" w:color="auto" w:fill="00B050"/>
          </w:tcPr>
          <w:p w:rsidR="002A1D15" w:rsidRPr="002409EA" w:rsidRDefault="002A1D15" w:rsidP="006F3844">
            <w:pPr>
              <w:spacing w:line="276" w:lineRule="auto"/>
              <w:rPr>
                <w:rFonts w:ascii="Arial" w:hAnsi="Arial" w:cs="Arial"/>
                <w:i/>
                <w:sz w:val="20"/>
                <w:szCs w:val="20"/>
              </w:rPr>
            </w:pPr>
          </w:p>
        </w:tc>
        <w:tc>
          <w:tcPr>
            <w:tcW w:w="2971" w:type="dxa"/>
            <w:shd w:val="clear" w:color="auto" w:fill="00B050"/>
          </w:tcPr>
          <w:p w:rsidR="002A1D15" w:rsidRPr="002409EA" w:rsidRDefault="002A1D15" w:rsidP="006F3844">
            <w:pPr>
              <w:spacing w:line="276" w:lineRule="auto"/>
              <w:rPr>
                <w:rFonts w:ascii="Arial" w:hAnsi="Arial" w:cs="Arial"/>
                <w:sz w:val="20"/>
                <w:szCs w:val="20"/>
              </w:rPr>
            </w:pPr>
            <w:r>
              <w:rPr>
                <w:rFonts w:ascii="Arial" w:hAnsi="Arial" w:cs="Arial"/>
                <w:sz w:val="20"/>
                <w:szCs w:val="20"/>
              </w:rPr>
              <w:t>Critical bugs from Alpha 3 should be triaged, resolved, or escalated before Alpha 4.</w:t>
            </w:r>
          </w:p>
        </w:tc>
      </w:tr>
      <w:tr w:rsidR="000754BC" w:rsidTr="000754BC">
        <w:tblPrEx>
          <w:tblW w:w="14598" w:type="dxa"/>
          <w:tblPrExChange w:id="46" w:author="Kimmy" w:date="2011-03-10T12:16:00Z">
            <w:tblPrEx>
              <w:tblW w:w="14598" w:type="dxa"/>
            </w:tblPrEx>
          </w:tblPrExChange>
        </w:tblPrEx>
        <w:trPr>
          <w:trHeight w:val="227"/>
          <w:trPrChange w:id="47" w:author="Kimmy" w:date="2011-03-10T12:16:00Z">
            <w:trPr>
              <w:trHeight w:val="227"/>
            </w:trPr>
          </w:trPrChange>
        </w:trPr>
        <w:tc>
          <w:tcPr>
            <w:tcW w:w="3265" w:type="dxa"/>
            <w:tcPrChange w:id="48" w:author="Kimmy" w:date="2011-03-10T12:16:00Z">
              <w:tcPr>
                <w:tcW w:w="3448" w:type="dxa"/>
                <w:gridSpan w:val="2"/>
              </w:tcPr>
            </w:tcPrChange>
          </w:tcPr>
          <w:p w:rsidR="000754BC" w:rsidRPr="00D763BF" w:rsidRDefault="000754BC" w:rsidP="00D763BF">
            <w:pPr>
              <w:autoSpaceDE w:val="0"/>
              <w:autoSpaceDN w:val="0"/>
              <w:adjustRightInd w:val="0"/>
              <w:spacing w:line="276" w:lineRule="auto"/>
              <w:rPr>
                <w:rFonts w:ascii="Arial" w:hAnsi="Arial" w:cs="Arial"/>
                <w:sz w:val="20"/>
                <w:szCs w:val="20"/>
              </w:rPr>
            </w:pPr>
            <w:r>
              <w:rPr>
                <w:rFonts w:ascii="Arial" w:hAnsi="Arial" w:cs="Arial"/>
                <w:sz w:val="20"/>
                <w:szCs w:val="20"/>
              </w:rPr>
              <w:t>UI Alpha 4</w:t>
            </w:r>
          </w:p>
        </w:tc>
        <w:tc>
          <w:tcPr>
            <w:tcW w:w="1381" w:type="dxa"/>
            <w:tcPrChange w:id="49"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50" w:author="Kimmy" w:date="2011-03-10T12:16:00Z">
              <w:tcPr>
                <w:tcW w:w="1153" w:type="dxa"/>
                <w:gridSpan w:val="2"/>
              </w:tcPr>
            </w:tcPrChange>
          </w:tcPr>
          <w:p w:rsidR="000754BC" w:rsidRPr="00D65958" w:rsidRDefault="000754BC"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17</w:t>
            </w:r>
          </w:p>
        </w:tc>
        <w:tc>
          <w:tcPr>
            <w:tcW w:w="1104" w:type="dxa"/>
            <w:tcPrChange w:id="51" w:author="Kimmy" w:date="2011-03-10T12:16:00Z">
              <w:tcPr>
                <w:tcW w:w="1213" w:type="dxa"/>
                <w:gridSpan w:val="2"/>
              </w:tcPr>
            </w:tcPrChange>
          </w:tcPr>
          <w:p w:rsidR="000754BC" w:rsidRPr="00D65958" w:rsidRDefault="000754BC"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2161" w:type="dxa"/>
            <w:shd w:val="clear" w:color="auto" w:fill="00B050"/>
            <w:tcPrChange w:id="52" w:author="Kimmy" w:date="2011-03-10T12:16:00Z">
              <w:tcPr>
                <w:tcW w:w="1461" w:type="dxa"/>
                <w:shd w:val="clear" w:color="auto" w:fill="FFFF00"/>
              </w:tcPr>
            </w:tcPrChange>
          </w:tcPr>
          <w:p w:rsidR="000754BC" w:rsidDel="00D075E9" w:rsidRDefault="000754BC">
            <w:pPr>
              <w:rPr>
                <w:del w:id="53" w:author="Kimmy" w:date="2011-03-10T12:16:00Z"/>
                <w:rFonts w:ascii="Arial" w:hAnsi="Arial" w:cs="Arial"/>
                <w:b/>
                <w:i/>
                <w:color w:val="000000" w:themeColor="text1"/>
                <w:sz w:val="20"/>
                <w:szCs w:val="20"/>
              </w:rPr>
            </w:pPr>
            <w:ins w:id="54" w:author="Kimmy" w:date="2011-03-10T12:16:00Z">
              <w:r w:rsidRPr="007B45F2">
                <w:rPr>
                  <w:rFonts w:ascii="Arial" w:hAnsi="Arial" w:cs="Arial"/>
                  <w:b/>
                  <w:i/>
                  <w:color w:val="000000" w:themeColor="text1"/>
                  <w:sz w:val="20"/>
                  <w:szCs w:val="20"/>
                </w:rPr>
                <w:t>Complete</w:t>
              </w:r>
            </w:ins>
          </w:p>
          <w:p w:rsidR="000754BC" w:rsidRDefault="000754BC">
            <w:del w:id="55" w:author="Kimmy" w:date="2011-03-10T12:16:00Z">
              <w:r w:rsidDel="00D075E9">
                <w:rPr>
                  <w:rFonts w:ascii="Arial" w:hAnsi="Arial" w:cs="Arial"/>
                  <w:b/>
                  <w:i/>
                  <w:color w:val="000000" w:themeColor="text1"/>
                  <w:sz w:val="20"/>
                  <w:szCs w:val="20"/>
                </w:rPr>
                <w:delText>In-progress</w:delText>
              </w:r>
            </w:del>
          </w:p>
        </w:tc>
        <w:tc>
          <w:tcPr>
            <w:tcW w:w="983" w:type="dxa"/>
            <w:tcPrChange w:id="56"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57"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Liem</w:t>
            </w:r>
          </w:p>
        </w:tc>
        <w:tc>
          <w:tcPr>
            <w:tcW w:w="2971" w:type="dxa"/>
            <w:tcPrChange w:id="58" w:author="Kimmy" w:date="2011-03-10T12:16:00Z">
              <w:tcPr>
                <w:tcW w:w="3178" w:type="dxa"/>
                <w:gridSpan w:val="2"/>
              </w:tcPr>
            </w:tcPrChange>
          </w:tcPr>
          <w:p w:rsidR="000754BC" w:rsidRPr="002409EA" w:rsidRDefault="000754BC" w:rsidP="006F3844">
            <w:pPr>
              <w:spacing w:line="276" w:lineRule="auto"/>
              <w:rPr>
                <w:rFonts w:ascii="Arial" w:hAnsi="Arial" w:cs="Arial"/>
                <w:sz w:val="20"/>
                <w:szCs w:val="20"/>
              </w:rPr>
            </w:pPr>
          </w:p>
        </w:tc>
      </w:tr>
      <w:tr w:rsidR="000754BC" w:rsidTr="000754BC">
        <w:tblPrEx>
          <w:tblW w:w="14598" w:type="dxa"/>
          <w:tblPrExChange w:id="59" w:author="Kimmy" w:date="2011-03-10T12:16:00Z">
            <w:tblPrEx>
              <w:tblW w:w="14598" w:type="dxa"/>
            </w:tblPrEx>
          </w:tblPrExChange>
        </w:tblPrEx>
        <w:trPr>
          <w:trHeight w:val="227"/>
          <w:trPrChange w:id="60" w:author="Kimmy" w:date="2011-03-10T12:16:00Z">
            <w:trPr>
              <w:trHeight w:val="227"/>
            </w:trPr>
          </w:trPrChange>
        </w:trPr>
        <w:tc>
          <w:tcPr>
            <w:tcW w:w="3265" w:type="dxa"/>
            <w:tcPrChange w:id="61" w:author="Kimmy" w:date="2011-03-10T12:16:00Z">
              <w:tcPr>
                <w:tcW w:w="3448" w:type="dxa"/>
                <w:gridSpan w:val="2"/>
              </w:tcPr>
            </w:tcPrChange>
          </w:tcPr>
          <w:p w:rsidR="000754BC" w:rsidRDefault="000754BC" w:rsidP="00D763BF">
            <w:pPr>
              <w:autoSpaceDE w:val="0"/>
              <w:autoSpaceDN w:val="0"/>
              <w:adjustRightInd w:val="0"/>
              <w:spacing w:line="276" w:lineRule="auto"/>
              <w:rPr>
                <w:rFonts w:ascii="Arial" w:hAnsi="Arial" w:cs="Arial"/>
                <w:sz w:val="20"/>
                <w:szCs w:val="20"/>
              </w:rPr>
            </w:pPr>
            <w:r>
              <w:rPr>
                <w:rFonts w:ascii="Arial" w:hAnsi="Arial" w:cs="Arial"/>
                <w:sz w:val="20"/>
                <w:szCs w:val="20"/>
              </w:rPr>
              <w:t>Search queries Alpha 4</w:t>
            </w:r>
          </w:p>
        </w:tc>
        <w:tc>
          <w:tcPr>
            <w:tcW w:w="1381" w:type="dxa"/>
            <w:tcPrChange w:id="62"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63"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17</w:t>
            </w:r>
          </w:p>
        </w:tc>
        <w:tc>
          <w:tcPr>
            <w:tcW w:w="1104" w:type="dxa"/>
            <w:tcPrChange w:id="64"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2161" w:type="dxa"/>
            <w:shd w:val="clear" w:color="auto" w:fill="00B050"/>
            <w:tcPrChange w:id="65" w:author="Kimmy" w:date="2011-03-10T12:16:00Z">
              <w:tcPr>
                <w:tcW w:w="1461" w:type="dxa"/>
                <w:shd w:val="clear" w:color="auto" w:fill="FFFF00"/>
              </w:tcPr>
            </w:tcPrChange>
          </w:tcPr>
          <w:p w:rsidR="000754BC" w:rsidRDefault="000754BC">
            <w:ins w:id="66" w:author="Kimmy" w:date="2011-03-10T12:16:00Z">
              <w:r w:rsidRPr="007B45F2">
                <w:rPr>
                  <w:rFonts w:ascii="Arial" w:hAnsi="Arial" w:cs="Arial"/>
                  <w:b/>
                  <w:i/>
                  <w:color w:val="000000" w:themeColor="text1"/>
                  <w:sz w:val="20"/>
                  <w:szCs w:val="20"/>
                </w:rPr>
                <w:t>Complete</w:t>
              </w:r>
            </w:ins>
            <w:del w:id="67" w:author="Kimmy" w:date="2011-03-10T12:16:00Z">
              <w:r w:rsidDel="00D075E9">
                <w:rPr>
                  <w:rFonts w:ascii="Arial" w:hAnsi="Arial" w:cs="Arial"/>
                  <w:b/>
                  <w:i/>
                  <w:color w:val="000000" w:themeColor="text1"/>
                  <w:sz w:val="20"/>
                  <w:szCs w:val="20"/>
                </w:rPr>
                <w:delText>In-progress</w:delText>
              </w:r>
            </w:del>
          </w:p>
        </w:tc>
        <w:tc>
          <w:tcPr>
            <w:tcW w:w="983" w:type="dxa"/>
            <w:tcPrChange w:id="68"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69"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Robert/Michael</w:t>
            </w:r>
          </w:p>
        </w:tc>
        <w:tc>
          <w:tcPr>
            <w:tcW w:w="2971" w:type="dxa"/>
            <w:tcPrChange w:id="70" w:author="Kimmy" w:date="2011-03-10T12:16:00Z">
              <w:tcPr>
                <w:tcW w:w="3178" w:type="dxa"/>
                <w:gridSpan w:val="2"/>
              </w:tcPr>
            </w:tcPrChange>
          </w:tcPr>
          <w:p w:rsidR="000754BC" w:rsidRPr="002409EA" w:rsidRDefault="000754BC" w:rsidP="006F3844">
            <w:pPr>
              <w:spacing w:line="276" w:lineRule="auto"/>
              <w:rPr>
                <w:rFonts w:ascii="Arial" w:hAnsi="Arial" w:cs="Arial"/>
                <w:sz w:val="20"/>
                <w:szCs w:val="20"/>
              </w:rPr>
            </w:pPr>
          </w:p>
        </w:tc>
      </w:tr>
      <w:tr w:rsidR="000754BC" w:rsidTr="000754BC">
        <w:tblPrEx>
          <w:tblW w:w="14598" w:type="dxa"/>
          <w:tblPrExChange w:id="71" w:author="Kimmy" w:date="2011-03-10T12:16:00Z">
            <w:tblPrEx>
              <w:tblW w:w="14598" w:type="dxa"/>
            </w:tblPrEx>
          </w:tblPrExChange>
        </w:tblPrEx>
        <w:trPr>
          <w:trHeight w:val="227"/>
          <w:trPrChange w:id="72" w:author="Kimmy" w:date="2011-03-10T12:16:00Z">
            <w:trPr>
              <w:trHeight w:val="227"/>
            </w:trPr>
          </w:trPrChange>
        </w:trPr>
        <w:tc>
          <w:tcPr>
            <w:tcW w:w="3265" w:type="dxa"/>
            <w:tcPrChange w:id="73" w:author="Kimmy" w:date="2011-03-10T12:16:00Z">
              <w:tcPr>
                <w:tcW w:w="3448" w:type="dxa"/>
                <w:gridSpan w:val="2"/>
              </w:tcPr>
            </w:tcPrChange>
          </w:tcPr>
          <w:p w:rsidR="000754BC" w:rsidRPr="00D763BF" w:rsidRDefault="000754BC" w:rsidP="00D763BF">
            <w:pPr>
              <w:autoSpaceDE w:val="0"/>
              <w:autoSpaceDN w:val="0"/>
              <w:adjustRightInd w:val="0"/>
              <w:spacing w:line="276" w:lineRule="auto"/>
              <w:rPr>
                <w:rFonts w:ascii="Arial" w:hAnsi="Arial" w:cs="Arial"/>
                <w:sz w:val="20"/>
                <w:szCs w:val="20"/>
              </w:rPr>
            </w:pPr>
            <w:r>
              <w:rPr>
                <w:rFonts w:ascii="Arial" w:hAnsi="Arial" w:cs="Arial"/>
                <w:sz w:val="20"/>
                <w:szCs w:val="20"/>
              </w:rPr>
              <w:t>Logic Alpha 4</w:t>
            </w:r>
          </w:p>
        </w:tc>
        <w:tc>
          <w:tcPr>
            <w:tcW w:w="1381" w:type="dxa"/>
            <w:tcPrChange w:id="74"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75"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17</w:t>
            </w:r>
          </w:p>
        </w:tc>
        <w:tc>
          <w:tcPr>
            <w:tcW w:w="1104" w:type="dxa"/>
            <w:tcPrChange w:id="76"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2161" w:type="dxa"/>
            <w:shd w:val="clear" w:color="auto" w:fill="00B050"/>
            <w:tcPrChange w:id="77" w:author="Kimmy" w:date="2011-03-10T12:16:00Z">
              <w:tcPr>
                <w:tcW w:w="1461" w:type="dxa"/>
                <w:shd w:val="clear" w:color="auto" w:fill="FFFF00"/>
              </w:tcPr>
            </w:tcPrChange>
          </w:tcPr>
          <w:p w:rsidR="000754BC" w:rsidDel="00D075E9" w:rsidRDefault="000754BC" w:rsidP="003A0EE0">
            <w:pPr>
              <w:rPr>
                <w:del w:id="78" w:author="Kimmy" w:date="2011-03-10T12:16:00Z"/>
                <w:rFonts w:ascii="Arial" w:hAnsi="Arial" w:cs="Arial"/>
                <w:b/>
                <w:i/>
                <w:color w:val="000000" w:themeColor="text1"/>
                <w:sz w:val="20"/>
                <w:szCs w:val="20"/>
              </w:rPr>
            </w:pPr>
            <w:ins w:id="79" w:author="Kimmy" w:date="2011-03-10T12:16:00Z">
              <w:r w:rsidRPr="007B45F2">
                <w:rPr>
                  <w:rFonts w:ascii="Arial" w:hAnsi="Arial" w:cs="Arial"/>
                  <w:b/>
                  <w:i/>
                  <w:color w:val="000000" w:themeColor="text1"/>
                  <w:sz w:val="20"/>
                  <w:szCs w:val="20"/>
                </w:rPr>
                <w:t>Complete</w:t>
              </w:r>
            </w:ins>
          </w:p>
          <w:p w:rsidR="000754BC" w:rsidRDefault="000754BC">
            <w:del w:id="80" w:author="Kimmy" w:date="2011-03-10T12:16:00Z">
              <w:r w:rsidDel="00D075E9">
                <w:rPr>
                  <w:rFonts w:ascii="Arial" w:hAnsi="Arial" w:cs="Arial"/>
                  <w:b/>
                  <w:i/>
                  <w:color w:val="000000" w:themeColor="text1"/>
                  <w:sz w:val="20"/>
                  <w:szCs w:val="20"/>
                </w:rPr>
                <w:delText>In-progress</w:delText>
              </w:r>
            </w:del>
          </w:p>
        </w:tc>
        <w:tc>
          <w:tcPr>
            <w:tcW w:w="983" w:type="dxa"/>
            <w:tcPrChange w:id="81"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82"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Michael</w:t>
            </w:r>
          </w:p>
        </w:tc>
        <w:tc>
          <w:tcPr>
            <w:tcW w:w="2971" w:type="dxa"/>
            <w:tcPrChange w:id="83" w:author="Kimmy" w:date="2011-03-10T12:16:00Z">
              <w:tcPr>
                <w:tcW w:w="3178" w:type="dxa"/>
                <w:gridSpan w:val="2"/>
              </w:tcPr>
            </w:tcPrChange>
          </w:tcPr>
          <w:p w:rsidR="000754BC" w:rsidRPr="002409EA" w:rsidRDefault="000754BC" w:rsidP="006F3844">
            <w:pPr>
              <w:spacing w:line="276" w:lineRule="auto"/>
              <w:rPr>
                <w:rFonts w:ascii="Arial" w:hAnsi="Arial" w:cs="Arial"/>
                <w:sz w:val="20"/>
                <w:szCs w:val="20"/>
              </w:rPr>
            </w:pPr>
          </w:p>
        </w:tc>
      </w:tr>
      <w:tr w:rsidR="000754BC" w:rsidTr="000754BC">
        <w:tblPrEx>
          <w:tblW w:w="14598" w:type="dxa"/>
          <w:tblPrExChange w:id="84" w:author="Kimmy" w:date="2011-03-10T12:16:00Z">
            <w:tblPrEx>
              <w:tblW w:w="14598" w:type="dxa"/>
            </w:tblPrEx>
          </w:tblPrExChange>
        </w:tblPrEx>
        <w:trPr>
          <w:trHeight w:val="227"/>
          <w:trPrChange w:id="85" w:author="Kimmy" w:date="2011-03-10T12:16:00Z">
            <w:trPr>
              <w:trHeight w:val="227"/>
            </w:trPr>
          </w:trPrChange>
        </w:trPr>
        <w:tc>
          <w:tcPr>
            <w:tcW w:w="3265" w:type="dxa"/>
            <w:tcPrChange w:id="86" w:author="Kimmy" w:date="2011-03-10T12:16:00Z">
              <w:tcPr>
                <w:tcW w:w="3448" w:type="dxa"/>
                <w:gridSpan w:val="2"/>
              </w:tcPr>
            </w:tcPrChange>
          </w:tcPr>
          <w:p w:rsidR="000754BC" w:rsidRDefault="000754BC" w:rsidP="00D763BF">
            <w:pPr>
              <w:autoSpaceDE w:val="0"/>
              <w:autoSpaceDN w:val="0"/>
              <w:adjustRightInd w:val="0"/>
              <w:spacing w:line="276" w:lineRule="auto"/>
              <w:rPr>
                <w:rFonts w:ascii="Arial" w:hAnsi="Arial" w:cs="Arial"/>
                <w:sz w:val="20"/>
                <w:szCs w:val="20"/>
              </w:rPr>
            </w:pPr>
            <w:r>
              <w:rPr>
                <w:rFonts w:ascii="Arial" w:hAnsi="Arial" w:cs="Arial"/>
                <w:sz w:val="20"/>
                <w:szCs w:val="20"/>
              </w:rPr>
              <w:t>API Alpha 4</w:t>
            </w:r>
          </w:p>
        </w:tc>
        <w:tc>
          <w:tcPr>
            <w:tcW w:w="1381" w:type="dxa"/>
            <w:tcPrChange w:id="87"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88"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17</w:t>
            </w:r>
          </w:p>
        </w:tc>
        <w:tc>
          <w:tcPr>
            <w:tcW w:w="1104" w:type="dxa"/>
            <w:tcPrChange w:id="89"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2161" w:type="dxa"/>
            <w:shd w:val="clear" w:color="auto" w:fill="00B050"/>
            <w:tcPrChange w:id="90" w:author="Kimmy" w:date="2011-03-10T12:16:00Z">
              <w:tcPr>
                <w:tcW w:w="1461" w:type="dxa"/>
                <w:shd w:val="clear" w:color="auto" w:fill="FFFF00"/>
              </w:tcPr>
            </w:tcPrChange>
          </w:tcPr>
          <w:p w:rsidR="000754BC" w:rsidRDefault="000754BC">
            <w:ins w:id="91" w:author="Kimmy" w:date="2011-03-10T12:16:00Z">
              <w:r w:rsidRPr="007B45F2">
                <w:rPr>
                  <w:rFonts w:ascii="Arial" w:hAnsi="Arial" w:cs="Arial"/>
                  <w:b/>
                  <w:i/>
                  <w:color w:val="000000" w:themeColor="text1"/>
                  <w:sz w:val="20"/>
                  <w:szCs w:val="20"/>
                </w:rPr>
                <w:t>Complete</w:t>
              </w:r>
            </w:ins>
            <w:del w:id="92" w:author="Kimmy" w:date="2011-03-10T12:16:00Z">
              <w:r w:rsidDel="00D075E9">
                <w:rPr>
                  <w:rFonts w:ascii="Arial" w:hAnsi="Arial" w:cs="Arial"/>
                  <w:b/>
                  <w:i/>
                  <w:color w:val="000000" w:themeColor="text1"/>
                  <w:sz w:val="20"/>
                  <w:szCs w:val="20"/>
                </w:rPr>
                <w:delText>In-progress</w:delText>
              </w:r>
            </w:del>
          </w:p>
        </w:tc>
        <w:tc>
          <w:tcPr>
            <w:tcW w:w="983" w:type="dxa"/>
            <w:tcPrChange w:id="93"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94"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Dylan</w:t>
            </w:r>
          </w:p>
        </w:tc>
        <w:tc>
          <w:tcPr>
            <w:tcW w:w="2971" w:type="dxa"/>
            <w:tcPrChange w:id="95" w:author="Kimmy" w:date="2011-03-10T12:16:00Z">
              <w:tcPr>
                <w:tcW w:w="3178" w:type="dxa"/>
                <w:gridSpan w:val="2"/>
              </w:tcPr>
            </w:tcPrChange>
          </w:tcPr>
          <w:p w:rsidR="000754BC" w:rsidRPr="002409EA" w:rsidRDefault="000754BC" w:rsidP="006F3844">
            <w:pPr>
              <w:spacing w:line="276" w:lineRule="auto"/>
              <w:rPr>
                <w:rFonts w:ascii="Arial" w:hAnsi="Arial" w:cs="Arial"/>
                <w:sz w:val="20"/>
                <w:szCs w:val="20"/>
              </w:rPr>
            </w:pPr>
          </w:p>
        </w:tc>
      </w:tr>
      <w:tr w:rsidR="000754BC" w:rsidTr="000754BC">
        <w:tblPrEx>
          <w:tblW w:w="14598" w:type="dxa"/>
          <w:tblPrExChange w:id="96" w:author="Kimmy" w:date="2011-03-10T12:16:00Z">
            <w:tblPrEx>
              <w:tblW w:w="14598" w:type="dxa"/>
            </w:tblPrEx>
          </w:tblPrExChange>
        </w:tblPrEx>
        <w:trPr>
          <w:trHeight w:val="227"/>
          <w:trPrChange w:id="97" w:author="Kimmy" w:date="2011-03-10T12:16:00Z">
            <w:trPr>
              <w:trHeight w:val="227"/>
            </w:trPr>
          </w:trPrChange>
        </w:trPr>
        <w:tc>
          <w:tcPr>
            <w:tcW w:w="3265" w:type="dxa"/>
            <w:tcPrChange w:id="98" w:author="Kimmy" w:date="2011-03-10T12:16:00Z">
              <w:tcPr>
                <w:tcW w:w="3448" w:type="dxa"/>
                <w:gridSpan w:val="2"/>
              </w:tcPr>
            </w:tcPrChange>
          </w:tcPr>
          <w:p w:rsidR="000754BC" w:rsidRPr="00D763BF" w:rsidRDefault="000754BC" w:rsidP="00D763BF">
            <w:pPr>
              <w:autoSpaceDE w:val="0"/>
              <w:autoSpaceDN w:val="0"/>
              <w:adjustRightInd w:val="0"/>
              <w:spacing w:line="276" w:lineRule="auto"/>
              <w:rPr>
                <w:rFonts w:ascii="Arial" w:hAnsi="Arial" w:cs="Arial"/>
                <w:sz w:val="20"/>
                <w:szCs w:val="20"/>
              </w:rPr>
            </w:pPr>
            <w:r>
              <w:rPr>
                <w:rFonts w:ascii="Arial" w:hAnsi="Arial" w:cs="Arial"/>
                <w:sz w:val="20"/>
                <w:szCs w:val="20"/>
              </w:rPr>
              <w:t>Testing and automation Alpha 4</w:t>
            </w:r>
          </w:p>
        </w:tc>
        <w:tc>
          <w:tcPr>
            <w:tcW w:w="1381" w:type="dxa"/>
            <w:tcPrChange w:id="99"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100"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17</w:t>
            </w:r>
          </w:p>
        </w:tc>
        <w:tc>
          <w:tcPr>
            <w:tcW w:w="1104" w:type="dxa"/>
            <w:tcPrChange w:id="101"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2161" w:type="dxa"/>
            <w:shd w:val="clear" w:color="auto" w:fill="00B050"/>
            <w:tcPrChange w:id="102" w:author="Kimmy" w:date="2011-03-10T12:16:00Z">
              <w:tcPr>
                <w:tcW w:w="1461" w:type="dxa"/>
                <w:shd w:val="clear" w:color="auto" w:fill="FFFF00"/>
              </w:tcPr>
            </w:tcPrChange>
          </w:tcPr>
          <w:p w:rsidR="000754BC" w:rsidRDefault="000754BC">
            <w:ins w:id="103" w:author="Kimmy" w:date="2011-03-10T12:16:00Z">
              <w:r w:rsidRPr="007B45F2">
                <w:rPr>
                  <w:rFonts w:ascii="Arial" w:hAnsi="Arial" w:cs="Arial"/>
                  <w:b/>
                  <w:i/>
                  <w:color w:val="000000" w:themeColor="text1"/>
                  <w:sz w:val="20"/>
                  <w:szCs w:val="20"/>
                </w:rPr>
                <w:t>Complete</w:t>
              </w:r>
            </w:ins>
            <w:del w:id="104" w:author="Kimmy" w:date="2011-03-10T12:16:00Z">
              <w:r w:rsidDel="00D075E9">
                <w:rPr>
                  <w:rFonts w:ascii="Arial" w:hAnsi="Arial" w:cs="Arial"/>
                  <w:b/>
                  <w:i/>
                  <w:color w:val="000000" w:themeColor="text1"/>
                  <w:sz w:val="20"/>
                  <w:szCs w:val="20"/>
                </w:rPr>
                <w:delText>In-progress</w:delText>
              </w:r>
            </w:del>
          </w:p>
        </w:tc>
        <w:tc>
          <w:tcPr>
            <w:tcW w:w="983" w:type="dxa"/>
            <w:tcPrChange w:id="105"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106"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Steven/Kimberly</w:t>
            </w:r>
          </w:p>
        </w:tc>
        <w:tc>
          <w:tcPr>
            <w:tcW w:w="2971" w:type="dxa"/>
            <w:tcPrChange w:id="107" w:author="Kimmy" w:date="2011-03-10T12:16:00Z">
              <w:tcPr>
                <w:tcW w:w="3178" w:type="dxa"/>
                <w:gridSpan w:val="2"/>
              </w:tcPr>
            </w:tcPrChange>
          </w:tcPr>
          <w:p w:rsidR="000754BC" w:rsidRPr="002409EA" w:rsidRDefault="000754BC" w:rsidP="006F3844">
            <w:pPr>
              <w:spacing w:line="276" w:lineRule="auto"/>
              <w:rPr>
                <w:rFonts w:ascii="Arial" w:hAnsi="Arial" w:cs="Arial"/>
                <w:sz w:val="20"/>
                <w:szCs w:val="20"/>
              </w:rPr>
            </w:pPr>
          </w:p>
        </w:tc>
      </w:tr>
      <w:tr w:rsidR="000754BC" w:rsidTr="000754BC">
        <w:tblPrEx>
          <w:tblW w:w="14598" w:type="dxa"/>
          <w:tblPrExChange w:id="108" w:author="Kimmy" w:date="2011-03-10T12:16:00Z">
            <w:tblPrEx>
              <w:tblW w:w="14598" w:type="dxa"/>
            </w:tblPrEx>
          </w:tblPrExChange>
        </w:tblPrEx>
        <w:trPr>
          <w:trHeight w:val="227"/>
          <w:trPrChange w:id="109" w:author="Kimmy" w:date="2011-03-10T12:16:00Z">
            <w:trPr>
              <w:trHeight w:val="227"/>
            </w:trPr>
          </w:trPrChange>
        </w:trPr>
        <w:tc>
          <w:tcPr>
            <w:tcW w:w="3265" w:type="dxa"/>
            <w:tcPrChange w:id="110" w:author="Kimmy" w:date="2011-03-10T12:16:00Z">
              <w:tcPr>
                <w:tcW w:w="3448" w:type="dxa"/>
                <w:gridSpan w:val="2"/>
              </w:tcPr>
            </w:tcPrChange>
          </w:tcPr>
          <w:p w:rsidR="000754BC" w:rsidRPr="00D763BF" w:rsidRDefault="000754BC" w:rsidP="002409EA">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Code Review 4</w:t>
            </w:r>
            <w:r>
              <w:rPr>
                <w:rFonts w:ascii="Arial" w:hAnsi="Arial" w:cs="Arial"/>
                <w:i/>
                <w:color w:val="FF0000"/>
                <w:sz w:val="20"/>
                <w:szCs w:val="20"/>
              </w:rPr>
              <w:t xml:space="preserve"> – Bugfix 4</w:t>
            </w:r>
          </w:p>
        </w:tc>
        <w:tc>
          <w:tcPr>
            <w:tcW w:w="1381" w:type="dxa"/>
            <w:tcPrChange w:id="111" w:author="Kimmy" w:date="2011-03-10T12:16:00Z">
              <w:tcPr>
                <w:tcW w:w="1431" w:type="dxa"/>
                <w:gridSpan w:val="2"/>
              </w:tcPr>
            </w:tcPrChange>
          </w:tcPr>
          <w:p w:rsidR="000754BC" w:rsidRPr="00D763BF" w:rsidRDefault="000754BC" w:rsidP="002409EA">
            <w:pPr>
              <w:autoSpaceDE w:val="0"/>
              <w:autoSpaceDN w:val="0"/>
              <w:adjustRightInd w:val="0"/>
              <w:spacing w:line="276" w:lineRule="auto"/>
              <w:ind w:left="360"/>
              <w:rPr>
                <w:rFonts w:ascii="Arial" w:hAnsi="Arial" w:cs="Arial"/>
                <w:i/>
                <w:color w:val="FF0000"/>
                <w:sz w:val="20"/>
                <w:szCs w:val="20"/>
              </w:rPr>
            </w:pPr>
          </w:p>
        </w:tc>
        <w:tc>
          <w:tcPr>
            <w:tcW w:w="1060" w:type="dxa"/>
            <w:tcPrChange w:id="112" w:author="Kimmy" w:date="2011-03-10T12:16:00Z">
              <w:tcPr>
                <w:tcW w:w="1153" w:type="dxa"/>
                <w:gridSpan w:val="2"/>
              </w:tcPr>
            </w:tcPrChange>
          </w:tcPr>
          <w:p w:rsidR="000754BC" w:rsidRPr="00D763BF" w:rsidRDefault="000754BC" w:rsidP="00D65958">
            <w:pPr>
              <w:autoSpaceDE w:val="0"/>
              <w:autoSpaceDN w:val="0"/>
              <w:adjustRightInd w:val="0"/>
              <w:spacing w:line="276" w:lineRule="auto"/>
              <w:rPr>
                <w:rFonts w:ascii="Arial" w:hAnsi="Arial" w:cs="Arial"/>
                <w:i/>
                <w:color w:val="FF0000"/>
                <w:sz w:val="20"/>
                <w:szCs w:val="20"/>
              </w:rPr>
            </w:pPr>
          </w:p>
        </w:tc>
        <w:tc>
          <w:tcPr>
            <w:tcW w:w="1104" w:type="dxa"/>
            <w:tcPrChange w:id="113" w:author="Kimmy" w:date="2011-03-10T12:16:00Z">
              <w:tcPr>
                <w:tcW w:w="1213" w:type="dxa"/>
                <w:gridSpan w:val="2"/>
              </w:tcPr>
            </w:tcPrChange>
          </w:tcPr>
          <w:p w:rsidR="000754BC" w:rsidRPr="00D763BF" w:rsidRDefault="000754BC" w:rsidP="00D65958">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Feb 19</w:t>
            </w:r>
          </w:p>
        </w:tc>
        <w:tc>
          <w:tcPr>
            <w:tcW w:w="2161" w:type="dxa"/>
            <w:shd w:val="clear" w:color="auto" w:fill="00B050"/>
            <w:tcPrChange w:id="114" w:author="Kimmy" w:date="2011-03-10T12:16:00Z">
              <w:tcPr>
                <w:tcW w:w="1461" w:type="dxa"/>
              </w:tcPr>
            </w:tcPrChange>
          </w:tcPr>
          <w:p w:rsidR="000754BC" w:rsidRPr="008B6FEA" w:rsidRDefault="000754BC" w:rsidP="002409EA">
            <w:pPr>
              <w:spacing w:line="276" w:lineRule="auto"/>
              <w:rPr>
                <w:rFonts w:ascii="Arial" w:hAnsi="Arial" w:cs="Arial"/>
                <w:b/>
                <w:i/>
                <w:color w:val="000000" w:themeColor="text1"/>
                <w:sz w:val="20"/>
                <w:szCs w:val="20"/>
              </w:rPr>
            </w:pPr>
            <w:ins w:id="115" w:author="Kimmy" w:date="2011-03-10T12:16:00Z">
              <w:r w:rsidRPr="007B45F2">
                <w:rPr>
                  <w:rFonts w:ascii="Arial" w:hAnsi="Arial" w:cs="Arial"/>
                  <w:b/>
                  <w:i/>
                  <w:color w:val="000000" w:themeColor="text1"/>
                  <w:sz w:val="20"/>
                  <w:szCs w:val="20"/>
                </w:rPr>
                <w:t>Complete</w:t>
              </w:r>
            </w:ins>
          </w:p>
        </w:tc>
        <w:tc>
          <w:tcPr>
            <w:tcW w:w="983" w:type="dxa"/>
            <w:tcPrChange w:id="116" w:author="Kimmy" w:date="2011-03-10T12:16:00Z">
              <w:tcPr>
                <w:tcW w:w="1041" w:type="dxa"/>
                <w:gridSpan w:val="2"/>
              </w:tcPr>
            </w:tcPrChange>
          </w:tcPr>
          <w:p w:rsidR="000754BC" w:rsidRPr="002409EA" w:rsidRDefault="000754BC" w:rsidP="002409EA">
            <w:pPr>
              <w:spacing w:line="276" w:lineRule="auto"/>
              <w:rPr>
                <w:rFonts w:ascii="Arial" w:hAnsi="Arial" w:cs="Arial"/>
                <w:i/>
                <w:sz w:val="20"/>
                <w:szCs w:val="20"/>
              </w:rPr>
            </w:pPr>
          </w:p>
        </w:tc>
        <w:tc>
          <w:tcPr>
            <w:tcW w:w="1673" w:type="dxa"/>
            <w:tcPrChange w:id="117" w:author="Kimmy" w:date="2011-03-10T12:16:00Z">
              <w:tcPr>
                <w:tcW w:w="1673" w:type="dxa"/>
                <w:gridSpan w:val="2"/>
              </w:tcPr>
            </w:tcPrChange>
          </w:tcPr>
          <w:p w:rsidR="000754BC" w:rsidRPr="002409EA" w:rsidRDefault="000754BC" w:rsidP="002409EA">
            <w:pPr>
              <w:spacing w:line="276" w:lineRule="auto"/>
              <w:rPr>
                <w:rFonts w:ascii="Arial" w:hAnsi="Arial" w:cs="Arial"/>
                <w:i/>
                <w:sz w:val="20"/>
                <w:szCs w:val="20"/>
              </w:rPr>
            </w:pPr>
          </w:p>
        </w:tc>
        <w:tc>
          <w:tcPr>
            <w:tcW w:w="2971" w:type="dxa"/>
            <w:tcPrChange w:id="118" w:author="Kimmy" w:date="2011-03-10T12:16:00Z">
              <w:tcPr>
                <w:tcW w:w="3178" w:type="dxa"/>
                <w:gridSpan w:val="2"/>
              </w:tcPr>
            </w:tcPrChange>
          </w:tcPr>
          <w:p w:rsidR="000754BC" w:rsidRPr="002409EA" w:rsidRDefault="000754BC" w:rsidP="002409EA">
            <w:pPr>
              <w:spacing w:line="276" w:lineRule="auto"/>
              <w:rPr>
                <w:rFonts w:ascii="Arial" w:hAnsi="Arial" w:cs="Arial"/>
                <w:sz w:val="20"/>
                <w:szCs w:val="20"/>
              </w:rPr>
            </w:pPr>
          </w:p>
        </w:tc>
      </w:tr>
      <w:tr w:rsidR="000754BC" w:rsidTr="000754BC">
        <w:tblPrEx>
          <w:tblW w:w="14598" w:type="dxa"/>
          <w:tblPrExChange w:id="119" w:author="Kimmy" w:date="2011-03-10T12:16:00Z">
            <w:tblPrEx>
              <w:tblW w:w="14598" w:type="dxa"/>
            </w:tblPrEx>
          </w:tblPrExChange>
        </w:tblPrEx>
        <w:trPr>
          <w:trHeight w:val="227"/>
          <w:trPrChange w:id="120" w:author="Kimmy" w:date="2011-03-10T12:16:00Z">
            <w:trPr>
              <w:trHeight w:val="227"/>
            </w:trPr>
          </w:trPrChange>
        </w:trPr>
        <w:tc>
          <w:tcPr>
            <w:tcW w:w="3265" w:type="dxa"/>
            <w:tcPrChange w:id="121" w:author="Kimmy" w:date="2011-03-10T12:16:00Z">
              <w:tcPr>
                <w:tcW w:w="3448" w:type="dxa"/>
                <w:gridSpan w:val="2"/>
              </w:tcPr>
            </w:tcPrChange>
          </w:tcPr>
          <w:p w:rsidR="000754BC" w:rsidRPr="00D65958" w:rsidRDefault="000754BC" w:rsidP="002409EA">
            <w:pPr>
              <w:autoSpaceDE w:val="0"/>
              <w:autoSpaceDN w:val="0"/>
              <w:adjustRightInd w:val="0"/>
              <w:spacing w:line="276" w:lineRule="auto"/>
              <w:rPr>
                <w:rFonts w:ascii="Arial" w:hAnsi="Arial" w:cs="Arial"/>
                <w:sz w:val="20"/>
                <w:szCs w:val="20"/>
              </w:rPr>
            </w:pPr>
            <w:r w:rsidRPr="00D65958">
              <w:rPr>
                <w:rFonts w:ascii="Arial" w:hAnsi="Arial" w:cs="Arial"/>
                <w:sz w:val="20"/>
                <w:szCs w:val="20"/>
              </w:rPr>
              <w:t>Bugfix all and buffer time</w:t>
            </w:r>
          </w:p>
        </w:tc>
        <w:tc>
          <w:tcPr>
            <w:tcW w:w="1381" w:type="dxa"/>
            <w:tcPrChange w:id="122"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123" w:author="Kimmy" w:date="2011-03-10T12:16:00Z">
              <w:tcPr>
                <w:tcW w:w="1153" w:type="dxa"/>
                <w:gridSpan w:val="2"/>
              </w:tcPr>
            </w:tcPrChange>
          </w:tcPr>
          <w:p w:rsidR="000754BC" w:rsidRPr="00D65958" w:rsidRDefault="000754BC"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24" w:author="Kimmy" w:date="2011-03-10T12:16:00Z">
              <w:tcPr>
                <w:tcW w:w="1213" w:type="dxa"/>
                <w:gridSpan w:val="2"/>
              </w:tcPr>
            </w:tcPrChange>
          </w:tcPr>
          <w:p w:rsidR="000754BC" w:rsidRPr="00D65958" w:rsidRDefault="000754BC"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25" w:author="Kimmy" w:date="2011-03-10T12:16:00Z">
              <w:tcPr>
                <w:tcW w:w="1461" w:type="dxa"/>
                <w:shd w:val="clear" w:color="auto" w:fill="FFFF00"/>
              </w:tcPr>
            </w:tcPrChange>
          </w:tcPr>
          <w:p w:rsidR="000754BC" w:rsidRDefault="000754BC">
            <w:ins w:id="126" w:author="Kimmy" w:date="2011-03-10T12:16:00Z">
              <w:r w:rsidRPr="007B45F2">
                <w:rPr>
                  <w:rFonts w:ascii="Arial" w:hAnsi="Arial" w:cs="Arial"/>
                  <w:b/>
                  <w:i/>
                  <w:color w:val="000000" w:themeColor="text1"/>
                  <w:sz w:val="20"/>
                  <w:szCs w:val="20"/>
                </w:rPr>
                <w:t>Complete</w:t>
              </w:r>
            </w:ins>
            <w:del w:id="127" w:author="Kimmy" w:date="2011-03-10T12:16:00Z">
              <w:r w:rsidDel="00D075E9">
                <w:rPr>
                  <w:rFonts w:ascii="Arial" w:hAnsi="Arial" w:cs="Arial"/>
                  <w:b/>
                  <w:i/>
                  <w:color w:val="000000" w:themeColor="text1"/>
                  <w:sz w:val="20"/>
                  <w:szCs w:val="20"/>
                </w:rPr>
                <w:delText>Inprogress</w:delText>
              </w:r>
            </w:del>
          </w:p>
        </w:tc>
        <w:tc>
          <w:tcPr>
            <w:tcW w:w="983" w:type="dxa"/>
            <w:tcPrChange w:id="128"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129" w:author="Kimmy" w:date="2011-03-10T12:16:00Z">
              <w:tcPr>
                <w:tcW w:w="1673" w:type="dxa"/>
                <w:gridSpan w:val="2"/>
              </w:tcPr>
            </w:tcPrChange>
          </w:tcPr>
          <w:p w:rsidR="000754BC" w:rsidRPr="00D65958" w:rsidRDefault="000754BC" w:rsidP="002409EA">
            <w:pPr>
              <w:spacing w:line="276" w:lineRule="auto"/>
              <w:rPr>
                <w:rFonts w:ascii="Arial" w:hAnsi="Arial" w:cs="Arial"/>
                <w:i/>
                <w:sz w:val="20"/>
                <w:szCs w:val="20"/>
              </w:rPr>
            </w:pPr>
            <w:r>
              <w:rPr>
                <w:rFonts w:ascii="Arial" w:hAnsi="Arial" w:cs="Arial"/>
                <w:i/>
                <w:sz w:val="20"/>
                <w:szCs w:val="20"/>
              </w:rPr>
              <w:t>All</w:t>
            </w:r>
          </w:p>
        </w:tc>
        <w:tc>
          <w:tcPr>
            <w:tcW w:w="2971" w:type="dxa"/>
            <w:tcPrChange w:id="130"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31" w:author="Kimmy" w:date="2011-03-10T12:16:00Z">
            <w:tblPrEx>
              <w:tblW w:w="14598" w:type="dxa"/>
            </w:tblPrEx>
          </w:tblPrExChange>
        </w:tblPrEx>
        <w:trPr>
          <w:trHeight w:val="227"/>
          <w:trPrChange w:id="132" w:author="Kimmy" w:date="2011-03-10T12:16:00Z">
            <w:trPr>
              <w:trHeight w:val="227"/>
            </w:trPr>
          </w:trPrChange>
        </w:trPr>
        <w:tc>
          <w:tcPr>
            <w:tcW w:w="3265" w:type="dxa"/>
            <w:tcPrChange w:id="133" w:author="Kimmy" w:date="2011-03-10T12:16:00Z">
              <w:tcPr>
                <w:tcW w:w="3448"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UI Alpha 4</w:t>
            </w:r>
          </w:p>
        </w:tc>
        <w:tc>
          <w:tcPr>
            <w:tcW w:w="1381" w:type="dxa"/>
            <w:tcPrChange w:id="134"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135"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36"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37" w:author="Kimmy" w:date="2011-03-10T12:16:00Z">
              <w:tcPr>
                <w:tcW w:w="1461" w:type="dxa"/>
                <w:shd w:val="clear" w:color="auto" w:fill="FFFF00"/>
              </w:tcPr>
            </w:tcPrChange>
          </w:tcPr>
          <w:p w:rsidR="000754BC" w:rsidRDefault="000754BC">
            <w:ins w:id="138" w:author="Kimmy" w:date="2011-03-10T12:16:00Z">
              <w:r w:rsidRPr="007B45F2">
                <w:rPr>
                  <w:rFonts w:ascii="Arial" w:hAnsi="Arial" w:cs="Arial"/>
                  <w:b/>
                  <w:i/>
                  <w:color w:val="000000" w:themeColor="text1"/>
                  <w:sz w:val="20"/>
                  <w:szCs w:val="20"/>
                </w:rPr>
                <w:t>Complete</w:t>
              </w:r>
            </w:ins>
            <w:del w:id="139" w:author="Kimmy" w:date="2011-03-10T12:16:00Z">
              <w:r w:rsidDel="00D075E9">
                <w:rPr>
                  <w:rFonts w:ascii="Arial" w:hAnsi="Arial" w:cs="Arial"/>
                  <w:b/>
                  <w:i/>
                  <w:color w:val="000000" w:themeColor="text1"/>
                  <w:sz w:val="20"/>
                  <w:szCs w:val="20"/>
                </w:rPr>
                <w:delText>In-progress</w:delText>
              </w:r>
            </w:del>
          </w:p>
        </w:tc>
        <w:tc>
          <w:tcPr>
            <w:tcW w:w="983" w:type="dxa"/>
            <w:tcPrChange w:id="140"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141"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Liem</w:t>
            </w:r>
          </w:p>
        </w:tc>
        <w:tc>
          <w:tcPr>
            <w:tcW w:w="2971" w:type="dxa"/>
            <w:tcPrChange w:id="142"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43" w:author="Kimmy" w:date="2011-03-10T12:16:00Z">
            <w:tblPrEx>
              <w:tblW w:w="14598" w:type="dxa"/>
            </w:tblPrEx>
          </w:tblPrExChange>
        </w:tblPrEx>
        <w:trPr>
          <w:trHeight w:val="227"/>
          <w:trPrChange w:id="144" w:author="Kimmy" w:date="2011-03-10T12:16:00Z">
            <w:trPr>
              <w:trHeight w:val="227"/>
            </w:trPr>
          </w:trPrChange>
        </w:trPr>
        <w:tc>
          <w:tcPr>
            <w:tcW w:w="3265" w:type="dxa"/>
            <w:tcPrChange w:id="145" w:author="Kimmy" w:date="2011-03-10T12:16:00Z">
              <w:tcPr>
                <w:tcW w:w="3448"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Search queries Alpha 4</w:t>
            </w:r>
          </w:p>
        </w:tc>
        <w:tc>
          <w:tcPr>
            <w:tcW w:w="1381" w:type="dxa"/>
            <w:tcPrChange w:id="146"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147"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48"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49" w:author="Kimmy" w:date="2011-03-10T12:16:00Z">
              <w:tcPr>
                <w:tcW w:w="1461" w:type="dxa"/>
                <w:shd w:val="clear" w:color="auto" w:fill="FFFF00"/>
              </w:tcPr>
            </w:tcPrChange>
          </w:tcPr>
          <w:p w:rsidR="000754BC" w:rsidRDefault="000754BC">
            <w:ins w:id="150" w:author="Kimmy" w:date="2011-03-10T12:16:00Z">
              <w:r w:rsidRPr="007B45F2">
                <w:rPr>
                  <w:rFonts w:ascii="Arial" w:hAnsi="Arial" w:cs="Arial"/>
                  <w:b/>
                  <w:i/>
                  <w:color w:val="000000" w:themeColor="text1"/>
                  <w:sz w:val="20"/>
                  <w:szCs w:val="20"/>
                </w:rPr>
                <w:t>Complete</w:t>
              </w:r>
            </w:ins>
            <w:del w:id="151" w:author="Kimmy" w:date="2011-03-10T12:16:00Z">
              <w:r w:rsidDel="00D075E9">
                <w:rPr>
                  <w:rFonts w:ascii="Arial" w:hAnsi="Arial" w:cs="Arial"/>
                  <w:b/>
                  <w:i/>
                  <w:color w:val="000000" w:themeColor="text1"/>
                  <w:sz w:val="20"/>
                  <w:szCs w:val="20"/>
                </w:rPr>
                <w:delText>In-progress</w:delText>
              </w:r>
            </w:del>
          </w:p>
        </w:tc>
        <w:tc>
          <w:tcPr>
            <w:tcW w:w="983" w:type="dxa"/>
            <w:tcPrChange w:id="152"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153"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Robert/Michael</w:t>
            </w:r>
          </w:p>
        </w:tc>
        <w:tc>
          <w:tcPr>
            <w:tcW w:w="2971" w:type="dxa"/>
            <w:tcPrChange w:id="154"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55" w:author="Kimmy" w:date="2011-03-10T12:16:00Z">
            <w:tblPrEx>
              <w:tblW w:w="14598" w:type="dxa"/>
            </w:tblPrEx>
          </w:tblPrExChange>
        </w:tblPrEx>
        <w:trPr>
          <w:trHeight w:val="227"/>
          <w:trPrChange w:id="156" w:author="Kimmy" w:date="2011-03-10T12:16:00Z">
            <w:trPr>
              <w:trHeight w:val="227"/>
            </w:trPr>
          </w:trPrChange>
        </w:trPr>
        <w:tc>
          <w:tcPr>
            <w:tcW w:w="3265" w:type="dxa"/>
            <w:tcPrChange w:id="157" w:author="Kimmy" w:date="2011-03-10T12:16:00Z">
              <w:tcPr>
                <w:tcW w:w="3448"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Logic Alpha 4</w:t>
            </w:r>
          </w:p>
        </w:tc>
        <w:tc>
          <w:tcPr>
            <w:tcW w:w="1381" w:type="dxa"/>
            <w:tcPrChange w:id="158"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159"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60"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61" w:author="Kimmy" w:date="2011-03-10T12:16:00Z">
              <w:tcPr>
                <w:tcW w:w="1461" w:type="dxa"/>
                <w:shd w:val="clear" w:color="auto" w:fill="FFFF00"/>
              </w:tcPr>
            </w:tcPrChange>
          </w:tcPr>
          <w:p w:rsidR="000754BC" w:rsidRDefault="000754BC">
            <w:ins w:id="162" w:author="Kimmy" w:date="2011-03-10T12:16:00Z">
              <w:r w:rsidRPr="007B45F2">
                <w:rPr>
                  <w:rFonts w:ascii="Arial" w:hAnsi="Arial" w:cs="Arial"/>
                  <w:b/>
                  <w:i/>
                  <w:color w:val="000000" w:themeColor="text1"/>
                  <w:sz w:val="20"/>
                  <w:szCs w:val="20"/>
                </w:rPr>
                <w:t>Complete</w:t>
              </w:r>
            </w:ins>
            <w:del w:id="163" w:author="Kimmy" w:date="2011-03-10T12:16:00Z">
              <w:r w:rsidDel="00D075E9">
                <w:rPr>
                  <w:rFonts w:ascii="Arial" w:hAnsi="Arial" w:cs="Arial"/>
                  <w:b/>
                  <w:i/>
                  <w:color w:val="000000" w:themeColor="text1"/>
                  <w:sz w:val="20"/>
                  <w:szCs w:val="20"/>
                </w:rPr>
                <w:delText>In-progress</w:delText>
              </w:r>
            </w:del>
          </w:p>
        </w:tc>
        <w:tc>
          <w:tcPr>
            <w:tcW w:w="983" w:type="dxa"/>
            <w:tcPrChange w:id="164"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165"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Michael</w:t>
            </w:r>
          </w:p>
        </w:tc>
        <w:tc>
          <w:tcPr>
            <w:tcW w:w="2971" w:type="dxa"/>
            <w:tcPrChange w:id="166"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67" w:author="Kimmy" w:date="2011-03-10T12:16:00Z">
            <w:tblPrEx>
              <w:tblW w:w="14598" w:type="dxa"/>
            </w:tblPrEx>
          </w:tblPrExChange>
        </w:tblPrEx>
        <w:trPr>
          <w:trHeight w:val="227"/>
          <w:trPrChange w:id="168" w:author="Kimmy" w:date="2011-03-10T12:16:00Z">
            <w:trPr>
              <w:trHeight w:val="227"/>
            </w:trPr>
          </w:trPrChange>
        </w:trPr>
        <w:tc>
          <w:tcPr>
            <w:tcW w:w="3265" w:type="dxa"/>
            <w:tcPrChange w:id="169" w:author="Kimmy" w:date="2011-03-10T12:16:00Z">
              <w:tcPr>
                <w:tcW w:w="3448"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API Alpha 4</w:t>
            </w:r>
          </w:p>
        </w:tc>
        <w:tc>
          <w:tcPr>
            <w:tcW w:w="1381" w:type="dxa"/>
            <w:tcPrChange w:id="170"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171"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72"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73" w:author="Kimmy" w:date="2011-03-10T12:16:00Z">
              <w:tcPr>
                <w:tcW w:w="1461" w:type="dxa"/>
                <w:shd w:val="clear" w:color="auto" w:fill="FFFF00"/>
              </w:tcPr>
            </w:tcPrChange>
          </w:tcPr>
          <w:p w:rsidR="000754BC" w:rsidRDefault="000754BC">
            <w:ins w:id="174" w:author="Kimmy" w:date="2011-03-10T12:16:00Z">
              <w:r w:rsidRPr="007B45F2">
                <w:rPr>
                  <w:rFonts w:ascii="Arial" w:hAnsi="Arial" w:cs="Arial"/>
                  <w:b/>
                  <w:i/>
                  <w:color w:val="000000" w:themeColor="text1"/>
                  <w:sz w:val="20"/>
                  <w:szCs w:val="20"/>
                </w:rPr>
                <w:t>Complete</w:t>
              </w:r>
            </w:ins>
            <w:del w:id="175" w:author="Kimmy" w:date="2011-03-10T12:16:00Z">
              <w:r w:rsidDel="00D075E9">
                <w:rPr>
                  <w:rFonts w:ascii="Arial" w:hAnsi="Arial" w:cs="Arial"/>
                  <w:b/>
                  <w:i/>
                  <w:color w:val="000000" w:themeColor="text1"/>
                  <w:sz w:val="20"/>
                  <w:szCs w:val="20"/>
                </w:rPr>
                <w:delText>In-</w:delText>
              </w:r>
              <w:r w:rsidDel="00D075E9">
                <w:rPr>
                  <w:rFonts w:ascii="Arial" w:hAnsi="Arial" w:cs="Arial"/>
                  <w:b/>
                  <w:i/>
                  <w:color w:val="000000" w:themeColor="text1"/>
                  <w:sz w:val="20"/>
                  <w:szCs w:val="20"/>
                </w:rPr>
                <w:lastRenderedPageBreak/>
                <w:delText>progress</w:delText>
              </w:r>
            </w:del>
          </w:p>
        </w:tc>
        <w:tc>
          <w:tcPr>
            <w:tcW w:w="983" w:type="dxa"/>
            <w:tcPrChange w:id="176"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177"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Dylan</w:t>
            </w:r>
          </w:p>
        </w:tc>
        <w:tc>
          <w:tcPr>
            <w:tcW w:w="2971" w:type="dxa"/>
            <w:tcPrChange w:id="178"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79" w:author="Kimmy" w:date="2011-03-10T12:16:00Z">
            <w:tblPrEx>
              <w:tblW w:w="14598" w:type="dxa"/>
            </w:tblPrEx>
          </w:tblPrExChange>
        </w:tblPrEx>
        <w:trPr>
          <w:trHeight w:val="227"/>
          <w:trPrChange w:id="180" w:author="Kimmy" w:date="2011-03-10T12:16:00Z">
            <w:trPr>
              <w:trHeight w:val="227"/>
            </w:trPr>
          </w:trPrChange>
        </w:trPr>
        <w:tc>
          <w:tcPr>
            <w:tcW w:w="3265" w:type="dxa"/>
            <w:tcPrChange w:id="181" w:author="Kimmy" w:date="2011-03-10T12:16:00Z">
              <w:tcPr>
                <w:tcW w:w="3448"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lastRenderedPageBreak/>
              <w:t>Testing and automation Alpha 4</w:t>
            </w:r>
          </w:p>
        </w:tc>
        <w:tc>
          <w:tcPr>
            <w:tcW w:w="1381" w:type="dxa"/>
            <w:tcPrChange w:id="182"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183"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84"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85" w:author="Kimmy" w:date="2011-03-10T12:16:00Z">
              <w:tcPr>
                <w:tcW w:w="1461" w:type="dxa"/>
                <w:shd w:val="clear" w:color="auto" w:fill="FFFF00"/>
              </w:tcPr>
            </w:tcPrChange>
          </w:tcPr>
          <w:p w:rsidR="000754BC" w:rsidRDefault="000754BC">
            <w:ins w:id="186" w:author="Kimmy" w:date="2011-03-10T12:16:00Z">
              <w:r w:rsidRPr="007B45F2">
                <w:rPr>
                  <w:rFonts w:ascii="Arial" w:hAnsi="Arial" w:cs="Arial"/>
                  <w:b/>
                  <w:i/>
                  <w:color w:val="000000" w:themeColor="text1"/>
                  <w:sz w:val="20"/>
                  <w:szCs w:val="20"/>
                </w:rPr>
                <w:t>Complete</w:t>
              </w:r>
            </w:ins>
            <w:del w:id="187" w:author="Kimmy" w:date="2011-03-10T12:16:00Z">
              <w:r w:rsidDel="00D075E9">
                <w:rPr>
                  <w:rFonts w:ascii="Arial" w:hAnsi="Arial" w:cs="Arial"/>
                  <w:b/>
                  <w:i/>
                  <w:color w:val="000000" w:themeColor="text1"/>
                  <w:sz w:val="20"/>
                  <w:szCs w:val="20"/>
                </w:rPr>
                <w:delText>In-progress</w:delText>
              </w:r>
            </w:del>
          </w:p>
        </w:tc>
        <w:tc>
          <w:tcPr>
            <w:tcW w:w="983" w:type="dxa"/>
            <w:tcPrChange w:id="188"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189"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Steven/Kimberly</w:t>
            </w:r>
          </w:p>
        </w:tc>
        <w:tc>
          <w:tcPr>
            <w:tcW w:w="2971" w:type="dxa"/>
            <w:tcPrChange w:id="190"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91" w:author="Kimmy" w:date="2011-03-10T12:16:00Z">
            <w:tblPrEx>
              <w:tblW w:w="14598" w:type="dxa"/>
            </w:tblPrEx>
          </w:tblPrExChange>
        </w:tblPrEx>
        <w:trPr>
          <w:trHeight w:val="227"/>
          <w:trPrChange w:id="192" w:author="Kimmy" w:date="2011-03-10T12:16:00Z">
            <w:trPr>
              <w:trHeight w:val="227"/>
            </w:trPr>
          </w:trPrChange>
        </w:trPr>
        <w:tc>
          <w:tcPr>
            <w:tcW w:w="3265" w:type="dxa"/>
            <w:tcPrChange w:id="193" w:author="Kimmy" w:date="2011-03-10T12:16:00Z">
              <w:tcPr>
                <w:tcW w:w="3448" w:type="dxa"/>
                <w:gridSpan w:val="2"/>
              </w:tcPr>
            </w:tcPrChange>
          </w:tcPr>
          <w:p w:rsidR="000754BC" w:rsidRDefault="000754BC"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SRS/SDS/Documentation Rev 3</w:t>
            </w:r>
          </w:p>
        </w:tc>
        <w:tc>
          <w:tcPr>
            <w:tcW w:w="1381" w:type="dxa"/>
            <w:tcPrChange w:id="194"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195"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96"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97" w:author="Kimmy" w:date="2011-03-10T12:16:00Z">
              <w:tcPr>
                <w:tcW w:w="1461" w:type="dxa"/>
                <w:shd w:val="clear" w:color="auto" w:fill="FFFF00"/>
              </w:tcPr>
            </w:tcPrChange>
          </w:tcPr>
          <w:p w:rsidR="000754BC" w:rsidRDefault="000754BC">
            <w:ins w:id="198" w:author="Kimmy" w:date="2011-03-10T12:16:00Z">
              <w:r w:rsidRPr="007B45F2">
                <w:rPr>
                  <w:rFonts w:ascii="Arial" w:hAnsi="Arial" w:cs="Arial"/>
                  <w:b/>
                  <w:i/>
                  <w:color w:val="000000" w:themeColor="text1"/>
                  <w:sz w:val="20"/>
                  <w:szCs w:val="20"/>
                </w:rPr>
                <w:t>Complete</w:t>
              </w:r>
            </w:ins>
            <w:del w:id="199" w:author="Kimmy" w:date="2011-03-10T12:16:00Z">
              <w:r w:rsidDel="00D075E9">
                <w:rPr>
                  <w:rFonts w:ascii="Arial" w:hAnsi="Arial" w:cs="Arial"/>
                  <w:b/>
                  <w:i/>
                  <w:color w:val="000000" w:themeColor="text1"/>
                  <w:sz w:val="20"/>
                  <w:szCs w:val="20"/>
                </w:rPr>
                <w:delText>In-progress</w:delText>
              </w:r>
            </w:del>
          </w:p>
        </w:tc>
        <w:tc>
          <w:tcPr>
            <w:tcW w:w="983" w:type="dxa"/>
            <w:tcPrChange w:id="200"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201" w:author="Kimmy" w:date="2011-03-10T12:16:00Z">
              <w:tcPr>
                <w:tcW w:w="1673" w:type="dxa"/>
                <w:gridSpan w:val="2"/>
              </w:tcPr>
            </w:tcPrChange>
          </w:tcPr>
          <w:p w:rsidR="000754BC" w:rsidRDefault="000754BC" w:rsidP="006F3844">
            <w:pPr>
              <w:spacing w:line="276" w:lineRule="auto"/>
              <w:rPr>
                <w:rFonts w:ascii="Arial" w:hAnsi="Arial" w:cs="Arial"/>
                <w:i/>
                <w:sz w:val="20"/>
                <w:szCs w:val="20"/>
              </w:rPr>
            </w:pPr>
            <w:r>
              <w:rPr>
                <w:rFonts w:ascii="Arial" w:hAnsi="Arial" w:cs="Arial"/>
                <w:i/>
                <w:sz w:val="20"/>
                <w:szCs w:val="20"/>
              </w:rPr>
              <w:t>Kimberly</w:t>
            </w:r>
          </w:p>
        </w:tc>
        <w:tc>
          <w:tcPr>
            <w:tcW w:w="2971" w:type="dxa"/>
            <w:tcPrChange w:id="202"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203" w:author="Kimmy" w:date="2011-03-10T12:16:00Z">
            <w:tblPrEx>
              <w:tblW w:w="14598" w:type="dxa"/>
            </w:tblPrEx>
          </w:tblPrExChange>
        </w:tblPrEx>
        <w:trPr>
          <w:trHeight w:val="227"/>
          <w:trPrChange w:id="204" w:author="Kimmy" w:date="2011-03-10T12:16:00Z">
            <w:trPr>
              <w:trHeight w:val="227"/>
            </w:trPr>
          </w:trPrChange>
        </w:trPr>
        <w:tc>
          <w:tcPr>
            <w:tcW w:w="3265" w:type="dxa"/>
            <w:tcPrChange w:id="205" w:author="Kimmy" w:date="2011-03-10T12:16:00Z">
              <w:tcPr>
                <w:tcW w:w="3448" w:type="dxa"/>
              </w:tcPr>
            </w:tcPrChange>
          </w:tcPr>
          <w:p w:rsidR="000754BC" w:rsidRPr="00DC1C17" w:rsidRDefault="000754BC" w:rsidP="002409EA">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Beta Release</w:t>
            </w:r>
          </w:p>
        </w:tc>
        <w:tc>
          <w:tcPr>
            <w:tcW w:w="1381" w:type="dxa"/>
            <w:tcPrChange w:id="206" w:author="Kimmy" w:date="2011-03-10T12:16:00Z">
              <w:tcPr>
                <w:tcW w:w="1431" w:type="dxa"/>
                <w:gridSpan w:val="2"/>
              </w:tcPr>
            </w:tcPrChange>
          </w:tcPr>
          <w:p w:rsidR="000754BC" w:rsidRPr="00DC1C17" w:rsidRDefault="000754BC" w:rsidP="002409EA">
            <w:pPr>
              <w:autoSpaceDE w:val="0"/>
              <w:autoSpaceDN w:val="0"/>
              <w:adjustRightInd w:val="0"/>
              <w:spacing w:line="276" w:lineRule="auto"/>
              <w:ind w:left="360"/>
              <w:rPr>
                <w:rFonts w:ascii="Arial" w:hAnsi="Arial" w:cs="Arial"/>
                <w:i/>
                <w:color w:val="000080"/>
                <w:sz w:val="20"/>
                <w:szCs w:val="20"/>
              </w:rPr>
            </w:pPr>
          </w:p>
        </w:tc>
        <w:tc>
          <w:tcPr>
            <w:tcW w:w="1060" w:type="dxa"/>
            <w:tcPrChange w:id="207" w:author="Kimmy" w:date="2011-03-10T12:16:00Z">
              <w:tcPr>
                <w:tcW w:w="1153" w:type="dxa"/>
                <w:gridSpan w:val="2"/>
              </w:tcPr>
            </w:tcPrChange>
          </w:tcPr>
          <w:p w:rsidR="000754BC" w:rsidRPr="00DC1C17" w:rsidRDefault="000754BC" w:rsidP="00D65958">
            <w:pPr>
              <w:tabs>
                <w:tab w:val="left" w:pos="1050"/>
              </w:tabs>
              <w:autoSpaceDE w:val="0"/>
              <w:autoSpaceDN w:val="0"/>
              <w:adjustRightInd w:val="0"/>
              <w:spacing w:line="276" w:lineRule="auto"/>
              <w:rPr>
                <w:rFonts w:ascii="Arial" w:hAnsi="Arial" w:cs="Arial"/>
                <w:i/>
                <w:color w:val="FF0000"/>
                <w:sz w:val="20"/>
                <w:szCs w:val="20"/>
              </w:rPr>
            </w:pPr>
          </w:p>
        </w:tc>
        <w:tc>
          <w:tcPr>
            <w:tcW w:w="1104" w:type="dxa"/>
            <w:tcPrChange w:id="208" w:author="Kimmy" w:date="2011-03-10T12:16:00Z">
              <w:tcPr>
                <w:tcW w:w="1213" w:type="dxa"/>
                <w:gridSpan w:val="2"/>
              </w:tcPr>
            </w:tcPrChange>
          </w:tcPr>
          <w:p w:rsidR="000754BC" w:rsidRPr="00DC1C17" w:rsidRDefault="000754BC" w:rsidP="00D65958">
            <w:pPr>
              <w:tabs>
                <w:tab w:val="left" w:pos="1050"/>
              </w:tabs>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Feb 21</w:t>
            </w:r>
          </w:p>
        </w:tc>
        <w:tc>
          <w:tcPr>
            <w:tcW w:w="2161" w:type="dxa"/>
            <w:shd w:val="clear" w:color="auto" w:fill="00B050"/>
            <w:tcPrChange w:id="209" w:author="Kimmy" w:date="2011-03-10T12:16:00Z">
              <w:tcPr>
                <w:tcW w:w="1461" w:type="dxa"/>
                <w:gridSpan w:val="3"/>
              </w:tcPr>
            </w:tcPrChange>
          </w:tcPr>
          <w:p w:rsidR="000754BC" w:rsidRPr="008B6FEA" w:rsidRDefault="000754BC" w:rsidP="002409EA">
            <w:pPr>
              <w:spacing w:line="276" w:lineRule="auto"/>
              <w:rPr>
                <w:rFonts w:ascii="Arial" w:hAnsi="Arial" w:cs="Arial"/>
                <w:b/>
                <w:i/>
                <w:color w:val="000000" w:themeColor="text1"/>
                <w:sz w:val="20"/>
                <w:szCs w:val="20"/>
              </w:rPr>
            </w:pPr>
            <w:ins w:id="210" w:author="Kimmy" w:date="2011-03-10T12:16:00Z">
              <w:r w:rsidRPr="007B45F2">
                <w:rPr>
                  <w:rFonts w:ascii="Arial" w:hAnsi="Arial" w:cs="Arial"/>
                  <w:b/>
                  <w:i/>
                  <w:color w:val="000000" w:themeColor="text1"/>
                  <w:sz w:val="20"/>
                  <w:szCs w:val="20"/>
                </w:rPr>
                <w:t>Complete</w:t>
              </w:r>
            </w:ins>
          </w:p>
        </w:tc>
        <w:tc>
          <w:tcPr>
            <w:tcW w:w="983" w:type="dxa"/>
            <w:tcPrChange w:id="211" w:author="Kimmy" w:date="2011-03-10T12:16:00Z">
              <w:tcPr>
                <w:tcW w:w="1041" w:type="dxa"/>
                <w:gridSpan w:val="2"/>
              </w:tcPr>
            </w:tcPrChange>
          </w:tcPr>
          <w:p w:rsidR="000754BC" w:rsidRPr="002409EA" w:rsidRDefault="000754BC" w:rsidP="002409EA">
            <w:pPr>
              <w:spacing w:line="276" w:lineRule="auto"/>
              <w:rPr>
                <w:rFonts w:ascii="Arial" w:hAnsi="Arial" w:cs="Arial"/>
                <w:i/>
                <w:sz w:val="20"/>
                <w:szCs w:val="20"/>
              </w:rPr>
            </w:pPr>
          </w:p>
        </w:tc>
        <w:tc>
          <w:tcPr>
            <w:tcW w:w="1673" w:type="dxa"/>
            <w:tcPrChange w:id="212" w:author="Kimmy" w:date="2011-03-10T12:16:00Z">
              <w:tcPr>
                <w:tcW w:w="1673" w:type="dxa"/>
                <w:gridSpan w:val="2"/>
              </w:tcPr>
            </w:tcPrChange>
          </w:tcPr>
          <w:p w:rsidR="000754BC" w:rsidRPr="002409EA" w:rsidRDefault="000754BC" w:rsidP="002409EA">
            <w:pPr>
              <w:spacing w:line="276" w:lineRule="auto"/>
              <w:rPr>
                <w:rFonts w:ascii="Arial" w:hAnsi="Arial" w:cs="Arial"/>
                <w:i/>
                <w:sz w:val="20"/>
                <w:szCs w:val="20"/>
              </w:rPr>
            </w:pPr>
          </w:p>
        </w:tc>
        <w:tc>
          <w:tcPr>
            <w:tcW w:w="2971" w:type="dxa"/>
            <w:tcPrChange w:id="213" w:author="Kimmy" w:date="2011-03-10T12:16:00Z">
              <w:tcPr>
                <w:tcW w:w="3178" w:type="dxa"/>
              </w:tcPr>
            </w:tcPrChange>
          </w:tcPr>
          <w:p w:rsidR="000754BC" w:rsidRPr="002409EA" w:rsidRDefault="000754BC" w:rsidP="002409EA">
            <w:pPr>
              <w:spacing w:line="276" w:lineRule="auto"/>
              <w:rPr>
                <w:rFonts w:ascii="Arial" w:hAnsi="Arial" w:cs="Arial"/>
                <w:sz w:val="20"/>
                <w:szCs w:val="20"/>
              </w:rPr>
            </w:pPr>
            <w:r>
              <w:rPr>
                <w:rFonts w:ascii="Arial" w:hAnsi="Arial" w:cs="Arial"/>
                <w:sz w:val="20"/>
                <w:szCs w:val="20"/>
              </w:rPr>
              <w:t xml:space="preserve">All Beta features in place </w:t>
            </w:r>
          </w:p>
        </w:tc>
      </w:tr>
      <w:tr w:rsidR="000754BC" w:rsidTr="000754BC">
        <w:tblPrEx>
          <w:tblW w:w="14598" w:type="dxa"/>
          <w:tblPrExChange w:id="214" w:author="Kimmy" w:date="2011-03-10T12:16:00Z">
            <w:tblPrEx>
              <w:tblW w:w="14598" w:type="dxa"/>
            </w:tblPrEx>
          </w:tblPrExChange>
        </w:tblPrEx>
        <w:trPr>
          <w:trHeight w:val="454"/>
          <w:trPrChange w:id="215" w:author="Kimmy" w:date="2011-03-10T12:16:00Z">
            <w:trPr>
              <w:trHeight w:val="454"/>
            </w:trPr>
          </w:trPrChange>
        </w:trPr>
        <w:tc>
          <w:tcPr>
            <w:tcW w:w="3265" w:type="dxa"/>
            <w:tcPrChange w:id="216" w:author="Kimmy" w:date="2011-03-10T12:16:00Z">
              <w:tcPr>
                <w:tcW w:w="3448" w:type="dxa"/>
              </w:tcPr>
            </w:tcPrChange>
          </w:tcPr>
          <w:p w:rsidR="000754BC" w:rsidRPr="00DC1C17" w:rsidRDefault="000754BC" w:rsidP="002409EA">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Customer Exposure</w:t>
            </w:r>
          </w:p>
        </w:tc>
        <w:tc>
          <w:tcPr>
            <w:tcW w:w="1381" w:type="dxa"/>
            <w:tcPrChange w:id="217" w:author="Kimmy" w:date="2011-03-10T12:16:00Z">
              <w:tcPr>
                <w:tcW w:w="1431" w:type="dxa"/>
                <w:gridSpan w:val="2"/>
              </w:tcPr>
            </w:tcPrChange>
          </w:tcPr>
          <w:p w:rsidR="000754BC" w:rsidRPr="00DC1C17" w:rsidRDefault="000754BC" w:rsidP="002409EA">
            <w:pPr>
              <w:autoSpaceDE w:val="0"/>
              <w:autoSpaceDN w:val="0"/>
              <w:adjustRightInd w:val="0"/>
              <w:spacing w:line="276" w:lineRule="auto"/>
              <w:ind w:left="360"/>
              <w:rPr>
                <w:rFonts w:ascii="Arial" w:hAnsi="Arial" w:cs="Arial"/>
                <w:i/>
                <w:color w:val="FF0000"/>
                <w:sz w:val="20"/>
                <w:szCs w:val="20"/>
              </w:rPr>
            </w:pPr>
          </w:p>
        </w:tc>
        <w:tc>
          <w:tcPr>
            <w:tcW w:w="1060" w:type="dxa"/>
            <w:tcPrChange w:id="218" w:author="Kimmy" w:date="2011-03-10T12:16:00Z">
              <w:tcPr>
                <w:tcW w:w="1153" w:type="dxa"/>
                <w:gridSpan w:val="2"/>
              </w:tcPr>
            </w:tcPrChange>
          </w:tcPr>
          <w:p w:rsidR="000754BC" w:rsidRPr="00DC1C17" w:rsidRDefault="000754BC" w:rsidP="00D65958">
            <w:pPr>
              <w:autoSpaceDE w:val="0"/>
              <w:autoSpaceDN w:val="0"/>
              <w:adjustRightInd w:val="0"/>
              <w:spacing w:line="276" w:lineRule="auto"/>
              <w:rPr>
                <w:rFonts w:ascii="Arial" w:hAnsi="Arial" w:cs="Arial"/>
                <w:i/>
                <w:color w:val="FF0000"/>
                <w:sz w:val="20"/>
                <w:szCs w:val="20"/>
              </w:rPr>
            </w:pPr>
          </w:p>
        </w:tc>
        <w:tc>
          <w:tcPr>
            <w:tcW w:w="1104" w:type="dxa"/>
            <w:tcPrChange w:id="219" w:author="Kimmy" w:date="2011-03-10T12:16:00Z">
              <w:tcPr>
                <w:tcW w:w="1213" w:type="dxa"/>
                <w:gridSpan w:val="2"/>
              </w:tcPr>
            </w:tcPrChange>
          </w:tcPr>
          <w:p w:rsidR="000754BC" w:rsidRPr="00DC1C17" w:rsidRDefault="000754BC" w:rsidP="00D65958">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Feb 28</w:t>
            </w:r>
          </w:p>
        </w:tc>
        <w:tc>
          <w:tcPr>
            <w:tcW w:w="2161" w:type="dxa"/>
            <w:shd w:val="clear" w:color="auto" w:fill="00B050"/>
            <w:tcPrChange w:id="220" w:author="Kimmy" w:date="2011-03-10T12:16:00Z">
              <w:tcPr>
                <w:tcW w:w="1461" w:type="dxa"/>
                <w:gridSpan w:val="3"/>
              </w:tcPr>
            </w:tcPrChange>
          </w:tcPr>
          <w:p w:rsidR="000754BC" w:rsidRPr="008B6FEA" w:rsidRDefault="000754BC" w:rsidP="002409EA">
            <w:pPr>
              <w:spacing w:line="276" w:lineRule="auto"/>
              <w:rPr>
                <w:rFonts w:ascii="Arial" w:hAnsi="Arial" w:cs="Arial"/>
                <w:b/>
                <w:i/>
                <w:color w:val="000000" w:themeColor="text1"/>
                <w:sz w:val="20"/>
                <w:szCs w:val="20"/>
              </w:rPr>
            </w:pPr>
            <w:ins w:id="221" w:author="Kimmy" w:date="2011-03-10T12:16:00Z">
              <w:r w:rsidRPr="007B45F2">
                <w:rPr>
                  <w:rFonts w:ascii="Arial" w:hAnsi="Arial" w:cs="Arial"/>
                  <w:b/>
                  <w:i/>
                  <w:color w:val="000000" w:themeColor="text1"/>
                  <w:sz w:val="20"/>
                  <w:szCs w:val="20"/>
                </w:rPr>
                <w:t>Complete</w:t>
              </w:r>
            </w:ins>
          </w:p>
        </w:tc>
        <w:tc>
          <w:tcPr>
            <w:tcW w:w="983" w:type="dxa"/>
            <w:tcPrChange w:id="222" w:author="Kimmy" w:date="2011-03-10T12:16:00Z">
              <w:tcPr>
                <w:tcW w:w="1041" w:type="dxa"/>
                <w:gridSpan w:val="2"/>
              </w:tcPr>
            </w:tcPrChange>
          </w:tcPr>
          <w:p w:rsidR="000754BC" w:rsidRPr="002409EA" w:rsidRDefault="000754BC" w:rsidP="002409EA">
            <w:pPr>
              <w:spacing w:line="276" w:lineRule="auto"/>
              <w:rPr>
                <w:rFonts w:ascii="Arial" w:hAnsi="Arial" w:cs="Arial"/>
                <w:i/>
                <w:sz w:val="20"/>
                <w:szCs w:val="20"/>
              </w:rPr>
            </w:pPr>
          </w:p>
        </w:tc>
        <w:tc>
          <w:tcPr>
            <w:tcW w:w="1673" w:type="dxa"/>
            <w:tcPrChange w:id="223" w:author="Kimmy" w:date="2011-03-10T12:16:00Z">
              <w:tcPr>
                <w:tcW w:w="1673" w:type="dxa"/>
                <w:gridSpan w:val="2"/>
              </w:tcPr>
            </w:tcPrChange>
          </w:tcPr>
          <w:p w:rsidR="000754BC" w:rsidRPr="002409EA" w:rsidRDefault="000754BC" w:rsidP="002409EA">
            <w:pPr>
              <w:spacing w:line="276" w:lineRule="auto"/>
              <w:rPr>
                <w:rFonts w:ascii="Arial" w:hAnsi="Arial" w:cs="Arial"/>
                <w:i/>
                <w:sz w:val="20"/>
                <w:szCs w:val="20"/>
              </w:rPr>
            </w:pPr>
          </w:p>
        </w:tc>
        <w:tc>
          <w:tcPr>
            <w:tcW w:w="2971" w:type="dxa"/>
            <w:tcPrChange w:id="224" w:author="Kimmy" w:date="2011-03-10T12:16:00Z">
              <w:tcPr>
                <w:tcW w:w="3178" w:type="dxa"/>
              </w:tcPr>
            </w:tcPrChange>
          </w:tcPr>
          <w:p w:rsidR="000754BC" w:rsidRPr="002409EA" w:rsidRDefault="000754BC" w:rsidP="002409EA">
            <w:pPr>
              <w:spacing w:line="276" w:lineRule="auto"/>
              <w:rPr>
                <w:rFonts w:ascii="Arial" w:hAnsi="Arial" w:cs="Arial"/>
                <w:sz w:val="20"/>
                <w:szCs w:val="20"/>
              </w:rPr>
            </w:pPr>
          </w:p>
        </w:tc>
      </w:tr>
      <w:tr w:rsidR="000754BC" w:rsidTr="000754BC">
        <w:tblPrEx>
          <w:tblW w:w="14598" w:type="dxa"/>
          <w:tblPrExChange w:id="225" w:author="Kimmy" w:date="2011-03-10T12:16:00Z">
            <w:tblPrEx>
              <w:tblW w:w="14598" w:type="dxa"/>
            </w:tblPrEx>
          </w:tblPrExChange>
        </w:tblPrEx>
        <w:trPr>
          <w:trHeight w:val="454"/>
          <w:trPrChange w:id="226" w:author="Kimmy" w:date="2011-03-10T12:16:00Z">
            <w:trPr>
              <w:trHeight w:val="454"/>
            </w:trPr>
          </w:trPrChange>
        </w:trPr>
        <w:tc>
          <w:tcPr>
            <w:tcW w:w="3265" w:type="dxa"/>
            <w:tcPrChange w:id="227" w:author="Kimmy" w:date="2011-03-10T12:16:00Z">
              <w:tcPr>
                <w:tcW w:w="3448" w:type="dxa"/>
              </w:tcPr>
            </w:tcPrChange>
          </w:tcPr>
          <w:p w:rsidR="000754BC" w:rsidRPr="00DC1C17" w:rsidRDefault="000754BC" w:rsidP="002409EA">
            <w:pPr>
              <w:autoSpaceDE w:val="0"/>
              <w:autoSpaceDN w:val="0"/>
              <w:adjustRightInd w:val="0"/>
              <w:spacing w:line="276" w:lineRule="auto"/>
              <w:rPr>
                <w:rFonts w:ascii="Arial" w:hAnsi="Arial" w:cs="Arial"/>
                <w:i/>
                <w:color w:val="FF0000"/>
                <w:sz w:val="20"/>
                <w:szCs w:val="20"/>
              </w:rPr>
            </w:pPr>
            <w:r>
              <w:rPr>
                <w:rFonts w:ascii="Arial" w:hAnsi="Arial" w:cs="Arial"/>
                <w:i/>
                <w:color w:val="FF0000"/>
                <w:sz w:val="20"/>
                <w:szCs w:val="20"/>
              </w:rPr>
              <w:t>Coding Session</w:t>
            </w:r>
          </w:p>
        </w:tc>
        <w:tc>
          <w:tcPr>
            <w:tcW w:w="1381" w:type="dxa"/>
            <w:tcPrChange w:id="228" w:author="Kimmy" w:date="2011-03-10T12:16:00Z">
              <w:tcPr>
                <w:tcW w:w="1431" w:type="dxa"/>
                <w:gridSpan w:val="2"/>
              </w:tcPr>
            </w:tcPrChange>
          </w:tcPr>
          <w:p w:rsidR="000754BC" w:rsidRPr="00DC1C17" w:rsidRDefault="000754BC" w:rsidP="002409EA">
            <w:pPr>
              <w:autoSpaceDE w:val="0"/>
              <w:autoSpaceDN w:val="0"/>
              <w:adjustRightInd w:val="0"/>
              <w:spacing w:line="276" w:lineRule="auto"/>
              <w:ind w:left="360"/>
              <w:rPr>
                <w:rFonts w:ascii="Arial" w:hAnsi="Arial" w:cs="Arial"/>
                <w:i/>
                <w:color w:val="FF0000"/>
                <w:sz w:val="20"/>
                <w:szCs w:val="20"/>
              </w:rPr>
            </w:pPr>
          </w:p>
        </w:tc>
        <w:tc>
          <w:tcPr>
            <w:tcW w:w="1060" w:type="dxa"/>
            <w:tcPrChange w:id="229" w:author="Kimmy" w:date="2011-03-10T12:16:00Z">
              <w:tcPr>
                <w:tcW w:w="1153" w:type="dxa"/>
                <w:gridSpan w:val="2"/>
              </w:tcPr>
            </w:tcPrChange>
          </w:tcPr>
          <w:p w:rsidR="000754BC" w:rsidRPr="00DC1C17" w:rsidRDefault="000754BC" w:rsidP="00D65958">
            <w:pPr>
              <w:autoSpaceDE w:val="0"/>
              <w:autoSpaceDN w:val="0"/>
              <w:adjustRightInd w:val="0"/>
              <w:spacing w:line="276" w:lineRule="auto"/>
              <w:rPr>
                <w:rFonts w:ascii="Arial" w:hAnsi="Arial" w:cs="Arial"/>
                <w:i/>
                <w:color w:val="FF0000"/>
                <w:sz w:val="20"/>
                <w:szCs w:val="20"/>
              </w:rPr>
            </w:pPr>
          </w:p>
        </w:tc>
        <w:tc>
          <w:tcPr>
            <w:tcW w:w="1104" w:type="dxa"/>
            <w:tcPrChange w:id="230" w:author="Kimmy" w:date="2011-03-10T12:16:00Z">
              <w:tcPr>
                <w:tcW w:w="1213" w:type="dxa"/>
                <w:gridSpan w:val="2"/>
              </w:tcPr>
            </w:tcPrChange>
          </w:tcPr>
          <w:p w:rsidR="000754BC" w:rsidRPr="00DC1C17" w:rsidRDefault="000754BC" w:rsidP="00D65958">
            <w:pPr>
              <w:autoSpaceDE w:val="0"/>
              <w:autoSpaceDN w:val="0"/>
              <w:adjustRightInd w:val="0"/>
              <w:spacing w:line="276" w:lineRule="auto"/>
              <w:rPr>
                <w:rFonts w:ascii="Arial" w:hAnsi="Arial" w:cs="Arial"/>
                <w:i/>
                <w:color w:val="FF0000"/>
                <w:sz w:val="20"/>
                <w:szCs w:val="20"/>
              </w:rPr>
            </w:pPr>
            <w:r>
              <w:rPr>
                <w:rFonts w:ascii="Arial" w:hAnsi="Arial" w:cs="Arial"/>
                <w:i/>
                <w:color w:val="FF0000"/>
                <w:sz w:val="20"/>
                <w:szCs w:val="20"/>
              </w:rPr>
              <w:t>Mar 3</w:t>
            </w:r>
          </w:p>
        </w:tc>
        <w:tc>
          <w:tcPr>
            <w:tcW w:w="2161" w:type="dxa"/>
            <w:shd w:val="clear" w:color="auto" w:fill="00B050"/>
            <w:tcPrChange w:id="231" w:author="Kimmy" w:date="2011-03-10T12:16:00Z">
              <w:tcPr>
                <w:tcW w:w="1461" w:type="dxa"/>
                <w:gridSpan w:val="3"/>
              </w:tcPr>
            </w:tcPrChange>
          </w:tcPr>
          <w:p w:rsidR="000754BC" w:rsidRPr="008B6FEA" w:rsidRDefault="000754BC" w:rsidP="002409EA">
            <w:pPr>
              <w:spacing w:line="276" w:lineRule="auto"/>
              <w:rPr>
                <w:rFonts w:ascii="Arial" w:hAnsi="Arial" w:cs="Arial"/>
                <w:b/>
                <w:i/>
                <w:color w:val="000000" w:themeColor="text1"/>
                <w:sz w:val="20"/>
                <w:szCs w:val="20"/>
              </w:rPr>
            </w:pPr>
            <w:ins w:id="232" w:author="Kimmy" w:date="2011-03-10T12:16:00Z">
              <w:r w:rsidRPr="007B45F2">
                <w:rPr>
                  <w:rFonts w:ascii="Arial" w:hAnsi="Arial" w:cs="Arial"/>
                  <w:b/>
                  <w:i/>
                  <w:color w:val="000000" w:themeColor="text1"/>
                  <w:sz w:val="20"/>
                  <w:szCs w:val="20"/>
                </w:rPr>
                <w:t>Complete</w:t>
              </w:r>
            </w:ins>
          </w:p>
        </w:tc>
        <w:tc>
          <w:tcPr>
            <w:tcW w:w="983" w:type="dxa"/>
            <w:tcPrChange w:id="233" w:author="Kimmy" w:date="2011-03-10T12:16:00Z">
              <w:tcPr>
                <w:tcW w:w="1041" w:type="dxa"/>
                <w:gridSpan w:val="2"/>
              </w:tcPr>
            </w:tcPrChange>
          </w:tcPr>
          <w:p w:rsidR="000754BC" w:rsidRPr="002409EA" w:rsidRDefault="000754BC" w:rsidP="002409EA">
            <w:pPr>
              <w:spacing w:line="276" w:lineRule="auto"/>
              <w:rPr>
                <w:rFonts w:ascii="Arial" w:hAnsi="Arial" w:cs="Arial"/>
                <w:i/>
                <w:sz w:val="20"/>
                <w:szCs w:val="20"/>
              </w:rPr>
            </w:pPr>
          </w:p>
        </w:tc>
        <w:tc>
          <w:tcPr>
            <w:tcW w:w="1673" w:type="dxa"/>
            <w:tcPrChange w:id="234" w:author="Kimmy" w:date="2011-03-10T12:16:00Z">
              <w:tcPr>
                <w:tcW w:w="1673" w:type="dxa"/>
                <w:gridSpan w:val="2"/>
              </w:tcPr>
            </w:tcPrChange>
          </w:tcPr>
          <w:p w:rsidR="000754BC" w:rsidRPr="002409EA" w:rsidRDefault="000754BC" w:rsidP="002409EA">
            <w:pPr>
              <w:spacing w:line="276" w:lineRule="auto"/>
              <w:rPr>
                <w:rFonts w:ascii="Arial" w:hAnsi="Arial" w:cs="Arial"/>
                <w:i/>
                <w:sz w:val="20"/>
                <w:szCs w:val="20"/>
              </w:rPr>
            </w:pPr>
          </w:p>
        </w:tc>
        <w:tc>
          <w:tcPr>
            <w:tcW w:w="2971" w:type="dxa"/>
            <w:tcPrChange w:id="235" w:author="Kimmy" w:date="2011-03-10T12:16:00Z">
              <w:tcPr>
                <w:tcW w:w="3178" w:type="dxa"/>
              </w:tcPr>
            </w:tcPrChange>
          </w:tcPr>
          <w:p w:rsidR="000754BC" w:rsidRPr="002409EA" w:rsidRDefault="000754BC" w:rsidP="002409EA">
            <w:pPr>
              <w:spacing w:line="276" w:lineRule="auto"/>
              <w:rPr>
                <w:rFonts w:ascii="Arial" w:hAnsi="Arial" w:cs="Arial"/>
                <w:sz w:val="20"/>
                <w:szCs w:val="20"/>
              </w:rPr>
            </w:pPr>
          </w:p>
        </w:tc>
      </w:tr>
      <w:tr w:rsidR="000754BC" w:rsidTr="000754BC">
        <w:tblPrEx>
          <w:tblW w:w="14598" w:type="dxa"/>
          <w:tblPrExChange w:id="236" w:author="Kimmy" w:date="2011-03-10T12:16:00Z">
            <w:tblPrEx>
              <w:tblW w:w="14598" w:type="dxa"/>
            </w:tblPrEx>
          </w:tblPrExChange>
        </w:tblPrEx>
        <w:trPr>
          <w:trHeight w:val="454"/>
          <w:trPrChange w:id="237" w:author="Kimmy" w:date="2011-03-10T12:16:00Z">
            <w:trPr>
              <w:trHeight w:val="454"/>
            </w:trPr>
          </w:trPrChange>
        </w:trPr>
        <w:tc>
          <w:tcPr>
            <w:tcW w:w="3265" w:type="dxa"/>
            <w:tcPrChange w:id="238" w:author="Kimmy" w:date="2011-03-10T12:16:00Z">
              <w:tcPr>
                <w:tcW w:w="3448" w:type="dxa"/>
              </w:tcPr>
            </w:tcPrChange>
          </w:tcPr>
          <w:p w:rsidR="000754BC" w:rsidRDefault="000754BC" w:rsidP="002409EA">
            <w:pPr>
              <w:autoSpaceDE w:val="0"/>
              <w:autoSpaceDN w:val="0"/>
              <w:adjustRightInd w:val="0"/>
              <w:spacing w:line="276" w:lineRule="auto"/>
              <w:rPr>
                <w:rFonts w:ascii="Arial" w:hAnsi="Arial" w:cs="Arial"/>
                <w:i/>
                <w:color w:val="FF0000"/>
                <w:sz w:val="20"/>
                <w:szCs w:val="20"/>
              </w:rPr>
            </w:pPr>
            <w:r>
              <w:rPr>
                <w:rFonts w:ascii="Arial" w:hAnsi="Arial" w:cs="Arial"/>
                <w:i/>
                <w:color w:val="FF0000"/>
                <w:sz w:val="20"/>
                <w:szCs w:val="20"/>
              </w:rPr>
              <w:t>Coding Session</w:t>
            </w:r>
          </w:p>
        </w:tc>
        <w:tc>
          <w:tcPr>
            <w:tcW w:w="1381" w:type="dxa"/>
            <w:tcPrChange w:id="239" w:author="Kimmy" w:date="2011-03-10T12:16:00Z">
              <w:tcPr>
                <w:tcW w:w="1431" w:type="dxa"/>
                <w:gridSpan w:val="2"/>
              </w:tcPr>
            </w:tcPrChange>
          </w:tcPr>
          <w:p w:rsidR="000754BC" w:rsidRPr="00DC1C17" w:rsidRDefault="000754BC" w:rsidP="002409EA">
            <w:pPr>
              <w:autoSpaceDE w:val="0"/>
              <w:autoSpaceDN w:val="0"/>
              <w:adjustRightInd w:val="0"/>
              <w:spacing w:line="276" w:lineRule="auto"/>
              <w:ind w:left="360"/>
              <w:rPr>
                <w:rFonts w:ascii="Arial" w:hAnsi="Arial" w:cs="Arial"/>
                <w:i/>
                <w:color w:val="FF0000"/>
                <w:sz w:val="20"/>
                <w:szCs w:val="20"/>
              </w:rPr>
            </w:pPr>
          </w:p>
        </w:tc>
        <w:tc>
          <w:tcPr>
            <w:tcW w:w="1060" w:type="dxa"/>
            <w:tcPrChange w:id="240" w:author="Kimmy" w:date="2011-03-10T12:16:00Z">
              <w:tcPr>
                <w:tcW w:w="1153" w:type="dxa"/>
                <w:gridSpan w:val="2"/>
              </w:tcPr>
            </w:tcPrChange>
          </w:tcPr>
          <w:p w:rsidR="000754BC" w:rsidRPr="00DC1C17" w:rsidRDefault="000754BC" w:rsidP="00D65958">
            <w:pPr>
              <w:autoSpaceDE w:val="0"/>
              <w:autoSpaceDN w:val="0"/>
              <w:adjustRightInd w:val="0"/>
              <w:spacing w:line="276" w:lineRule="auto"/>
              <w:rPr>
                <w:rFonts w:ascii="Arial" w:hAnsi="Arial" w:cs="Arial"/>
                <w:i/>
                <w:color w:val="FF0000"/>
                <w:sz w:val="20"/>
                <w:szCs w:val="20"/>
              </w:rPr>
            </w:pPr>
          </w:p>
        </w:tc>
        <w:tc>
          <w:tcPr>
            <w:tcW w:w="1104" w:type="dxa"/>
            <w:tcPrChange w:id="241" w:author="Kimmy" w:date="2011-03-10T12:16:00Z">
              <w:tcPr>
                <w:tcW w:w="1213" w:type="dxa"/>
                <w:gridSpan w:val="2"/>
              </w:tcPr>
            </w:tcPrChange>
          </w:tcPr>
          <w:p w:rsidR="000754BC" w:rsidRDefault="000754BC" w:rsidP="00D65958">
            <w:pPr>
              <w:autoSpaceDE w:val="0"/>
              <w:autoSpaceDN w:val="0"/>
              <w:adjustRightInd w:val="0"/>
              <w:spacing w:line="276" w:lineRule="auto"/>
              <w:rPr>
                <w:rFonts w:ascii="Arial" w:hAnsi="Arial" w:cs="Arial"/>
                <w:i/>
                <w:color w:val="FF0000"/>
                <w:sz w:val="20"/>
                <w:szCs w:val="20"/>
              </w:rPr>
            </w:pPr>
            <w:r>
              <w:rPr>
                <w:rFonts w:ascii="Arial" w:hAnsi="Arial" w:cs="Arial"/>
                <w:i/>
                <w:color w:val="FF0000"/>
                <w:sz w:val="20"/>
                <w:szCs w:val="20"/>
              </w:rPr>
              <w:t>Mar 8</w:t>
            </w:r>
          </w:p>
        </w:tc>
        <w:tc>
          <w:tcPr>
            <w:tcW w:w="2161" w:type="dxa"/>
            <w:shd w:val="clear" w:color="auto" w:fill="00B050"/>
            <w:tcPrChange w:id="242" w:author="Kimmy" w:date="2011-03-10T12:16:00Z">
              <w:tcPr>
                <w:tcW w:w="1461" w:type="dxa"/>
                <w:gridSpan w:val="3"/>
              </w:tcPr>
            </w:tcPrChange>
          </w:tcPr>
          <w:p w:rsidR="000754BC" w:rsidRPr="008B6FEA" w:rsidRDefault="000754BC" w:rsidP="002409EA">
            <w:pPr>
              <w:spacing w:line="276" w:lineRule="auto"/>
              <w:rPr>
                <w:rFonts w:ascii="Arial" w:hAnsi="Arial" w:cs="Arial"/>
                <w:b/>
                <w:i/>
                <w:color w:val="000000" w:themeColor="text1"/>
                <w:sz w:val="20"/>
                <w:szCs w:val="20"/>
              </w:rPr>
            </w:pPr>
            <w:ins w:id="243" w:author="Kimmy" w:date="2011-03-10T12:16:00Z">
              <w:r w:rsidRPr="007B45F2">
                <w:rPr>
                  <w:rFonts w:ascii="Arial" w:hAnsi="Arial" w:cs="Arial"/>
                  <w:b/>
                  <w:i/>
                  <w:color w:val="000000" w:themeColor="text1"/>
                  <w:sz w:val="20"/>
                  <w:szCs w:val="20"/>
                </w:rPr>
                <w:t>Complete</w:t>
              </w:r>
            </w:ins>
          </w:p>
        </w:tc>
        <w:tc>
          <w:tcPr>
            <w:tcW w:w="983" w:type="dxa"/>
            <w:tcPrChange w:id="244" w:author="Kimmy" w:date="2011-03-10T12:16:00Z">
              <w:tcPr>
                <w:tcW w:w="1041" w:type="dxa"/>
                <w:gridSpan w:val="2"/>
              </w:tcPr>
            </w:tcPrChange>
          </w:tcPr>
          <w:p w:rsidR="000754BC" w:rsidRPr="002409EA" w:rsidRDefault="000754BC" w:rsidP="002409EA">
            <w:pPr>
              <w:spacing w:line="276" w:lineRule="auto"/>
              <w:rPr>
                <w:rFonts w:ascii="Arial" w:hAnsi="Arial" w:cs="Arial"/>
                <w:i/>
                <w:sz w:val="20"/>
                <w:szCs w:val="20"/>
              </w:rPr>
            </w:pPr>
          </w:p>
        </w:tc>
        <w:tc>
          <w:tcPr>
            <w:tcW w:w="1673" w:type="dxa"/>
            <w:tcPrChange w:id="245" w:author="Kimmy" w:date="2011-03-10T12:16:00Z">
              <w:tcPr>
                <w:tcW w:w="1673" w:type="dxa"/>
                <w:gridSpan w:val="2"/>
              </w:tcPr>
            </w:tcPrChange>
          </w:tcPr>
          <w:p w:rsidR="000754BC" w:rsidRPr="002409EA" w:rsidRDefault="000754BC" w:rsidP="002409EA">
            <w:pPr>
              <w:spacing w:line="276" w:lineRule="auto"/>
              <w:rPr>
                <w:rFonts w:ascii="Arial" w:hAnsi="Arial" w:cs="Arial"/>
                <w:i/>
                <w:sz w:val="20"/>
                <w:szCs w:val="20"/>
              </w:rPr>
            </w:pPr>
          </w:p>
        </w:tc>
        <w:tc>
          <w:tcPr>
            <w:tcW w:w="2971" w:type="dxa"/>
            <w:tcPrChange w:id="246" w:author="Kimmy" w:date="2011-03-10T12:16:00Z">
              <w:tcPr>
                <w:tcW w:w="3178" w:type="dxa"/>
              </w:tcPr>
            </w:tcPrChange>
          </w:tcPr>
          <w:p w:rsidR="000754BC" w:rsidRPr="002409EA" w:rsidRDefault="000754BC" w:rsidP="002409EA">
            <w:pPr>
              <w:spacing w:line="276" w:lineRule="auto"/>
              <w:rPr>
                <w:rFonts w:ascii="Arial" w:hAnsi="Arial" w:cs="Arial"/>
                <w:sz w:val="20"/>
                <w:szCs w:val="20"/>
              </w:rPr>
            </w:pPr>
          </w:p>
        </w:tc>
      </w:tr>
      <w:tr w:rsidR="002A1D15" w:rsidTr="000754BC">
        <w:tblPrEx>
          <w:tblW w:w="14598" w:type="dxa"/>
          <w:tblPrExChange w:id="247" w:author="Kimmy" w:date="2011-03-10T12:16:00Z">
            <w:tblPrEx>
              <w:tblW w:w="14598" w:type="dxa"/>
            </w:tblPrEx>
          </w:tblPrExChange>
        </w:tblPrEx>
        <w:trPr>
          <w:trHeight w:val="227"/>
          <w:trPrChange w:id="248" w:author="Kimmy" w:date="2011-03-10T12:16:00Z">
            <w:trPr>
              <w:trHeight w:val="227"/>
            </w:trPr>
          </w:trPrChange>
        </w:trPr>
        <w:tc>
          <w:tcPr>
            <w:tcW w:w="3265" w:type="dxa"/>
            <w:tcPrChange w:id="249" w:author="Kimmy" w:date="2011-03-10T12:16:00Z">
              <w:tcPr>
                <w:tcW w:w="3448" w:type="dxa"/>
              </w:tcPr>
            </w:tcPrChange>
          </w:tcPr>
          <w:p w:rsidR="002A1D15" w:rsidRPr="00DC1C17" w:rsidRDefault="002A1D15" w:rsidP="002409EA">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Final Release</w:t>
            </w:r>
          </w:p>
        </w:tc>
        <w:tc>
          <w:tcPr>
            <w:tcW w:w="1381" w:type="dxa"/>
            <w:tcPrChange w:id="250" w:author="Kimmy" w:date="2011-03-10T12:16:00Z">
              <w:tcPr>
                <w:tcW w:w="1431" w:type="dxa"/>
                <w:gridSpan w:val="2"/>
              </w:tcPr>
            </w:tcPrChange>
          </w:tcPr>
          <w:p w:rsidR="002A1D15" w:rsidRPr="00DC1C17" w:rsidRDefault="002A1D15" w:rsidP="002409EA">
            <w:pPr>
              <w:autoSpaceDE w:val="0"/>
              <w:autoSpaceDN w:val="0"/>
              <w:adjustRightInd w:val="0"/>
              <w:spacing w:line="276" w:lineRule="auto"/>
              <w:ind w:left="360"/>
              <w:rPr>
                <w:rFonts w:ascii="Arial" w:hAnsi="Arial" w:cs="Arial"/>
                <w:i/>
                <w:color w:val="FF0000"/>
                <w:sz w:val="20"/>
                <w:szCs w:val="20"/>
              </w:rPr>
            </w:pPr>
          </w:p>
        </w:tc>
        <w:tc>
          <w:tcPr>
            <w:tcW w:w="1060" w:type="dxa"/>
            <w:tcPrChange w:id="251" w:author="Kimmy" w:date="2011-03-10T12:16:00Z">
              <w:tcPr>
                <w:tcW w:w="1153" w:type="dxa"/>
                <w:gridSpan w:val="2"/>
              </w:tcPr>
            </w:tcPrChange>
          </w:tcPr>
          <w:p w:rsidR="002A1D15" w:rsidRPr="00DC1C17" w:rsidRDefault="002A1D15" w:rsidP="00D65958">
            <w:pPr>
              <w:autoSpaceDE w:val="0"/>
              <w:autoSpaceDN w:val="0"/>
              <w:adjustRightInd w:val="0"/>
              <w:spacing w:line="276" w:lineRule="auto"/>
              <w:rPr>
                <w:rFonts w:ascii="Arial" w:hAnsi="Arial" w:cs="Arial"/>
                <w:i/>
                <w:color w:val="FF0000"/>
                <w:sz w:val="20"/>
                <w:szCs w:val="20"/>
              </w:rPr>
            </w:pPr>
          </w:p>
        </w:tc>
        <w:tc>
          <w:tcPr>
            <w:tcW w:w="1104" w:type="dxa"/>
            <w:tcPrChange w:id="252" w:author="Kimmy" w:date="2011-03-10T12:16:00Z">
              <w:tcPr>
                <w:tcW w:w="1213" w:type="dxa"/>
                <w:gridSpan w:val="2"/>
              </w:tcPr>
            </w:tcPrChange>
          </w:tcPr>
          <w:p w:rsidR="002A1D15" w:rsidRPr="00DC1C17" w:rsidRDefault="002A1D15" w:rsidP="00D65958">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Mar 11</w:t>
            </w:r>
          </w:p>
        </w:tc>
        <w:tc>
          <w:tcPr>
            <w:tcW w:w="2161" w:type="dxa"/>
            <w:shd w:val="clear" w:color="auto" w:fill="00B050"/>
            <w:tcPrChange w:id="253" w:author="Kimmy" w:date="2011-03-10T12:16:00Z">
              <w:tcPr>
                <w:tcW w:w="1461" w:type="dxa"/>
                <w:gridSpan w:val="3"/>
              </w:tcPr>
            </w:tcPrChange>
          </w:tcPr>
          <w:p w:rsidR="002A1D15" w:rsidRPr="008B6FEA" w:rsidRDefault="000754BC" w:rsidP="002409EA">
            <w:pPr>
              <w:spacing w:line="276" w:lineRule="auto"/>
              <w:rPr>
                <w:rFonts w:ascii="Arial" w:hAnsi="Arial" w:cs="Arial"/>
                <w:b/>
                <w:i/>
                <w:color w:val="000000" w:themeColor="text1"/>
                <w:sz w:val="20"/>
                <w:szCs w:val="20"/>
              </w:rPr>
            </w:pPr>
            <w:ins w:id="254" w:author="Kimmy" w:date="2011-03-10T12:16:00Z">
              <w:r>
                <w:rPr>
                  <w:rFonts w:ascii="Arial" w:hAnsi="Arial" w:cs="Arial"/>
                  <w:b/>
                  <w:i/>
                  <w:color w:val="000000" w:themeColor="text1"/>
                  <w:sz w:val="20"/>
                  <w:szCs w:val="20"/>
                </w:rPr>
                <w:t>Complete</w:t>
              </w:r>
            </w:ins>
          </w:p>
        </w:tc>
        <w:tc>
          <w:tcPr>
            <w:tcW w:w="983" w:type="dxa"/>
            <w:tcPrChange w:id="255" w:author="Kimmy" w:date="2011-03-10T12:16:00Z">
              <w:tcPr>
                <w:tcW w:w="1041" w:type="dxa"/>
                <w:gridSpan w:val="2"/>
              </w:tcPr>
            </w:tcPrChange>
          </w:tcPr>
          <w:p w:rsidR="002A1D15" w:rsidRPr="002409EA" w:rsidRDefault="002A1D15" w:rsidP="002409EA">
            <w:pPr>
              <w:spacing w:line="276" w:lineRule="auto"/>
              <w:rPr>
                <w:rFonts w:ascii="Arial" w:hAnsi="Arial" w:cs="Arial"/>
                <w:i/>
                <w:sz w:val="20"/>
                <w:szCs w:val="20"/>
              </w:rPr>
            </w:pPr>
          </w:p>
        </w:tc>
        <w:tc>
          <w:tcPr>
            <w:tcW w:w="1673" w:type="dxa"/>
            <w:tcPrChange w:id="256" w:author="Kimmy" w:date="2011-03-10T12:16:00Z">
              <w:tcPr>
                <w:tcW w:w="1673" w:type="dxa"/>
                <w:gridSpan w:val="2"/>
              </w:tcPr>
            </w:tcPrChange>
          </w:tcPr>
          <w:p w:rsidR="002A1D15" w:rsidRPr="002409EA" w:rsidRDefault="002A1D15" w:rsidP="002409EA">
            <w:pPr>
              <w:spacing w:line="276" w:lineRule="auto"/>
              <w:rPr>
                <w:rFonts w:ascii="Arial" w:hAnsi="Arial" w:cs="Arial"/>
                <w:i/>
                <w:sz w:val="20"/>
                <w:szCs w:val="20"/>
              </w:rPr>
            </w:pPr>
          </w:p>
        </w:tc>
        <w:tc>
          <w:tcPr>
            <w:tcW w:w="2971" w:type="dxa"/>
            <w:tcPrChange w:id="257" w:author="Kimmy" w:date="2011-03-10T12:16:00Z">
              <w:tcPr>
                <w:tcW w:w="3178" w:type="dxa"/>
              </w:tcPr>
            </w:tcPrChange>
          </w:tcPr>
          <w:p w:rsidR="002A1D15" w:rsidRPr="00F04E10" w:rsidRDefault="002A1D15" w:rsidP="002409EA">
            <w:pPr>
              <w:spacing w:line="276" w:lineRule="auto"/>
              <w:rPr>
                <w:rFonts w:ascii="Arial" w:hAnsi="Arial" w:cs="Arial"/>
                <w:sz w:val="20"/>
                <w:szCs w:val="20"/>
              </w:rPr>
            </w:pPr>
            <w:r>
              <w:rPr>
                <w:rFonts w:ascii="Arial" w:hAnsi="Arial" w:cs="Arial"/>
                <w:sz w:val="20"/>
                <w:szCs w:val="20"/>
              </w:rPr>
              <w:t>All Final features in place</w:t>
            </w:r>
          </w:p>
        </w:tc>
      </w:tr>
    </w:tbl>
    <w:p w:rsidR="0073303C" w:rsidRDefault="0073303C" w:rsidP="0073303C">
      <w:pPr>
        <w:pStyle w:val="Heading1"/>
        <w:rPr>
          <w:sz w:val="20"/>
          <w:szCs w:val="20"/>
        </w:rPr>
      </w:pPr>
    </w:p>
    <w:p w:rsidR="0073303C" w:rsidRDefault="0073303C">
      <w:pPr>
        <w:rPr>
          <w:rFonts w:ascii="Arial" w:hAnsi="Arial" w:cs="Arial"/>
          <w:b/>
          <w:bCs/>
          <w:kern w:val="32"/>
          <w:sz w:val="20"/>
          <w:szCs w:val="20"/>
        </w:rPr>
      </w:pPr>
      <w:r>
        <w:rPr>
          <w:sz w:val="20"/>
          <w:szCs w:val="20"/>
        </w:rPr>
        <w:br w:type="page"/>
      </w:r>
    </w:p>
    <w:p w:rsidR="0073303C" w:rsidRPr="0073303C" w:rsidRDefault="0073303C" w:rsidP="0080296A">
      <w:pPr>
        <w:pStyle w:val="Heading1"/>
        <w:numPr>
          <w:ilvl w:val="1"/>
          <w:numId w:val="44"/>
        </w:numPr>
        <w:rPr>
          <w:sz w:val="20"/>
          <w:szCs w:val="20"/>
        </w:rPr>
      </w:pPr>
      <w:r>
        <w:rPr>
          <w:sz w:val="20"/>
          <w:szCs w:val="20"/>
        </w:rPr>
        <w:lastRenderedPageBreak/>
        <w:t>Feature List</w:t>
      </w:r>
    </w:p>
    <w:p w:rsidR="0094077D" w:rsidRDefault="0094077D" w:rsidP="00FE48F5">
      <w:pPr>
        <w:rPr>
          <w:rFonts w:ascii="Arial" w:hAnsi="Arial" w:cs="Arial"/>
          <w:i/>
          <w:color w:val="000080"/>
          <w:sz w:val="20"/>
          <w:szCs w:val="20"/>
        </w:rPr>
      </w:pPr>
      <w:r>
        <w:rPr>
          <w:rFonts w:ascii="Arial" w:hAnsi="Arial" w:cs="Arial"/>
          <w:i/>
          <w:color w:val="000080"/>
          <w:sz w:val="20"/>
          <w:szCs w:val="20"/>
        </w:rPr>
        <w:br/>
      </w:r>
    </w:p>
    <w:tbl>
      <w:tblPr>
        <w:tblpPr w:leftFromText="180" w:rightFromText="180" w:vertAnchor="text" w:horzAnchor="margin"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0"/>
        <w:gridCol w:w="7028"/>
      </w:tblGrid>
      <w:tr w:rsidR="0094077D" w:rsidTr="00543388">
        <w:trPr>
          <w:trHeight w:val="301"/>
        </w:trPr>
        <w:tc>
          <w:tcPr>
            <w:tcW w:w="7030" w:type="dxa"/>
            <w:vAlign w:val="center"/>
          </w:tcPr>
          <w:p w:rsidR="0094077D" w:rsidRPr="008B338C" w:rsidRDefault="0094077D" w:rsidP="003A0EE0">
            <w:pPr>
              <w:jc w:val="center"/>
              <w:rPr>
                <w:rFonts w:ascii="Arial" w:hAnsi="Arial" w:cs="Arial"/>
                <w:b/>
                <w:sz w:val="20"/>
                <w:szCs w:val="20"/>
              </w:rPr>
            </w:pPr>
            <w:r w:rsidRPr="008B338C">
              <w:rPr>
                <w:rFonts w:ascii="Arial" w:hAnsi="Arial" w:cs="Arial"/>
                <w:b/>
                <w:sz w:val="20"/>
                <w:szCs w:val="20"/>
              </w:rPr>
              <w:t>Feature</w:t>
            </w:r>
          </w:p>
        </w:tc>
        <w:tc>
          <w:tcPr>
            <w:tcW w:w="7028" w:type="dxa"/>
            <w:vAlign w:val="center"/>
          </w:tcPr>
          <w:p w:rsidR="0094077D" w:rsidRPr="008B338C" w:rsidRDefault="0094077D" w:rsidP="003A0EE0">
            <w:pPr>
              <w:jc w:val="center"/>
              <w:rPr>
                <w:rFonts w:ascii="Arial" w:hAnsi="Arial" w:cs="Arial"/>
                <w:b/>
                <w:sz w:val="20"/>
                <w:szCs w:val="20"/>
              </w:rPr>
            </w:pPr>
            <w:r w:rsidRPr="008B338C">
              <w:rPr>
                <w:rFonts w:ascii="Arial" w:hAnsi="Arial" w:cs="Arial"/>
                <w:b/>
                <w:sz w:val="20"/>
                <w:szCs w:val="20"/>
              </w:rPr>
              <w:t>Target</w:t>
            </w:r>
          </w:p>
        </w:tc>
      </w:tr>
      <w:tr w:rsidR="0094077D" w:rsidTr="00543388">
        <w:trPr>
          <w:trHeight w:val="281"/>
        </w:trPr>
        <w:tc>
          <w:tcPr>
            <w:tcW w:w="7030" w:type="dxa"/>
            <w:vAlign w:val="center"/>
          </w:tcPr>
          <w:p w:rsidR="0094077D" w:rsidRPr="008B338C" w:rsidRDefault="0094077D" w:rsidP="003A0EE0">
            <w:pPr>
              <w:rPr>
                <w:rFonts w:ascii="Arial" w:hAnsi="Arial" w:cs="Arial"/>
                <w:sz w:val="20"/>
                <w:szCs w:val="20"/>
              </w:rPr>
            </w:pPr>
            <w:r>
              <w:rPr>
                <w:rFonts w:ascii="Arial" w:hAnsi="Arial" w:cs="Arial"/>
                <w:sz w:val="20"/>
                <w:szCs w:val="20"/>
              </w:rPr>
              <w:t xml:space="preserve">Search for an article </w:t>
            </w:r>
          </w:p>
        </w:tc>
        <w:tc>
          <w:tcPr>
            <w:tcW w:w="7028" w:type="dxa"/>
            <w:vAlign w:val="center"/>
          </w:tcPr>
          <w:p w:rsidR="0094077D" w:rsidRPr="008B338C" w:rsidRDefault="0094077D" w:rsidP="003A0EE0">
            <w:pPr>
              <w:rPr>
                <w:rFonts w:ascii="Arial" w:hAnsi="Arial" w:cs="Arial"/>
                <w:sz w:val="20"/>
                <w:szCs w:val="20"/>
              </w:rPr>
            </w:pPr>
            <w:r w:rsidRPr="008B338C">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Display article connections</w:t>
            </w:r>
          </w:p>
        </w:tc>
        <w:tc>
          <w:tcPr>
            <w:tcW w:w="7028" w:type="dxa"/>
            <w:vAlign w:val="center"/>
          </w:tcPr>
          <w:p w:rsidR="0094077D" w:rsidRPr="008B338C"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Display article preview (on hover)</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Display article thumbnail (on hover and on-click)</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Pr="008B338C" w:rsidRDefault="0094077D" w:rsidP="003A0EE0">
            <w:pPr>
              <w:rPr>
                <w:rFonts w:ascii="Arial" w:hAnsi="Arial" w:cs="Arial"/>
                <w:sz w:val="20"/>
                <w:szCs w:val="20"/>
              </w:rPr>
            </w:pPr>
            <w:r>
              <w:rPr>
                <w:rFonts w:ascii="Arial" w:hAnsi="Arial" w:cs="Arial"/>
                <w:sz w:val="20"/>
                <w:szCs w:val="20"/>
              </w:rPr>
              <w:t>Click on article node to center it</w:t>
            </w:r>
          </w:p>
        </w:tc>
        <w:tc>
          <w:tcPr>
            <w:tcW w:w="7028" w:type="dxa"/>
            <w:vAlign w:val="center"/>
          </w:tcPr>
          <w:p w:rsidR="0094077D" w:rsidRPr="008B338C" w:rsidRDefault="0094077D" w:rsidP="003A0EE0">
            <w:pPr>
              <w:rPr>
                <w:rFonts w:ascii="Arial" w:hAnsi="Arial" w:cs="Arial"/>
                <w:sz w:val="20"/>
                <w:szCs w:val="20"/>
              </w:rPr>
            </w:pPr>
            <w:r w:rsidRPr="008B338C">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Switch between full article and full map views</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Initial iteration on moving the map</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Initial parsing and relevancy ranking pass</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Relevancy tree caching first iteration</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Move the map to explore more relationships</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Final</w:t>
            </w:r>
          </w:p>
        </w:tc>
      </w:tr>
      <w:tr w:rsidR="0094077D" w:rsidTr="00543388">
        <w:trPr>
          <w:trHeight w:val="281"/>
        </w:trPr>
        <w:tc>
          <w:tcPr>
            <w:tcW w:w="7030" w:type="dxa"/>
            <w:vAlign w:val="center"/>
          </w:tcPr>
          <w:p w:rsidR="0094077D" w:rsidRPr="008B338C" w:rsidRDefault="0094077D" w:rsidP="003A0EE0">
            <w:pPr>
              <w:rPr>
                <w:rFonts w:ascii="Arial" w:hAnsi="Arial" w:cs="Arial"/>
                <w:sz w:val="20"/>
                <w:szCs w:val="20"/>
              </w:rPr>
            </w:pPr>
            <w:del w:id="258" w:author="Kimmy" w:date="2011-03-10T11:33:00Z">
              <w:r w:rsidDel="00FE48F5">
                <w:rPr>
                  <w:rFonts w:ascii="Arial" w:hAnsi="Arial" w:cs="Arial"/>
                  <w:sz w:val="20"/>
                  <w:szCs w:val="20"/>
                </w:rPr>
                <w:delText>Zoom in/out on the map or a node</w:delText>
              </w:r>
            </w:del>
          </w:p>
        </w:tc>
        <w:tc>
          <w:tcPr>
            <w:tcW w:w="7028" w:type="dxa"/>
            <w:vAlign w:val="center"/>
          </w:tcPr>
          <w:p w:rsidR="0094077D" w:rsidRPr="008B338C" w:rsidRDefault="0094077D" w:rsidP="003A0EE0">
            <w:pPr>
              <w:rPr>
                <w:rFonts w:ascii="Arial" w:hAnsi="Arial" w:cs="Arial"/>
                <w:sz w:val="20"/>
                <w:szCs w:val="20"/>
              </w:rPr>
            </w:pPr>
            <w:del w:id="259" w:author="Kimmy" w:date="2011-03-10T11:33:00Z">
              <w:r w:rsidRPr="008B338C" w:rsidDel="00FE48F5">
                <w:rPr>
                  <w:rFonts w:ascii="Arial" w:hAnsi="Arial" w:cs="Arial"/>
                  <w:sz w:val="20"/>
                  <w:szCs w:val="20"/>
                </w:rPr>
                <w:delText>Final</w:delText>
              </w:r>
            </w:del>
            <w:ins w:id="260" w:author="Kimmy" w:date="2011-03-10T11:33:00Z">
              <w:r w:rsidR="00FE48F5">
                <w:rPr>
                  <w:rFonts w:ascii="Arial" w:hAnsi="Arial" w:cs="Arial"/>
                  <w:sz w:val="20"/>
                  <w:szCs w:val="20"/>
                </w:rPr>
                <w:t xml:space="preserve"> Cut Feature</w:t>
              </w:r>
            </w:ins>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Return to the initial search location</w:t>
            </w:r>
          </w:p>
        </w:tc>
        <w:tc>
          <w:tcPr>
            <w:tcW w:w="7028" w:type="dxa"/>
            <w:vAlign w:val="center"/>
          </w:tcPr>
          <w:p w:rsidR="0094077D" w:rsidRPr="008B338C" w:rsidRDefault="0094077D" w:rsidP="003A0EE0">
            <w:pPr>
              <w:rPr>
                <w:rFonts w:ascii="Arial" w:hAnsi="Arial" w:cs="Arial"/>
                <w:sz w:val="20"/>
                <w:szCs w:val="20"/>
              </w:rPr>
            </w:pPr>
            <w:r>
              <w:rPr>
                <w:rFonts w:ascii="Arial" w:hAnsi="Arial" w:cs="Arial"/>
                <w:sz w:val="20"/>
                <w:szCs w:val="20"/>
              </w:rPr>
              <w:t>Final</w:t>
            </w:r>
          </w:p>
        </w:tc>
      </w:tr>
      <w:tr w:rsidR="0094077D" w:rsidTr="00543388">
        <w:trPr>
          <w:trHeight w:val="301"/>
        </w:trPr>
        <w:tc>
          <w:tcPr>
            <w:tcW w:w="7030" w:type="dxa"/>
            <w:vAlign w:val="center"/>
          </w:tcPr>
          <w:p w:rsidR="0094077D" w:rsidRDefault="0094077D" w:rsidP="003A0EE0">
            <w:pPr>
              <w:rPr>
                <w:rFonts w:ascii="Arial" w:hAnsi="Arial" w:cs="Arial"/>
                <w:sz w:val="20"/>
                <w:szCs w:val="20"/>
              </w:rPr>
            </w:pPr>
            <w:del w:id="261" w:author="Kimmy" w:date="2011-03-10T19:30:00Z">
              <w:r w:rsidDel="00AF378A">
                <w:rPr>
                  <w:rFonts w:ascii="Arial" w:hAnsi="Arial" w:cs="Arial"/>
                  <w:sz w:val="20"/>
                  <w:szCs w:val="20"/>
                </w:rPr>
                <w:delText>Have all data parsed and ranked (relevancy algorithm) in the main database</w:delText>
              </w:r>
            </w:del>
          </w:p>
        </w:tc>
        <w:tc>
          <w:tcPr>
            <w:tcW w:w="7028" w:type="dxa"/>
            <w:vAlign w:val="center"/>
          </w:tcPr>
          <w:p w:rsidR="0094077D" w:rsidRDefault="0094077D" w:rsidP="003A0EE0">
            <w:pPr>
              <w:rPr>
                <w:rFonts w:ascii="Arial" w:hAnsi="Arial" w:cs="Arial"/>
                <w:sz w:val="20"/>
                <w:szCs w:val="20"/>
              </w:rPr>
            </w:pPr>
            <w:del w:id="262" w:author="Kimmy" w:date="2011-03-10T19:30:00Z">
              <w:r w:rsidDel="00AF378A">
                <w:rPr>
                  <w:rFonts w:ascii="Arial" w:hAnsi="Arial" w:cs="Arial"/>
                  <w:sz w:val="20"/>
                  <w:szCs w:val="20"/>
                </w:rPr>
                <w:delText>Final</w:delText>
              </w:r>
            </w:del>
            <w:ins w:id="263" w:author="Kimmy" w:date="2011-03-10T19:30:00Z">
              <w:r w:rsidR="00AF378A">
                <w:rPr>
                  <w:rFonts w:ascii="Arial" w:hAnsi="Arial" w:cs="Arial"/>
                  <w:sz w:val="20"/>
                  <w:szCs w:val="20"/>
                </w:rPr>
                <w:t xml:space="preserve"> Delayed feature</w:t>
              </w:r>
            </w:ins>
          </w:p>
        </w:tc>
      </w:tr>
      <w:tr w:rsidR="0094077D" w:rsidTr="00543388">
        <w:trPr>
          <w:trHeight w:val="301"/>
        </w:trPr>
        <w:tc>
          <w:tcPr>
            <w:tcW w:w="7030" w:type="dxa"/>
            <w:vAlign w:val="center"/>
          </w:tcPr>
          <w:p w:rsidR="0094077D" w:rsidDel="00345BCC" w:rsidRDefault="0094077D" w:rsidP="003A0EE0">
            <w:pPr>
              <w:rPr>
                <w:rFonts w:ascii="Arial" w:hAnsi="Arial" w:cs="Arial"/>
                <w:sz w:val="20"/>
                <w:szCs w:val="20"/>
              </w:rPr>
            </w:pPr>
            <w:r>
              <w:rPr>
                <w:rFonts w:ascii="Arial" w:hAnsi="Arial" w:cs="Arial"/>
                <w:sz w:val="20"/>
                <w:szCs w:val="20"/>
              </w:rPr>
              <w:t>Relevancy tree caching second iterationq</w:t>
            </w:r>
          </w:p>
        </w:tc>
        <w:tc>
          <w:tcPr>
            <w:tcW w:w="7028" w:type="dxa"/>
            <w:vAlign w:val="center"/>
          </w:tcPr>
          <w:p w:rsidR="0094077D" w:rsidRPr="008B338C" w:rsidDel="00345BCC" w:rsidRDefault="0094077D" w:rsidP="003A0EE0">
            <w:pPr>
              <w:rPr>
                <w:rFonts w:ascii="Arial" w:hAnsi="Arial" w:cs="Arial"/>
                <w:sz w:val="20"/>
                <w:szCs w:val="20"/>
              </w:rPr>
            </w:pPr>
            <w:r>
              <w:rPr>
                <w:rFonts w:ascii="Arial" w:hAnsi="Arial" w:cs="Arial"/>
                <w:sz w:val="20"/>
                <w:szCs w:val="20"/>
              </w:rPr>
              <w:t>Final</w:t>
            </w:r>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“Help”, “About”, and “Contact” sections on the website</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Final</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Article traversal history/breadcrumb trail</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281"/>
        </w:trPr>
        <w:tc>
          <w:tcPr>
            <w:tcW w:w="7030" w:type="dxa"/>
            <w:vAlign w:val="center"/>
          </w:tcPr>
          <w:p w:rsidR="0094077D" w:rsidRPr="008B338C" w:rsidRDefault="0094077D" w:rsidP="003A0EE0">
            <w:pPr>
              <w:rPr>
                <w:rFonts w:ascii="Arial" w:hAnsi="Arial" w:cs="Arial"/>
                <w:sz w:val="20"/>
                <w:szCs w:val="20"/>
              </w:rPr>
            </w:pPr>
            <w:r>
              <w:rPr>
                <w:rFonts w:ascii="Arial" w:hAnsi="Arial" w:cs="Arial"/>
                <w:sz w:val="20"/>
                <w:szCs w:val="20"/>
              </w:rPr>
              <w:t xml:space="preserve">Support multiple languages </w:t>
            </w:r>
          </w:p>
        </w:tc>
        <w:tc>
          <w:tcPr>
            <w:tcW w:w="7028" w:type="dxa"/>
            <w:vAlign w:val="center"/>
          </w:tcPr>
          <w:p w:rsidR="0094077D" w:rsidRPr="008B338C"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301"/>
        </w:trPr>
        <w:tc>
          <w:tcPr>
            <w:tcW w:w="7030" w:type="dxa"/>
            <w:vAlign w:val="center"/>
          </w:tcPr>
          <w:p w:rsidR="0094077D" w:rsidRPr="008B338C" w:rsidRDefault="0094077D" w:rsidP="003A0EE0">
            <w:pPr>
              <w:rPr>
                <w:rFonts w:ascii="Arial" w:hAnsi="Arial" w:cs="Arial"/>
                <w:sz w:val="20"/>
                <w:szCs w:val="20"/>
              </w:rPr>
            </w:pPr>
            <w:r>
              <w:rPr>
                <w:rFonts w:ascii="Arial" w:hAnsi="Arial" w:cs="Arial"/>
                <w:sz w:val="20"/>
                <w:szCs w:val="20"/>
              </w:rPr>
              <w:t>Search for and display a random Wikipedia article</w:t>
            </w:r>
          </w:p>
        </w:tc>
        <w:tc>
          <w:tcPr>
            <w:tcW w:w="7028" w:type="dxa"/>
            <w:vAlign w:val="center"/>
          </w:tcPr>
          <w:p w:rsidR="0094077D" w:rsidRPr="008B338C"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 xml:space="preserve">Support multiple Wiki formats with an API </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Support multiple front-ends with an API</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Right/middle click opens an article in a new browser tab</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Resizable viewing panes</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Stretch</w:t>
            </w:r>
          </w:p>
        </w:tc>
      </w:tr>
    </w:tbl>
    <w:p w:rsidR="00282529" w:rsidRPr="00DC1C17" w:rsidRDefault="0094077D" w:rsidP="0094214D">
      <w:pPr>
        <w:rPr>
          <w:rFonts w:ascii="Arial" w:hAnsi="Arial" w:cs="Arial"/>
          <w:i/>
          <w:color w:val="000080"/>
          <w:sz w:val="20"/>
          <w:szCs w:val="20"/>
        </w:rPr>
      </w:pPr>
      <w:r>
        <w:rPr>
          <w:rFonts w:ascii="Arial" w:hAnsi="Arial" w:cs="Arial"/>
          <w:i/>
          <w:color w:val="000080"/>
          <w:sz w:val="20"/>
          <w:szCs w:val="20"/>
        </w:rPr>
        <w:br/>
      </w:r>
      <w:r>
        <w:rPr>
          <w:rFonts w:ascii="Arial" w:hAnsi="Arial" w:cs="Arial"/>
          <w:i/>
          <w:color w:val="000080"/>
          <w:sz w:val="20"/>
          <w:szCs w:val="20"/>
        </w:rPr>
        <w:br/>
      </w:r>
      <w:ins w:id="264" w:author="Kimmy" w:date="2011-03-10T19:30:00Z">
        <w:r w:rsidR="00AF378A" w:rsidRPr="00AF378A">
          <w:rPr>
            <w:rFonts w:ascii="Arial" w:hAnsi="Arial" w:cs="Arial"/>
            <w:b/>
            <w:i/>
            <w:color w:val="000080"/>
            <w:sz w:val="20"/>
            <w:szCs w:val="20"/>
            <w:rPrChange w:id="265" w:author="Kimmy" w:date="2011-03-10T19:34:00Z">
              <w:rPr>
                <w:rFonts w:ascii="Arial" w:hAnsi="Arial" w:cs="Arial"/>
                <w:i/>
                <w:color w:val="000080"/>
                <w:sz w:val="20"/>
                <w:szCs w:val="20"/>
              </w:rPr>
            </w:rPrChange>
          </w:rPr>
          <w:t>Zooming functionality:</w:t>
        </w:r>
        <w:r w:rsidR="00AF378A">
          <w:rPr>
            <w:rFonts w:ascii="Arial" w:hAnsi="Arial" w:cs="Arial"/>
            <w:i/>
            <w:color w:val="000080"/>
            <w:sz w:val="20"/>
            <w:szCs w:val="20"/>
          </w:rPr>
          <w:t xml:space="preserve"> The zooming functionality has been cut at this time.  After an implementation and usability test, our customers expressed that the behavior was confusing.  We would rather not release a feature for the sake of releasing one and wait until we can revisit its design and ensure that it is fully polished.</w:t>
        </w:r>
        <w:r w:rsidR="00AF378A">
          <w:rPr>
            <w:rFonts w:ascii="Arial" w:hAnsi="Arial" w:cs="Arial"/>
            <w:i/>
            <w:color w:val="000080"/>
            <w:sz w:val="20"/>
            <w:szCs w:val="20"/>
          </w:rPr>
          <w:br/>
        </w:r>
        <w:r w:rsidR="00AF378A">
          <w:rPr>
            <w:rFonts w:ascii="Arial" w:hAnsi="Arial" w:cs="Arial"/>
            <w:i/>
            <w:color w:val="000080"/>
            <w:sz w:val="20"/>
            <w:szCs w:val="20"/>
          </w:rPr>
          <w:br/>
        </w:r>
        <w:r w:rsidR="00AF378A" w:rsidRPr="00AF378A">
          <w:rPr>
            <w:rFonts w:ascii="Arial" w:hAnsi="Arial" w:cs="Arial"/>
            <w:b/>
            <w:i/>
            <w:color w:val="000080"/>
            <w:sz w:val="20"/>
            <w:szCs w:val="20"/>
            <w:rPrChange w:id="266" w:author="Kimmy" w:date="2011-03-10T19:34:00Z">
              <w:rPr>
                <w:rFonts w:ascii="Arial" w:hAnsi="Arial" w:cs="Arial"/>
                <w:i/>
                <w:color w:val="000080"/>
                <w:sz w:val="20"/>
                <w:szCs w:val="20"/>
              </w:rPr>
            </w:rPrChange>
          </w:rPr>
          <w:t>Data ranking with the relevancy algorithm:</w:t>
        </w:r>
        <w:r w:rsidR="00AF378A">
          <w:rPr>
            <w:rFonts w:ascii="Arial" w:hAnsi="Arial" w:cs="Arial"/>
            <w:i/>
            <w:color w:val="000080"/>
            <w:sz w:val="20"/>
            <w:szCs w:val="20"/>
          </w:rPr>
          <w:t xml:space="preserve"> Due to the amount of data we are dealing with (90 million Wikipedia entries), the relevancy algorithm will not finish on time.  The impact to our system is low because </w:t>
        </w:r>
        <w:proofErr w:type="spellStart"/>
        <w:r w:rsidR="00AF378A">
          <w:rPr>
            <w:rFonts w:ascii="Arial" w:hAnsi="Arial" w:cs="Arial"/>
            <w:i/>
            <w:color w:val="000080"/>
            <w:sz w:val="20"/>
            <w:szCs w:val="20"/>
          </w:rPr>
          <w:t>WikiMap</w:t>
        </w:r>
        <w:proofErr w:type="spellEnd"/>
        <w:r w:rsidR="00AF378A">
          <w:rPr>
            <w:rFonts w:ascii="Arial" w:hAnsi="Arial" w:cs="Arial"/>
            <w:i/>
            <w:color w:val="000080"/>
            <w:sz w:val="20"/>
            <w:szCs w:val="20"/>
          </w:rPr>
          <w:t xml:space="preserve"> functions with or without relevancy data.  Without relevancy data, linked articles are grabbed alphabetically from a particular main article entry in the database.  This has been determined to be the least impactful decision to make at this point in time, as we would rather have complete breadth of data (a complete database) than complete relevancy data (non-vital to the functionality of our product</w:t>
        </w:r>
      </w:ins>
      <w:ins w:id="267" w:author="Kimmy" w:date="2011-03-10T19:33:00Z">
        <w:r w:rsidR="00AF378A">
          <w:rPr>
            <w:rFonts w:ascii="Arial" w:hAnsi="Arial" w:cs="Arial"/>
            <w:i/>
            <w:color w:val="000080"/>
            <w:sz w:val="20"/>
            <w:szCs w:val="20"/>
          </w:rPr>
          <w:t>, though ultimately invaluable as we do put great stock in our relevancy algorithm</w:t>
        </w:r>
      </w:ins>
      <w:ins w:id="268" w:author="Kimmy" w:date="2011-03-10T19:30:00Z">
        <w:r w:rsidR="00AF378A">
          <w:rPr>
            <w:rFonts w:ascii="Arial" w:hAnsi="Arial" w:cs="Arial"/>
            <w:i/>
            <w:color w:val="000080"/>
            <w:sz w:val="20"/>
            <w:szCs w:val="20"/>
          </w:rPr>
          <w:t>).</w:t>
        </w:r>
      </w:ins>
      <w:ins w:id="269" w:author="Kimmy" w:date="2011-03-10T19:36:00Z">
        <w:r w:rsidR="00AF378A">
          <w:rPr>
            <w:rFonts w:ascii="Arial" w:hAnsi="Arial" w:cs="Arial"/>
            <w:i/>
            <w:color w:val="000080"/>
            <w:sz w:val="20"/>
            <w:szCs w:val="20"/>
          </w:rPr>
          <w:t xml:space="preserve">  Note that all data is parsed, the strength/relevancy ranking is what is incomplete at this time.</w:t>
        </w:r>
      </w:ins>
    </w:p>
    <w:p w:rsidR="004B4C1E" w:rsidRPr="0073303C" w:rsidRDefault="00E4456D" w:rsidP="0080296A">
      <w:pPr>
        <w:pStyle w:val="Heading1"/>
        <w:numPr>
          <w:ilvl w:val="0"/>
          <w:numId w:val="44"/>
        </w:numPr>
        <w:rPr>
          <w:sz w:val="20"/>
          <w:szCs w:val="20"/>
        </w:rPr>
      </w:pPr>
      <w:r w:rsidRPr="0073303C">
        <w:rPr>
          <w:sz w:val="20"/>
          <w:szCs w:val="20"/>
        </w:rPr>
        <w:lastRenderedPageBreak/>
        <w:t xml:space="preserve">Risk Assessment </w:t>
      </w:r>
    </w:p>
    <w:p w:rsidR="00EB0D38" w:rsidRPr="00DC1C17" w:rsidRDefault="00EB0D38" w:rsidP="003F7CA8">
      <w:pPr>
        <w:autoSpaceDE w:val="0"/>
        <w:autoSpaceDN w:val="0"/>
        <w:adjustRightInd w:val="0"/>
        <w:ind w:left="720"/>
        <w:rPr>
          <w:rFonts w:ascii="Arial" w:hAnsi="Arial" w:cs="Arial"/>
          <w:i/>
          <w:color w:val="000080"/>
          <w:sz w:val="20"/>
          <w:szCs w:val="20"/>
        </w:rPr>
      </w:pPr>
    </w:p>
    <w:tbl>
      <w:tblPr>
        <w:tblW w:w="14591"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3"/>
        <w:gridCol w:w="1335"/>
        <w:gridCol w:w="1554"/>
        <w:gridCol w:w="5064"/>
        <w:gridCol w:w="4975"/>
      </w:tblGrid>
      <w:tr w:rsidR="002409EA" w:rsidRPr="00DC1C17" w:rsidTr="002409EA">
        <w:trPr>
          <w:trHeight w:val="795"/>
        </w:trPr>
        <w:tc>
          <w:tcPr>
            <w:tcW w:w="1663" w:type="dxa"/>
          </w:tcPr>
          <w:p w:rsidR="00EB0D38" w:rsidRPr="00DC1C17" w:rsidRDefault="00EB0D38" w:rsidP="009920B7">
            <w:pPr>
              <w:autoSpaceDE w:val="0"/>
              <w:autoSpaceDN w:val="0"/>
              <w:adjustRightInd w:val="0"/>
              <w:rPr>
                <w:rFonts w:ascii="Arial" w:hAnsi="Arial" w:cs="Arial"/>
                <w:b/>
                <w:sz w:val="20"/>
                <w:szCs w:val="20"/>
              </w:rPr>
            </w:pPr>
            <w:r w:rsidRPr="00DC1C17">
              <w:rPr>
                <w:rFonts w:ascii="Arial" w:hAnsi="Arial" w:cs="Arial"/>
                <w:b/>
                <w:sz w:val="20"/>
                <w:szCs w:val="20"/>
              </w:rPr>
              <w:t>Risk</w:t>
            </w:r>
          </w:p>
        </w:tc>
        <w:tc>
          <w:tcPr>
            <w:tcW w:w="1335" w:type="dxa"/>
          </w:tcPr>
          <w:p w:rsidR="00EB0D38" w:rsidRPr="00DC1C17" w:rsidRDefault="00EB0D38" w:rsidP="002409EA">
            <w:pPr>
              <w:autoSpaceDE w:val="0"/>
              <w:autoSpaceDN w:val="0"/>
              <w:adjustRightInd w:val="0"/>
              <w:rPr>
                <w:rFonts w:ascii="Arial" w:hAnsi="Arial" w:cs="Arial"/>
                <w:b/>
                <w:sz w:val="20"/>
                <w:szCs w:val="20"/>
              </w:rPr>
            </w:pPr>
            <w:r w:rsidRPr="00DC1C17">
              <w:rPr>
                <w:rFonts w:ascii="Arial" w:hAnsi="Arial" w:cs="Arial"/>
                <w:b/>
                <w:sz w:val="20"/>
                <w:szCs w:val="20"/>
              </w:rPr>
              <w:t xml:space="preserve">Chance of occurring </w:t>
            </w:r>
          </w:p>
        </w:tc>
        <w:tc>
          <w:tcPr>
            <w:tcW w:w="1554" w:type="dxa"/>
          </w:tcPr>
          <w:p w:rsidR="00EB0D38" w:rsidRPr="00DC1C17" w:rsidRDefault="00EB0D38" w:rsidP="002409EA">
            <w:pPr>
              <w:autoSpaceDE w:val="0"/>
              <w:autoSpaceDN w:val="0"/>
              <w:adjustRightInd w:val="0"/>
              <w:rPr>
                <w:rFonts w:ascii="Arial" w:hAnsi="Arial" w:cs="Arial"/>
                <w:b/>
                <w:sz w:val="20"/>
                <w:szCs w:val="20"/>
              </w:rPr>
            </w:pPr>
            <w:r w:rsidRPr="00DC1C17">
              <w:rPr>
                <w:rFonts w:ascii="Arial" w:hAnsi="Arial" w:cs="Arial"/>
                <w:b/>
                <w:sz w:val="20"/>
                <w:szCs w:val="20"/>
              </w:rPr>
              <w:t xml:space="preserve">Impact if it occurs </w:t>
            </w:r>
          </w:p>
        </w:tc>
        <w:tc>
          <w:tcPr>
            <w:tcW w:w="5064" w:type="dxa"/>
          </w:tcPr>
          <w:p w:rsidR="00EB0D38" w:rsidRPr="00DC1C17" w:rsidRDefault="00EB0D38" w:rsidP="009920B7">
            <w:pPr>
              <w:autoSpaceDE w:val="0"/>
              <w:autoSpaceDN w:val="0"/>
              <w:adjustRightInd w:val="0"/>
              <w:rPr>
                <w:rFonts w:ascii="Arial" w:hAnsi="Arial" w:cs="Arial"/>
                <w:b/>
                <w:sz w:val="20"/>
                <w:szCs w:val="20"/>
              </w:rPr>
            </w:pPr>
            <w:r w:rsidRPr="00DC1C17">
              <w:rPr>
                <w:rFonts w:ascii="Arial" w:hAnsi="Arial" w:cs="Arial"/>
                <w:b/>
                <w:sz w:val="20"/>
                <w:szCs w:val="20"/>
              </w:rPr>
              <w:t>Steps taking to increase chance it won’t occur</w:t>
            </w:r>
          </w:p>
        </w:tc>
        <w:tc>
          <w:tcPr>
            <w:tcW w:w="4975" w:type="dxa"/>
          </w:tcPr>
          <w:p w:rsidR="00EB0D38" w:rsidRPr="00DC1C17" w:rsidRDefault="00EB0D38" w:rsidP="009920B7">
            <w:pPr>
              <w:autoSpaceDE w:val="0"/>
              <w:autoSpaceDN w:val="0"/>
              <w:adjustRightInd w:val="0"/>
              <w:rPr>
                <w:rFonts w:ascii="Arial" w:hAnsi="Arial" w:cs="Arial"/>
                <w:b/>
                <w:sz w:val="20"/>
                <w:szCs w:val="20"/>
              </w:rPr>
            </w:pPr>
            <w:r w:rsidRPr="00DC1C17">
              <w:rPr>
                <w:rFonts w:ascii="Arial" w:hAnsi="Arial" w:cs="Arial"/>
                <w:b/>
                <w:sz w:val="20"/>
                <w:szCs w:val="20"/>
              </w:rPr>
              <w:t>Mitigation plan should it occur</w:t>
            </w:r>
          </w:p>
        </w:tc>
      </w:tr>
      <w:tr w:rsidR="002409EA" w:rsidRPr="00DC1C17" w:rsidTr="002409EA">
        <w:trPr>
          <w:trHeight w:val="259"/>
        </w:trPr>
        <w:tc>
          <w:tcPr>
            <w:tcW w:w="1663" w:type="dxa"/>
          </w:tcPr>
          <w:p w:rsidR="00EB0D38" w:rsidRDefault="009920B7" w:rsidP="00876D4A">
            <w:pPr>
              <w:autoSpaceDE w:val="0"/>
              <w:autoSpaceDN w:val="0"/>
              <w:adjustRightInd w:val="0"/>
              <w:rPr>
                <w:ins w:id="270" w:author="Kimmy" w:date="2011-03-10T19:34:00Z"/>
                <w:rFonts w:ascii="Arial" w:hAnsi="Arial" w:cs="Arial"/>
                <w:sz w:val="20"/>
                <w:szCs w:val="20"/>
              </w:rPr>
            </w:pPr>
            <w:del w:id="271" w:author="Kimmy" w:date="2011-03-10T19:34:00Z">
              <w:r w:rsidDel="00AF378A">
                <w:rPr>
                  <w:rFonts w:ascii="Arial" w:hAnsi="Arial" w:cs="Arial"/>
                  <w:sz w:val="20"/>
                  <w:szCs w:val="20"/>
                </w:rPr>
                <w:delText>Implementation issues due to u</w:delText>
              </w:r>
              <w:r w:rsidR="00C83F01" w:rsidRPr="00C83F01" w:rsidDel="00AF378A">
                <w:rPr>
                  <w:rFonts w:ascii="Arial" w:hAnsi="Arial" w:cs="Arial"/>
                  <w:sz w:val="20"/>
                  <w:szCs w:val="20"/>
                </w:rPr>
                <w:delText xml:space="preserve">nfamiliarity with </w:delText>
              </w:r>
              <w:r w:rsidR="00876D4A" w:rsidDel="00AF378A">
                <w:rPr>
                  <w:rFonts w:ascii="Arial" w:hAnsi="Arial" w:cs="Arial"/>
                  <w:sz w:val="20"/>
                  <w:szCs w:val="20"/>
                </w:rPr>
                <w:delText>PHP</w:delText>
              </w:r>
            </w:del>
          </w:p>
          <w:p w:rsidR="00AF378A" w:rsidRDefault="00AF378A" w:rsidP="00876D4A">
            <w:pPr>
              <w:autoSpaceDE w:val="0"/>
              <w:autoSpaceDN w:val="0"/>
              <w:adjustRightInd w:val="0"/>
              <w:rPr>
                <w:ins w:id="272" w:author="Kimmy" w:date="2011-03-10T19:34:00Z"/>
                <w:rFonts w:ascii="Arial" w:hAnsi="Arial" w:cs="Arial"/>
                <w:sz w:val="20"/>
                <w:szCs w:val="20"/>
              </w:rPr>
            </w:pPr>
          </w:p>
          <w:p w:rsidR="00AF378A" w:rsidRPr="00C83F01" w:rsidRDefault="00AF378A" w:rsidP="00876D4A">
            <w:pPr>
              <w:autoSpaceDE w:val="0"/>
              <w:autoSpaceDN w:val="0"/>
              <w:adjustRightInd w:val="0"/>
              <w:rPr>
                <w:rFonts w:ascii="Arial" w:hAnsi="Arial" w:cs="Arial"/>
                <w:sz w:val="20"/>
                <w:szCs w:val="20"/>
              </w:rPr>
            </w:pPr>
            <w:ins w:id="273" w:author="Kimmy" w:date="2011-03-10T19:34:00Z">
              <w:r>
                <w:rPr>
                  <w:rFonts w:ascii="Arial" w:hAnsi="Arial" w:cs="Arial"/>
                  <w:sz w:val="20"/>
                  <w:szCs w:val="20"/>
                </w:rPr>
                <w:t>This is now a non-issue due to ramping up on PHP.</w:t>
              </w:r>
            </w:ins>
          </w:p>
        </w:tc>
        <w:tc>
          <w:tcPr>
            <w:tcW w:w="1335" w:type="dxa"/>
          </w:tcPr>
          <w:p w:rsidR="00EB0D38" w:rsidRPr="00C83F01" w:rsidRDefault="00C83F01" w:rsidP="00C83F01">
            <w:pPr>
              <w:autoSpaceDE w:val="0"/>
              <w:autoSpaceDN w:val="0"/>
              <w:adjustRightInd w:val="0"/>
              <w:rPr>
                <w:rFonts w:ascii="Arial" w:hAnsi="Arial" w:cs="Arial"/>
                <w:sz w:val="20"/>
                <w:szCs w:val="20"/>
              </w:rPr>
            </w:pPr>
            <w:del w:id="274" w:author="Kimmy" w:date="2011-03-10T19:34:00Z">
              <w:r w:rsidRPr="00C83F01" w:rsidDel="00AF378A">
                <w:rPr>
                  <w:rFonts w:ascii="Arial" w:hAnsi="Arial" w:cs="Arial"/>
                  <w:sz w:val="20"/>
                  <w:szCs w:val="20"/>
                </w:rPr>
                <w:delText>Low</w:delText>
              </w:r>
            </w:del>
          </w:p>
        </w:tc>
        <w:tc>
          <w:tcPr>
            <w:tcW w:w="1554" w:type="dxa"/>
          </w:tcPr>
          <w:p w:rsidR="00EB0D38" w:rsidRPr="00C83F01" w:rsidRDefault="00C83F01" w:rsidP="00C83F01">
            <w:pPr>
              <w:autoSpaceDE w:val="0"/>
              <w:autoSpaceDN w:val="0"/>
              <w:adjustRightInd w:val="0"/>
              <w:rPr>
                <w:rFonts w:ascii="Arial" w:hAnsi="Arial" w:cs="Arial"/>
                <w:sz w:val="20"/>
                <w:szCs w:val="20"/>
              </w:rPr>
            </w:pPr>
            <w:del w:id="275" w:author="Kimmy" w:date="2011-03-10T19:34:00Z">
              <w:r w:rsidDel="00AF378A">
                <w:rPr>
                  <w:rFonts w:ascii="Arial" w:hAnsi="Arial" w:cs="Arial"/>
                  <w:sz w:val="20"/>
                  <w:szCs w:val="20"/>
                </w:rPr>
                <w:delText>High</w:delText>
              </w:r>
            </w:del>
          </w:p>
        </w:tc>
        <w:tc>
          <w:tcPr>
            <w:tcW w:w="5064" w:type="dxa"/>
          </w:tcPr>
          <w:p w:rsidR="009920B7" w:rsidDel="00AF378A" w:rsidRDefault="009920B7" w:rsidP="0080296A">
            <w:pPr>
              <w:pStyle w:val="ListParagraph"/>
              <w:numPr>
                <w:ilvl w:val="0"/>
                <w:numId w:val="28"/>
              </w:numPr>
              <w:autoSpaceDE w:val="0"/>
              <w:autoSpaceDN w:val="0"/>
              <w:adjustRightInd w:val="0"/>
              <w:rPr>
                <w:del w:id="276" w:author="Kimmy" w:date="2011-03-10T19:34:00Z"/>
                <w:rFonts w:ascii="Arial" w:hAnsi="Arial" w:cs="Arial"/>
                <w:sz w:val="20"/>
                <w:szCs w:val="20"/>
              </w:rPr>
            </w:pPr>
            <w:del w:id="277" w:author="Kimmy" w:date="2011-03-10T19:34:00Z">
              <w:r w:rsidRPr="009920B7" w:rsidDel="00AF378A">
                <w:rPr>
                  <w:rFonts w:ascii="Arial" w:hAnsi="Arial" w:cs="Arial"/>
                  <w:sz w:val="20"/>
                  <w:szCs w:val="20"/>
                </w:rPr>
                <w:delText>Ensure that all team members familiarize thems</w:delText>
              </w:r>
              <w:r w:rsidDel="00AF378A">
                <w:rPr>
                  <w:rFonts w:ascii="Arial" w:hAnsi="Arial" w:cs="Arial"/>
                  <w:sz w:val="20"/>
                  <w:szCs w:val="20"/>
                </w:rPr>
                <w:delText>elves with PHP syntax</w:delText>
              </w:r>
            </w:del>
          </w:p>
          <w:p w:rsidR="009920B7" w:rsidDel="00AF378A" w:rsidRDefault="009920B7" w:rsidP="0080296A">
            <w:pPr>
              <w:pStyle w:val="ListParagraph"/>
              <w:numPr>
                <w:ilvl w:val="0"/>
                <w:numId w:val="28"/>
              </w:numPr>
              <w:autoSpaceDE w:val="0"/>
              <w:autoSpaceDN w:val="0"/>
              <w:adjustRightInd w:val="0"/>
              <w:rPr>
                <w:del w:id="278" w:author="Kimmy" w:date="2011-03-10T19:34:00Z"/>
                <w:rFonts w:ascii="Arial" w:hAnsi="Arial" w:cs="Arial"/>
                <w:sz w:val="20"/>
                <w:szCs w:val="20"/>
              </w:rPr>
            </w:pPr>
            <w:del w:id="279" w:author="Kimmy" w:date="2011-03-10T19:34:00Z">
              <w:r w:rsidDel="00AF378A">
                <w:rPr>
                  <w:rFonts w:ascii="Arial" w:hAnsi="Arial" w:cs="Arial"/>
                  <w:sz w:val="20"/>
                  <w:szCs w:val="20"/>
                </w:rPr>
                <w:delText xml:space="preserve">Team members should </w:delText>
              </w:r>
              <w:r w:rsidRPr="009920B7" w:rsidDel="00AF378A">
                <w:rPr>
                  <w:rFonts w:ascii="Arial" w:hAnsi="Arial" w:cs="Arial"/>
                  <w:sz w:val="20"/>
                  <w:szCs w:val="20"/>
                </w:rPr>
                <w:delText xml:space="preserve">follow PHP best-practices when coding.  </w:delText>
              </w:r>
            </w:del>
          </w:p>
          <w:p w:rsidR="00EB0D38" w:rsidRPr="009920B7" w:rsidRDefault="009920B7" w:rsidP="0080296A">
            <w:pPr>
              <w:pStyle w:val="ListParagraph"/>
              <w:numPr>
                <w:ilvl w:val="0"/>
                <w:numId w:val="28"/>
              </w:numPr>
              <w:autoSpaceDE w:val="0"/>
              <w:autoSpaceDN w:val="0"/>
              <w:adjustRightInd w:val="0"/>
              <w:rPr>
                <w:rFonts w:ascii="Arial" w:hAnsi="Arial" w:cs="Arial"/>
                <w:sz w:val="20"/>
                <w:szCs w:val="20"/>
              </w:rPr>
            </w:pPr>
            <w:del w:id="280" w:author="Kimmy" w:date="2011-03-10T19:34:00Z">
              <w:r w:rsidRPr="009920B7" w:rsidDel="00AF378A">
                <w:rPr>
                  <w:rFonts w:ascii="Arial" w:hAnsi="Arial" w:cs="Arial"/>
                  <w:sz w:val="20"/>
                  <w:szCs w:val="20"/>
                </w:rPr>
                <w:delText>Team members should contact their leads or the PM as soon as they have questions or concerns during implementation.</w:delText>
              </w:r>
            </w:del>
          </w:p>
        </w:tc>
        <w:tc>
          <w:tcPr>
            <w:tcW w:w="4975" w:type="dxa"/>
          </w:tcPr>
          <w:p w:rsidR="009920B7" w:rsidDel="00AF378A" w:rsidRDefault="009920B7" w:rsidP="0080296A">
            <w:pPr>
              <w:pStyle w:val="ListParagraph"/>
              <w:numPr>
                <w:ilvl w:val="0"/>
                <w:numId w:val="31"/>
              </w:numPr>
              <w:autoSpaceDE w:val="0"/>
              <w:autoSpaceDN w:val="0"/>
              <w:adjustRightInd w:val="0"/>
              <w:rPr>
                <w:del w:id="281" w:author="Kimmy" w:date="2011-03-10T19:34:00Z"/>
                <w:rFonts w:ascii="Arial" w:hAnsi="Arial" w:cs="Arial"/>
                <w:sz w:val="20"/>
                <w:szCs w:val="20"/>
              </w:rPr>
            </w:pPr>
            <w:del w:id="282" w:author="Kimmy" w:date="2011-03-10T19:34:00Z">
              <w:r w:rsidRPr="009920B7" w:rsidDel="00AF378A">
                <w:rPr>
                  <w:rFonts w:ascii="Arial" w:hAnsi="Arial" w:cs="Arial"/>
                  <w:sz w:val="20"/>
                  <w:szCs w:val="20"/>
                </w:rPr>
                <w:delText xml:space="preserve">Ask course staff for </w:delText>
              </w:r>
              <w:r w:rsidDel="00AF378A">
                <w:rPr>
                  <w:rFonts w:ascii="Arial" w:hAnsi="Arial" w:cs="Arial"/>
                  <w:sz w:val="20"/>
                  <w:szCs w:val="20"/>
                </w:rPr>
                <w:delText>guidance.</w:delText>
              </w:r>
            </w:del>
          </w:p>
          <w:p w:rsidR="00EB0D38" w:rsidDel="00AF378A" w:rsidRDefault="009920B7" w:rsidP="0080296A">
            <w:pPr>
              <w:pStyle w:val="ListParagraph"/>
              <w:numPr>
                <w:ilvl w:val="0"/>
                <w:numId w:val="31"/>
              </w:numPr>
              <w:autoSpaceDE w:val="0"/>
              <w:autoSpaceDN w:val="0"/>
              <w:adjustRightInd w:val="0"/>
              <w:rPr>
                <w:del w:id="283" w:author="Kimmy" w:date="2011-03-10T19:34:00Z"/>
                <w:rFonts w:ascii="Arial" w:hAnsi="Arial" w:cs="Arial"/>
                <w:sz w:val="20"/>
                <w:szCs w:val="20"/>
              </w:rPr>
            </w:pPr>
            <w:del w:id="284" w:author="Kimmy" w:date="2011-03-10T19:34:00Z">
              <w:r w:rsidRPr="009920B7" w:rsidDel="00AF378A">
                <w:rPr>
                  <w:rFonts w:ascii="Arial" w:hAnsi="Arial" w:cs="Arial"/>
                  <w:sz w:val="20"/>
                  <w:szCs w:val="20"/>
                </w:rPr>
                <w:delText xml:space="preserve">Place more </w:delText>
              </w:r>
              <w:r w:rsidR="00876D4A" w:rsidRPr="009920B7" w:rsidDel="00AF378A">
                <w:rPr>
                  <w:rFonts w:ascii="Arial" w:hAnsi="Arial" w:cs="Arial"/>
                  <w:sz w:val="20"/>
                  <w:szCs w:val="20"/>
                </w:rPr>
                <w:delText xml:space="preserve">resources </w:delText>
              </w:r>
              <w:r w:rsidR="00876D4A" w:rsidDel="00AF378A">
                <w:rPr>
                  <w:rFonts w:ascii="Arial" w:hAnsi="Arial" w:cs="Arial"/>
                  <w:sz w:val="20"/>
                  <w:szCs w:val="20"/>
                </w:rPr>
                <w:delText>on</w:delText>
              </w:r>
              <w:r w:rsidDel="00AF378A">
                <w:rPr>
                  <w:rFonts w:ascii="Arial" w:hAnsi="Arial" w:cs="Arial"/>
                  <w:sz w:val="20"/>
                  <w:szCs w:val="20"/>
                </w:rPr>
                <w:delText xml:space="preserve"> the impacted implementation area.</w:delText>
              </w:r>
            </w:del>
          </w:p>
          <w:p w:rsidR="009920B7" w:rsidRPr="009920B7" w:rsidRDefault="009920B7" w:rsidP="0080296A">
            <w:pPr>
              <w:pStyle w:val="ListParagraph"/>
              <w:numPr>
                <w:ilvl w:val="0"/>
                <w:numId w:val="31"/>
              </w:numPr>
              <w:autoSpaceDE w:val="0"/>
              <w:autoSpaceDN w:val="0"/>
              <w:adjustRightInd w:val="0"/>
              <w:rPr>
                <w:rFonts w:ascii="Arial" w:hAnsi="Arial" w:cs="Arial"/>
                <w:sz w:val="20"/>
                <w:szCs w:val="20"/>
              </w:rPr>
            </w:pPr>
            <w:del w:id="285" w:author="Kimmy" w:date="2011-03-10T19:34:00Z">
              <w:r w:rsidDel="00AF378A">
                <w:rPr>
                  <w:rFonts w:ascii="Arial" w:hAnsi="Arial" w:cs="Arial"/>
                  <w:sz w:val="20"/>
                  <w:szCs w:val="20"/>
                </w:rPr>
                <w:delText xml:space="preserve">Consider choosing an alternate implementation </w:delText>
              </w:r>
            </w:del>
          </w:p>
        </w:tc>
      </w:tr>
      <w:tr w:rsidR="002409EA" w:rsidRPr="00DC1C17" w:rsidTr="002409EA">
        <w:trPr>
          <w:trHeight w:val="259"/>
        </w:trPr>
        <w:tc>
          <w:tcPr>
            <w:tcW w:w="1663" w:type="dxa"/>
          </w:tcPr>
          <w:p w:rsidR="00EB0D38" w:rsidRPr="00C83F01" w:rsidRDefault="00AF5FC7" w:rsidP="0081619A">
            <w:pPr>
              <w:autoSpaceDE w:val="0"/>
              <w:autoSpaceDN w:val="0"/>
              <w:adjustRightInd w:val="0"/>
              <w:rPr>
                <w:rFonts w:ascii="Arial" w:hAnsi="Arial" w:cs="Arial"/>
                <w:sz w:val="20"/>
                <w:szCs w:val="20"/>
              </w:rPr>
            </w:pPr>
            <w:r>
              <w:rPr>
                <w:rFonts w:ascii="Arial" w:hAnsi="Arial" w:cs="Arial"/>
                <w:sz w:val="20"/>
                <w:szCs w:val="20"/>
              </w:rPr>
              <w:t>Unable</w:t>
            </w:r>
            <w:r w:rsidR="00C83F01" w:rsidRPr="00C83F01">
              <w:rPr>
                <w:rFonts w:ascii="Arial" w:hAnsi="Arial" w:cs="Arial"/>
                <w:sz w:val="20"/>
                <w:szCs w:val="20"/>
              </w:rPr>
              <w:t xml:space="preserve"> to rely on Wikipedia Search for article search results</w:t>
            </w:r>
          </w:p>
        </w:tc>
        <w:tc>
          <w:tcPr>
            <w:tcW w:w="1335"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1554"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5064" w:type="dxa"/>
          </w:tcPr>
          <w:p w:rsidR="009920B7" w:rsidRDefault="009920B7" w:rsidP="0080296A">
            <w:pPr>
              <w:pStyle w:val="ListParagraph"/>
              <w:numPr>
                <w:ilvl w:val="0"/>
                <w:numId w:val="30"/>
              </w:numPr>
              <w:autoSpaceDE w:val="0"/>
              <w:autoSpaceDN w:val="0"/>
              <w:adjustRightInd w:val="0"/>
              <w:rPr>
                <w:rFonts w:ascii="Arial" w:hAnsi="Arial" w:cs="Arial"/>
                <w:sz w:val="20"/>
                <w:szCs w:val="20"/>
              </w:rPr>
            </w:pPr>
            <w:r w:rsidRPr="009920B7">
              <w:rPr>
                <w:rFonts w:ascii="Arial" w:hAnsi="Arial" w:cs="Arial"/>
                <w:sz w:val="20"/>
                <w:szCs w:val="20"/>
              </w:rPr>
              <w:t xml:space="preserve">Do more research to ascertain if this is </w:t>
            </w:r>
            <w:r w:rsidR="00876D4A">
              <w:rPr>
                <w:rFonts w:ascii="Arial" w:hAnsi="Arial" w:cs="Arial"/>
                <w:sz w:val="20"/>
                <w:szCs w:val="20"/>
              </w:rPr>
              <w:t>feasible</w:t>
            </w:r>
            <w:r w:rsidRPr="009920B7">
              <w:rPr>
                <w:rFonts w:ascii="Arial" w:hAnsi="Arial" w:cs="Arial"/>
                <w:sz w:val="20"/>
                <w:szCs w:val="20"/>
              </w:rPr>
              <w:t xml:space="preserve">  </w:t>
            </w:r>
          </w:p>
          <w:p w:rsidR="00EB0D38" w:rsidRDefault="009920B7" w:rsidP="0080296A">
            <w:pPr>
              <w:pStyle w:val="ListParagraph"/>
              <w:numPr>
                <w:ilvl w:val="0"/>
                <w:numId w:val="30"/>
              </w:numPr>
              <w:autoSpaceDE w:val="0"/>
              <w:autoSpaceDN w:val="0"/>
              <w:adjustRightInd w:val="0"/>
              <w:rPr>
                <w:rFonts w:ascii="Arial" w:hAnsi="Arial" w:cs="Arial"/>
                <w:sz w:val="20"/>
                <w:szCs w:val="20"/>
              </w:rPr>
            </w:pPr>
            <w:r w:rsidRPr="009920B7">
              <w:rPr>
                <w:rFonts w:ascii="Arial" w:hAnsi="Arial" w:cs="Arial"/>
                <w:sz w:val="20"/>
                <w:szCs w:val="20"/>
              </w:rPr>
              <w:t>Do not make implementation decisions assuming that we will be able to rely on the Wikipedia search engine.</w:t>
            </w:r>
          </w:p>
          <w:p w:rsidR="009920B7" w:rsidRPr="009920B7" w:rsidRDefault="009920B7" w:rsidP="0080296A">
            <w:pPr>
              <w:pStyle w:val="ListParagraph"/>
              <w:numPr>
                <w:ilvl w:val="0"/>
                <w:numId w:val="30"/>
              </w:numPr>
              <w:autoSpaceDE w:val="0"/>
              <w:autoSpaceDN w:val="0"/>
              <w:adjustRightInd w:val="0"/>
              <w:rPr>
                <w:rFonts w:ascii="Arial" w:hAnsi="Arial" w:cs="Arial"/>
                <w:sz w:val="20"/>
                <w:szCs w:val="20"/>
              </w:rPr>
            </w:pPr>
            <w:r>
              <w:rPr>
                <w:rFonts w:ascii="Arial" w:hAnsi="Arial" w:cs="Arial"/>
                <w:sz w:val="20"/>
                <w:szCs w:val="20"/>
              </w:rPr>
              <w:t>Design the database with the intent to be able to search for and disambiguate Wikipedia articles (as a backup plan).</w:t>
            </w:r>
          </w:p>
        </w:tc>
        <w:tc>
          <w:tcPr>
            <w:tcW w:w="4975" w:type="dxa"/>
          </w:tcPr>
          <w:p w:rsidR="00EB0D38" w:rsidRPr="009920B7" w:rsidRDefault="009920B7" w:rsidP="0080296A">
            <w:pPr>
              <w:pStyle w:val="ListParagraph"/>
              <w:numPr>
                <w:ilvl w:val="0"/>
                <w:numId w:val="29"/>
              </w:numPr>
              <w:autoSpaceDE w:val="0"/>
              <w:autoSpaceDN w:val="0"/>
              <w:adjustRightInd w:val="0"/>
              <w:rPr>
                <w:rFonts w:ascii="Arial" w:hAnsi="Arial" w:cs="Arial"/>
                <w:i/>
                <w:sz w:val="20"/>
                <w:szCs w:val="20"/>
              </w:rPr>
            </w:pPr>
            <w:r>
              <w:rPr>
                <w:rFonts w:ascii="Arial" w:hAnsi="Arial" w:cs="Arial"/>
                <w:sz w:val="20"/>
                <w:szCs w:val="20"/>
              </w:rPr>
              <w:t>Use database for article lookup instead of Wikipedia</w:t>
            </w:r>
          </w:p>
          <w:p w:rsidR="009920B7" w:rsidRPr="009920B7" w:rsidRDefault="009920B7" w:rsidP="0080296A">
            <w:pPr>
              <w:pStyle w:val="ListParagraph"/>
              <w:numPr>
                <w:ilvl w:val="0"/>
                <w:numId w:val="29"/>
              </w:numPr>
              <w:autoSpaceDE w:val="0"/>
              <w:autoSpaceDN w:val="0"/>
              <w:adjustRightInd w:val="0"/>
              <w:rPr>
                <w:rFonts w:ascii="Arial" w:hAnsi="Arial" w:cs="Arial"/>
                <w:i/>
                <w:sz w:val="20"/>
                <w:szCs w:val="20"/>
              </w:rPr>
            </w:pPr>
            <w:r>
              <w:rPr>
                <w:rFonts w:ascii="Arial" w:hAnsi="Arial" w:cs="Arial"/>
                <w:sz w:val="20"/>
                <w:szCs w:val="20"/>
              </w:rPr>
              <w:t xml:space="preserve">Implement basic disambiguation logic alongside the database </w:t>
            </w:r>
          </w:p>
        </w:tc>
      </w:tr>
      <w:tr w:rsidR="002409EA" w:rsidRPr="00DC1C17" w:rsidTr="002409EA">
        <w:trPr>
          <w:trHeight w:val="259"/>
        </w:trPr>
        <w:tc>
          <w:tcPr>
            <w:tcW w:w="1663" w:type="dxa"/>
          </w:tcPr>
          <w:p w:rsidR="00EB0D38" w:rsidRPr="00C83F01" w:rsidRDefault="00876D4A" w:rsidP="00876D4A">
            <w:pPr>
              <w:autoSpaceDE w:val="0"/>
              <w:autoSpaceDN w:val="0"/>
              <w:adjustRightInd w:val="0"/>
              <w:rPr>
                <w:rFonts w:ascii="Arial" w:hAnsi="Arial" w:cs="Arial"/>
                <w:sz w:val="20"/>
                <w:szCs w:val="20"/>
              </w:rPr>
            </w:pPr>
            <w:r>
              <w:rPr>
                <w:rFonts w:ascii="Arial" w:hAnsi="Arial" w:cs="Arial"/>
                <w:sz w:val="20"/>
                <w:szCs w:val="20"/>
              </w:rPr>
              <w:t>Handling</w:t>
            </w:r>
            <w:r w:rsidR="00C83F01" w:rsidRPr="00C83F01">
              <w:rPr>
                <w:rFonts w:ascii="Arial" w:hAnsi="Arial" w:cs="Arial"/>
                <w:sz w:val="20"/>
                <w:szCs w:val="20"/>
              </w:rPr>
              <w:t xml:space="preserve"> queries with more than 1 result</w:t>
            </w:r>
            <w:r>
              <w:rPr>
                <w:rFonts w:ascii="Arial" w:hAnsi="Arial" w:cs="Arial"/>
                <w:sz w:val="20"/>
                <w:szCs w:val="20"/>
              </w:rPr>
              <w:t xml:space="preserve"> on Wikipedia</w:t>
            </w:r>
          </w:p>
        </w:tc>
        <w:tc>
          <w:tcPr>
            <w:tcW w:w="1335"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Low</w:t>
            </w:r>
          </w:p>
        </w:tc>
        <w:tc>
          <w:tcPr>
            <w:tcW w:w="1554"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5064" w:type="dxa"/>
          </w:tcPr>
          <w:p w:rsidR="00EB0D38" w:rsidRDefault="00AF5FC7" w:rsidP="0080296A">
            <w:pPr>
              <w:pStyle w:val="ListParagraph"/>
              <w:numPr>
                <w:ilvl w:val="0"/>
                <w:numId w:val="33"/>
              </w:numPr>
              <w:autoSpaceDE w:val="0"/>
              <w:autoSpaceDN w:val="0"/>
              <w:adjustRightInd w:val="0"/>
              <w:rPr>
                <w:rFonts w:ascii="Arial" w:hAnsi="Arial" w:cs="Arial"/>
                <w:sz w:val="20"/>
                <w:szCs w:val="20"/>
              </w:rPr>
            </w:pPr>
            <w:r>
              <w:rPr>
                <w:rFonts w:ascii="Arial" w:hAnsi="Arial" w:cs="Arial"/>
                <w:sz w:val="20"/>
                <w:szCs w:val="20"/>
              </w:rPr>
              <w:t>Design UI with the intent to handle these cases</w:t>
            </w:r>
          </w:p>
          <w:p w:rsidR="00AF5FC7" w:rsidRPr="00AF5FC7" w:rsidRDefault="00AF5FC7" w:rsidP="0080296A">
            <w:pPr>
              <w:pStyle w:val="ListParagraph"/>
              <w:numPr>
                <w:ilvl w:val="0"/>
                <w:numId w:val="33"/>
              </w:numPr>
              <w:autoSpaceDE w:val="0"/>
              <w:autoSpaceDN w:val="0"/>
              <w:adjustRightInd w:val="0"/>
              <w:rPr>
                <w:rFonts w:ascii="Arial" w:hAnsi="Arial" w:cs="Arial"/>
                <w:sz w:val="20"/>
                <w:szCs w:val="20"/>
              </w:rPr>
            </w:pPr>
            <w:r>
              <w:rPr>
                <w:rFonts w:ascii="Arial" w:hAnsi="Arial" w:cs="Arial"/>
                <w:sz w:val="20"/>
                <w:szCs w:val="20"/>
              </w:rPr>
              <w:t>Do not assume that search results will always return one article result exactly</w:t>
            </w:r>
          </w:p>
        </w:tc>
        <w:tc>
          <w:tcPr>
            <w:tcW w:w="4975" w:type="dxa"/>
          </w:tcPr>
          <w:p w:rsidR="00EB0D38" w:rsidRDefault="00AF5FC7" w:rsidP="0080296A">
            <w:pPr>
              <w:pStyle w:val="ListParagraph"/>
              <w:numPr>
                <w:ilvl w:val="0"/>
                <w:numId w:val="34"/>
              </w:numPr>
              <w:autoSpaceDE w:val="0"/>
              <w:autoSpaceDN w:val="0"/>
              <w:adjustRightInd w:val="0"/>
              <w:rPr>
                <w:rFonts w:ascii="Arial" w:hAnsi="Arial" w:cs="Arial"/>
                <w:sz w:val="20"/>
                <w:szCs w:val="20"/>
              </w:rPr>
            </w:pPr>
            <w:r>
              <w:rPr>
                <w:rFonts w:ascii="Arial" w:hAnsi="Arial" w:cs="Arial"/>
                <w:sz w:val="20"/>
                <w:szCs w:val="20"/>
              </w:rPr>
              <w:t>Re-evaluate query logic</w:t>
            </w:r>
          </w:p>
          <w:p w:rsidR="00AF5FC7" w:rsidRDefault="00AF5FC7" w:rsidP="0080296A">
            <w:pPr>
              <w:pStyle w:val="ListParagraph"/>
              <w:numPr>
                <w:ilvl w:val="0"/>
                <w:numId w:val="34"/>
              </w:numPr>
              <w:autoSpaceDE w:val="0"/>
              <w:autoSpaceDN w:val="0"/>
              <w:adjustRightInd w:val="0"/>
              <w:rPr>
                <w:rFonts w:ascii="Arial" w:hAnsi="Arial" w:cs="Arial"/>
                <w:sz w:val="20"/>
                <w:szCs w:val="20"/>
              </w:rPr>
            </w:pPr>
            <w:r>
              <w:rPr>
                <w:rFonts w:ascii="Arial" w:hAnsi="Arial" w:cs="Arial"/>
                <w:sz w:val="20"/>
                <w:szCs w:val="20"/>
              </w:rPr>
              <w:t>Determine the source of the issue, such as the Wikipedia search or our code</w:t>
            </w:r>
          </w:p>
          <w:p w:rsidR="00AF5FC7" w:rsidRPr="00AF5FC7" w:rsidRDefault="00AF5FC7" w:rsidP="0080296A">
            <w:pPr>
              <w:pStyle w:val="ListParagraph"/>
              <w:numPr>
                <w:ilvl w:val="0"/>
                <w:numId w:val="34"/>
              </w:numPr>
              <w:autoSpaceDE w:val="0"/>
              <w:autoSpaceDN w:val="0"/>
              <w:adjustRightInd w:val="0"/>
              <w:rPr>
                <w:rFonts w:ascii="Arial" w:hAnsi="Arial" w:cs="Arial"/>
                <w:sz w:val="20"/>
                <w:szCs w:val="20"/>
              </w:rPr>
            </w:pPr>
            <w:r>
              <w:rPr>
                <w:rFonts w:ascii="Arial" w:hAnsi="Arial" w:cs="Arial"/>
                <w:sz w:val="20"/>
                <w:szCs w:val="20"/>
              </w:rPr>
              <w:t>Prioritize fixing the issue before continuing other implementation</w:t>
            </w:r>
          </w:p>
        </w:tc>
      </w:tr>
      <w:tr w:rsidR="002409EA" w:rsidRPr="00DC1C17" w:rsidTr="002409EA">
        <w:trPr>
          <w:trHeight w:val="259"/>
        </w:trPr>
        <w:tc>
          <w:tcPr>
            <w:tcW w:w="1663" w:type="dxa"/>
          </w:tcPr>
          <w:p w:rsidR="00EB0D38" w:rsidRPr="00C83F01" w:rsidRDefault="00AF5FC7" w:rsidP="00C83F01">
            <w:pPr>
              <w:autoSpaceDE w:val="0"/>
              <w:autoSpaceDN w:val="0"/>
              <w:adjustRightInd w:val="0"/>
              <w:rPr>
                <w:rFonts w:ascii="Arial" w:hAnsi="Arial" w:cs="Arial"/>
                <w:sz w:val="20"/>
                <w:szCs w:val="20"/>
              </w:rPr>
            </w:pPr>
            <w:r>
              <w:rPr>
                <w:rFonts w:ascii="Arial" w:hAnsi="Arial" w:cs="Arial"/>
                <w:sz w:val="20"/>
                <w:szCs w:val="20"/>
              </w:rPr>
              <w:t>Poor performance</w:t>
            </w:r>
            <w:r w:rsidR="00C83F01" w:rsidRPr="00C83F01">
              <w:rPr>
                <w:rFonts w:ascii="Arial" w:hAnsi="Arial" w:cs="Arial"/>
                <w:sz w:val="20"/>
                <w:szCs w:val="20"/>
              </w:rPr>
              <w:t xml:space="preserve"> of graph and relevancy algorithms</w:t>
            </w:r>
          </w:p>
        </w:tc>
        <w:tc>
          <w:tcPr>
            <w:tcW w:w="1335" w:type="dxa"/>
          </w:tcPr>
          <w:p w:rsidR="00EB0D38" w:rsidRPr="009920B7" w:rsidRDefault="009920B7" w:rsidP="009920B7">
            <w:pPr>
              <w:autoSpaceDE w:val="0"/>
              <w:autoSpaceDN w:val="0"/>
              <w:adjustRightInd w:val="0"/>
              <w:rPr>
                <w:rFonts w:ascii="Arial" w:hAnsi="Arial" w:cs="Arial"/>
                <w:sz w:val="20"/>
                <w:szCs w:val="20"/>
              </w:rPr>
            </w:pPr>
            <w:del w:id="286" w:author="Kimmy" w:date="2011-03-10T19:34:00Z">
              <w:r w:rsidDel="00AF378A">
                <w:rPr>
                  <w:rFonts w:ascii="Arial" w:hAnsi="Arial" w:cs="Arial"/>
                  <w:sz w:val="20"/>
                  <w:szCs w:val="20"/>
                </w:rPr>
                <w:delText>Med</w:delText>
              </w:r>
            </w:del>
            <w:ins w:id="287" w:author="Kimmy" w:date="2011-03-10T19:34:00Z">
              <w:r w:rsidR="00AF378A">
                <w:rPr>
                  <w:rFonts w:ascii="Arial" w:hAnsi="Arial" w:cs="Arial"/>
                  <w:sz w:val="20"/>
                  <w:szCs w:val="20"/>
                </w:rPr>
                <w:t xml:space="preserve">High </w:t>
              </w:r>
            </w:ins>
          </w:p>
        </w:tc>
        <w:tc>
          <w:tcPr>
            <w:tcW w:w="1554" w:type="dxa"/>
          </w:tcPr>
          <w:p w:rsidR="00EB0D38" w:rsidRPr="009920B7" w:rsidRDefault="009920B7" w:rsidP="009920B7">
            <w:pPr>
              <w:autoSpaceDE w:val="0"/>
              <w:autoSpaceDN w:val="0"/>
              <w:adjustRightInd w:val="0"/>
              <w:rPr>
                <w:rFonts w:ascii="Arial" w:hAnsi="Arial" w:cs="Arial"/>
                <w:sz w:val="20"/>
                <w:szCs w:val="20"/>
              </w:rPr>
            </w:pPr>
            <w:del w:id="288" w:author="Kimmy" w:date="2011-03-10T19:34:00Z">
              <w:r w:rsidDel="00AF378A">
                <w:rPr>
                  <w:rFonts w:ascii="Arial" w:hAnsi="Arial" w:cs="Arial"/>
                  <w:sz w:val="20"/>
                  <w:szCs w:val="20"/>
                </w:rPr>
                <w:delText>Med</w:delText>
              </w:r>
            </w:del>
            <w:proofErr w:type="spellStart"/>
            <w:ins w:id="289" w:author="Kimmy" w:date="2011-03-10T19:34:00Z">
              <w:r w:rsidR="00AF378A">
                <w:rPr>
                  <w:rFonts w:ascii="Arial" w:hAnsi="Arial" w:cs="Arial"/>
                  <w:sz w:val="20"/>
                  <w:szCs w:val="20"/>
                </w:rPr>
                <w:t>HIgh</w:t>
              </w:r>
            </w:ins>
            <w:proofErr w:type="spellEnd"/>
          </w:p>
        </w:tc>
        <w:tc>
          <w:tcPr>
            <w:tcW w:w="5064" w:type="dxa"/>
          </w:tcPr>
          <w:p w:rsidR="00EB0D38" w:rsidRDefault="00AF5FC7" w:rsidP="0080296A">
            <w:pPr>
              <w:pStyle w:val="ListParagraph"/>
              <w:numPr>
                <w:ilvl w:val="0"/>
                <w:numId w:val="35"/>
              </w:numPr>
              <w:autoSpaceDE w:val="0"/>
              <w:autoSpaceDN w:val="0"/>
              <w:adjustRightInd w:val="0"/>
              <w:rPr>
                <w:rFonts w:ascii="Arial" w:hAnsi="Arial" w:cs="Arial"/>
                <w:sz w:val="20"/>
                <w:szCs w:val="20"/>
              </w:rPr>
            </w:pPr>
            <w:r>
              <w:rPr>
                <w:rFonts w:ascii="Arial" w:hAnsi="Arial" w:cs="Arial"/>
                <w:sz w:val="20"/>
                <w:szCs w:val="20"/>
              </w:rPr>
              <w:t>Plan algorithms and logic with large data sets and high performance in mind</w:t>
            </w:r>
          </w:p>
          <w:p w:rsidR="00AF5FC7" w:rsidRPr="00AF5FC7" w:rsidRDefault="00AF5FC7" w:rsidP="0080296A">
            <w:pPr>
              <w:pStyle w:val="ListParagraph"/>
              <w:numPr>
                <w:ilvl w:val="0"/>
                <w:numId w:val="35"/>
              </w:numPr>
              <w:autoSpaceDE w:val="0"/>
              <w:autoSpaceDN w:val="0"/>
              <w:adjustRightInd w:val="0"/>
              <w:rPr>
                <w:rFonts w:ascii="Arial" w:hAnsi="Arial" w:cs="Arial"/>
                <w:sz w:val="20"/>
                <w:szCs w:val="20"/>
              </w:rPr>
            </w:pPr>
            <w:r>
              <w:rPr>
                <w:rFonts w:ascii="Arial" w:hAnsi="Arial" w:cs="Arial"/>
                <w:sz w:val="20"/>
                <w:szCs w:val="20"/>
              </w:rPr>
              <w:t>Research and implement common graph and relevancy ranking algorithms where possible</w:t>
            </w:r>
          </w:p>
        </w:tc>
        <w:tc>
          <w:tcPr>
            <w:tcW w:w="4975" w:type="dxa"/>
          </w:tcPr>
          <w:p w:rsidR="00EB0D38" w:rsidRDefault="00AF5FC7" w:rsidP="0080296A">
            <w:pPr>
              <w:pStyle w:val="ListParagraph"/>
              <w:numPr>
                <w:ilvl w:val="0"/>
                <w:numId w:val="36"/>
              </w:numPr>
              <w:autoSpaceDE w:val="0"/>
              <w:autoSpaceDN w:val="0"/>
              <w:adjustRightInd w:val="0"/>
              <w:rPr>
                <w:rFonts w:ascii="Arial" w:hAnsi="Arial" w:cs="Arial"/>
                <w:sz w:val="20"/>
                <w:szCs w:val="20"/>
              </w:rPr>
            </w:pPr>
            <w:r>
              <w:rPr>
                <w:rFonts w:ascii="Arial" w:hAnsi="Arial" w:cs="Arial"/>
                <w:sz w:val="20"/>
                <w:szCs w:val="20"/>
              </w:rPr>
              <w:t>Identify performance “hotspots” and prioritize optimization of these areas</w:t>
            </w:r>
          </w:p>
          <w:p w:rsidR="00AF5FC7" w:rsidRPr="00AF5FC7" w:rsidRDefault="00AF5FC7" w:rsidP="0080296A">
            <w:pPr>
              <w:pStyle w:val="ListParagraph"/>
              <w:numPr>
                <w:ilvl w:val="0"/>
                <w:numId w:val="36"/>
              </w:numPr>
              <w:autoSpaceDE w:val="0"/>
              <w:autoSpaceDN w:val="0"/>
              <w:adjustRightInd w:val="0"/>
              <w:rPr>
                <w:rFonts w:ascii="Arial" w:hAnsi="Arial" w:cs="Arial"/>
                <w:sz w:val="20"/>
                <w:szCs w:val="20"/>
              </w:rPr>
            </w:pPr>
            <w:r>
              <w:rPr>
                <w:rFonts w:ascii="Arial" w:hAnsi="Arial" w:cs="Arial"/>
                <w:sz w:val="20"/>
                <w:szCs w:val="20"/>
              </w:rPr>
              <w:t>Re-evaluate algorithms and simplify wherever possible</w:t>
            </w:r>
          </w:p>
        </w:tc>
      </w:tr>
      <w:tr w:rsidR="002409EA" w:rsidRPr="00DC1C17" w:rsidTr="002409EA">
        <w:trPr>
          <w:trHeight w:val="1754"/>
        </w:trPr>
        <w:tc>
          <w:tcPr>
            <w:tcW w:w="1663" w:type="dxa"/>
          </w:tcPr>
          <w:p w:rsidR="00EB0D38" w:rsidRPr="00C83F01" w:rsidRDefault="00C83F01" w:rsidP="00C83F01">
            <w:pPr>
              <w:autoSpaceDE w:val="0"/>
              <w:autoSpaceDN w:val="0"/>
              <w:adjustRightInd w:val="0"/>
              <w:rPr>
                <w:rFonts w:ascii="Arial" w:hAnsi="Arial" w:cs="Arial"/>
                <w:sz w:val="20"/>
                <w:szCs w:val="20"/>
              </w:rPr>
            </w:pPr>
            <w:r w:rsidRPr="00C83F01">
              <w:rPr>
                <w:rFonts w:ascii="Arial" w:hAnsi="Arial" w:cs="Arial"/>
                <w:sz w:val="20"/>
                <w:szCs w:val="20"/>
              </w:rPr>
              <w:t>Falling behind schedule</w:t>
            </w:r>
          </w:p>
        </w:tc>
        <w:tc>
          <w:tcPr>
            <w:tcW w:w="1335"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1554"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5064" w:type="dxa"/>
          </w:tcPr>
          <w:p w:rsidR="00EB0D38" w:rsidRPr="00AF5FC7" w:rsidRDefault="00AF5FC7" w:rsidP="0080296A">
            <w:pPr>
              <w:pStyle w:val="ListParagraph"/>
              <w:numPr>
                <w:ilvl w:val="0"/>
                <w:numId w:val="37"/>
              </w:numPr>
              <w:autoSpaceDE w:val="0"/>
              <w:autoSpaceDN w:val="0"/>
              <w:adjustRightInd w:val="0"/>
              <w:rPr>
                <w:rFonts w:ascii="Arial" w:hAnsi="Arial" w:cs="Arial"/>
                <w:i/>
                <w:sz w:val="20"/>
                <w:szCs w:val="20"/>
              </w:rPr>
            </w:pPr>
            <w:r>
              <w:rPr>
                <w:rFonts w:ascii="Arial" w:hAnsi="Arial" w:cs="Arial"/>
                <w:sz w:val="20"/>
                <w:szCs w:val="20"/>
              </w:rPr>
              <w:t>Provide reasonable time estimates for tasks and buffer with extra time to allow for bugs and other issues</w:t>
            </w:r>
          </w:p>
          <w:p w:rsidR="00AF5FC7" w:rsidRPr="00AF5FC7" w:rsidRDefault="00AF5FC7" w:rsidP="0080296A">
            <w:pPr>
              <w:pStyle w:val="ListParagraph"/>
              <w:numPr>
                <w:ilvl w:val="0"/>
                <w:numId w:val="37"/>
              </w:numPr>
              <w:autoSpaceDE w:val="0"/>
              <w:autoSpaceDN w:val="0"/>
              <w:adjustRightInd w:val="0"/>
              <w:rPr>
                <w:rFonts w:ascii="Arial" w:hAnsi="Arial" w:cs="Arial"/>
                <w:i/>
                <w:sz w:val="20"/>
                <w:szCs w:val="20"/>
              </w:rPr>
            </w:pPr>
            <w:r>
              <w:rPr>
                <w:rFonts w:ascii="Arial" w:hAnsi="Arial" w:cs="Arial"/>
                <w:sz w:val="20"/>
                <w:szCs w:val="20"/>
              </w:rPr>
              <w:t>Track team member status closely and adjust schedule as needed along the way</w:t>
            </w:r>
          </w:p>
          <w:p w:rsidR="00AF5FC7" w:rsidRPr="00AF5FC7" w:rsidRDefault="00AF5FC7" w:rsidP="0080296A">
            <w:pPr>
              <w:pStyle w:val="ListParagraph"/>
              <w:numPr>
                <w:ilvl w:val="0"/>
                <w:numId w:val="37"/>
              </w:numPr>
              <w:autoSpaceDE w:val="0"/>
              <w:autoSpaceDN w:val="0"/>
              <w:adjustRightInd w:val="0"/>
              <w:rPr>
                <w:rFonts w:ascii="Arial" w:hAnsi="Arial" w:cs="Arial"/>
                <w:i/>
                <w:sz w:val="20"/>
                <w:szCs w:val="20"/>
              </w:rPr>
            </w:pPr>
            <w:r>
              <w:rPr>
                <w:rFonts w:ascii="Arial" w:hAnsi="Arial" w:cs="Arial"/>
                <w:sz w:val="20"/>
                <w:szCs w:val="20"/>
              </w:rPr>
              <w:t>Adjust team member assignments to reflect highest priority milestones and highest cost feature areas</w:t>
            </w:r>
          </w:p>
        </w:tc>
        <w:tc>
          <w:tcPr>
            <w:tcW w:w="4975" w:type="dxa"/>
          </w:tcPr>
          <w:p w:rsidR="00EB0D38" w:rsidRPr="00AF5FC7" w:rsidRDefault="009920B7" w:rsidP="0080296A">
            <w:pPr>
              <w:pStyle w:val="ListParagraph"/>
              <w:numPr>
                <w:ilvl w:val="0"/>
                <w:numId w:val="32"/>
              </w:numPr>
              <w:autoSpaceDE w:val="0"/>
              <w:autoSpaceDN w:val="0"/>
              <w:adjustRightInd w:val="0"/>
              <w:rPr>
                <w:rFonts w:ascii="Arial" w:hAnsi="Arial" w:cs="Arial"/>
                <w:i/>
                <w:sz w:val="20"/>
                <w:szCs w:val="20"/>
              </w:rPr>
            </w:pPr>
            <w:r>
              <w:rPr>
                <w:rFonts w:ascii="Arial" w:hAnsi="Arial" w:cs="Arial"/>
                <w:sz w:val="20"/>
                <w:szCs w:val="20"/>
              </w:rPr>
              <w:t xml:space="preserve">Reevaluate </w:t>
            </w:r>
            <w:r w:rsidR="00AF5FC7">
              <w:rPr>
                <w:rFonts w:ascii="Arial" w:hAnsi="Arial" w:cs="Arial"/>
                <w:sz w:val="20"/>
                <w:szCs w:val="20"/>
              </w:rPr>
              <w:t xml:space="preserve">current priorities and milestones </w:t>
            </w:r>
          </w:p>
          <w:p w:rsidR="00AF5FC7" w:rsidRPr="00AF5FC7" w:rsidRDefault="00AF5FC7" w:rsidP="0080296A">
            <w:pPr>
              <w:pStyle w:val="ListParagraph"/>
              <w:numPr>
                <w:ilvl w:val="0"/>
                <w:numId w:val="32"/>
              </w:numPr>
              <w:autoSpaceDE w:val="0"/>
              <w:autoSpaceDN w:val="0"/>
              <w:adjustRightInd w:val="0"/>
              <w:rPr>
                <w:rFonts w:ascii="Arial" w:hAnsi="Arial" w:cs="Arial"/>
                <w:i/>
                <w:sz w:val="20"/>
                <w:szCs w:val="20"/>
              </w:rPr>
            </w:pPr>
            <w:r>
              <w:rPr>
                <w:rFonts w:ascii="Arial" w:hAnsi="Arial" w:cs="Arial"/>
                <w:sz w:val="20"/>
                <w:szCs w:val="20"/>
              </w:rPr>
              <w:t>Prioritize major deliverables and reassign team members as necessary to focus on these</w:t>
            </w:r>
          </w:p>
          <w:p w:rsidR="002409EA" w:rsidRPr="002409EA" w:rsidRDefault="00AF5FC7" w:rsidP="0080296A">
            <w:pPr>
              <w:pStyle w:val="ListParagraph"/>
              <w:numPr>
                <w:ilvl w:val="0"/>
                <w:numId w:val="32"/>
              </w:numPr>
              <w:autoSpaceDE w:val="0"/>
              <w:autoSpaceDN w:val="0"/>
              <w:adjustRightInd w:val="0"/>
              <w:rPr>
                <w:rFonts w:ascii="Arial" w:hAnsi="Arial" w:cs="Arial"/>
                <w:i/>
                <w:sz w:val="20"/>
                <w:szCs w:val="20"/>
              </w:rPr>
            </w:pPr>
            <w:r>
              <w:rPr>
                <w:rFonts w:ascii="Arial" w:hAnsi="Arial" w:cs="Arial"/>
                <w:sz w:val="20"/>
                <w:szCs w:val="20"/>
              </w:rPr>
              <w:t>Cut minor features in order of priority in the case of major setbacks</w:t>
            </w:r>
          </w:p>
        </w:tc>
      </w:tr>
    </w:tbl>
    <w:p w:rsidR="002409EA" w:rsidRDefault="002409EA" w:rsidP="002409EA">
      <w:pPr>
        <w:autoSpaceDE w:val="0"/>
        <w:autoSpaceDN w:val="0"/>
        <w:adjustRightInd w:val="0"/>
        <w:rPr>
          <w:rFonts w:ascii="Arial" w:hAnsi="Arial" w:cs="Arial"/>
          <w:sz w:val="20"/>
          <w:szCs w:val="20"/>
        </w:rPr>
        <w:sectPr w:rsidR="002409EA" w:rsidSect="008B6FEA">
          <w:pgSz w:w="15840" w:h="12240" w:orient="landscape"/>
          <w:pgMar w:top="720" w:right="720" w:bottom="720" w:left="720" w:header="720" w:footer="720" w:gutter="0"/>
          <w:cols w:space="720"/>
          <w:docGrid w:linePitch="360"/>
        </w:sectPr>
      </w:pPr>
    </w:p>
    <w:p w:rsidR="002409EA" w:rsidRDefault="002409EA" w:rsidP="002409EA">
      <w:pPr>
        <w:autoSpaceDE w:val="0"/>
        <w:autoSpaceDN w:val="0"/>
        <w:adjustRightInd w:val="0"/>
        <w:rPr>
          <w:ins w:id="290" w:author="Kimmy" w:date="2011-03-10T19:35:00Z"/>
          <w:rFonts w:ascii="Arial" w:hAnsi="Arial" w:cs="Arial"/>
          <w:sz w:val="20"/>
          <w:szCs w:val="20"/>
        </w:rPr>
      </w:pPr>
    </w:p>
    <w:p w:rsidR="00AF378A" w:rsidRDefault="00AF378A" w:rsidP="002409EA">
      <w:pPr>
        <w:autoSpaceDE w:val="0"/>
        <w:autoSpaceDN w:val="0"/>
        <w:adjustRightInd w:val="0"/>
        <w:rPr>
          <w:ins w:id="291" w:author="Kimmy" w:date="2011-03-10T19:35:00Z"/>
          <w:rFonts w:ascii="Arial" w:hAnsi="Arial" w:cs="Arial"/>
          <w:sz w:val="20"/>
          <w:szCs w:val="20"/>
        </w:rPr>
      </w:pPr>
    </w:p>
    <w:p w:rsidR="00AF378A" w:rsidRDefault="00AF378A" w:rsidP="002409EA">
      <w:pPr>
        <w:autoSpaceDE w:val="0"/>
        <w:autoSpaceDN w:val="0"/>
        <w:adjustRightInd w:val="0"/>
        <w:rPr>
          <w:rFonts w:ascii="Arial" w:hAnsi="Arial" w:cs="Arial"/>
          <w:sz w:val="20"/>
          <w:szCs w:val="20"/>
        </w:rPr>
        <w:sectPr w:rsidR="00AF378A" w:rsidSect="002409EA">
          <w:type w:val="continuous"/>
          <w:pgSz w:w="15840" w:h="12240" w:orient="landscape"/>
          <w:pgMar w:top="720" w:right="720" w:bottom="720" w:left="720" w:header="720" w:footer="720" w:gutter="0"/>
          <w:cols w:space="720"/>
          <w:docGrid w:linePitch="360"/>
        </w:sectPr>
      </w:pPr>
      <w:ins w:id="292" w:author="Kimmy" w:date="2011-03-10T19:35:00Z">
        <w:r>
          <w:rPr>
            <w:rFonts w:ascii="Arial" w:hAnsi="Arial" w:cs="Arial"/>
            <w:sz w:val="20"/>
            <w:szCs w:val="20"/>
          </w:rPr>
          <w:t>We have altered the risk level of poor performance of relevancy algorithm to high, as we are currently experiencing about a one week delay in populating all of our relational strength data due to the amount of data that must be ranked.  The ETA on this delivery is approximately 1 week from final release (1 week from March 10, 2011.)</w:t>
        </w:r>
      </w:ins>
    </w:p>
    <w:p w:rsidR="00B46B68" w:rsidRPr="00E67AFB" w:rsidRDefault="00B46B68" w:rsidP="003F7CA8">
      <w:pPr>
        <w:pStyle w:val="Contents"/>
        <w:ind w:left="360"/>
        <w:rPr>
          <w:rFonts w:cs="Arial"/>
          <w:szCs w:val="28"/>
        </w:rPr>
      </w:pPr>
      <w:r w:rsidRPr="00E67AFB">
        <w:rPr>
          <w:rFonts w:cs="Arial"/>
          <w:szCs w:val="28"/>
        </w:rPr>
        <w:lastRenderedPageBreak/>
        <w:t>Test and Documentation Plan</w:t>
      </w:r>
    </w:p>
    <w:p w:rsidR="000E2DFA" w:rsidRPr="000E2DFA" w:rsidRDefault="00EB0D38" w:rsidP="0080296A">
      <w:pPr>
        <w:pStyle w:val="Heading1"/>
        <w:numPr>
          <w:ilvl w:val="0"/>
          <w:numId w:val="7"/>
        </w:numPr>
        <w:rPr>
          <w:color w:val="000000"/>
          <w:sz w:val="20"/>
          <w:szCs w:val="20"/>
        </w:rPr>
      </w:pPr>
      <w:r w:rsidRPr="000E2DFA">
        <w:rPr>
          <w:sz w:val="20"/>
          <w:szCs w:val="20"/>
        </w:rPr>
        <w:t>Test Plan</w:t>
      </w:r>
    </w:p>
    <w:p w:rsidR="00322610" w:rsidRDefault="00322610" w:rsidP="0080296A">
      <w:pPr>
        <w:pStyle w:val="Heading1"/>
        <w:numPr>
          <w:ilvl w:val="1"/>
          <w:numId w:val="7"/>
        </w:numPr>
        <w:rPr>
          <w:color w:val="000000"/>
          <w:sz w:val="20"/>
          <w:szCs w:val="20"/>
        </w:rPr>
      </w:pPr>
      <w:r>
        <w:rPr>
          <w:color w:val="000000"/>
          <w:sz w:val="20"/>
          <w:szCs w:val="20"/>
        </w:rPr>
        <w:t>Overview</w:t>
      </w:r>
      <w:r>
        <w:rPr>
          <w:color w:val="000000"/>
          <w:sz w:val="20"/>
          <w:szCs w:val="20"/>
        </w:rPr>
        <w:br/>
      </w:r>
    </w:p>
    <w:p w:rsidR="00322610" w:rsidRDefault="00322610" w:rsidP="00322610">
      <w:pPr>
        <w:pStyle w:val="ListParagraph"/>
        <w:ind w:left="360"/>
        <w:rPr>
          <w:rFonts w:ascii="Arial" w:hAnsi="Arial" w:cs="Arial"/>
          <w:color w:val="000000"/>
          <w:sz w:val="20"/>
          <w:szCs w:val="20"/>
        </w:rPr>
      </w:pPr>
      <w:r w:rsidRPr="00322610">
        <w:rPr>
          <w:rFonts w:ascii="Arial" w:hAnsi="Arial" w:cs="Arial"/>
          <w:color w:val="000000"/>
          <w:sz w:val="20"/>
          <w:szCs w:val="20"/>
        </w:rPr>
        <w:t xml:space="preserve">Testing work will be divided amongst the members of the testing group.  We will assign members to focus on each </w:t>
      </w:r>
      <w:r>
        <w:rPr>
          <w:rFonts w:ascii="Arial" w:hAnsi="Arial" w:cs="Arial"/>
          <w:color w:val="000000"/>
          <w:sz w:val="20"/>
          <w:szCs w:val="20"/>
        </w:rPr>
        <w:t>test component</w:t>
      </w:r>
      <w:r w:rsidRPr="00322610">
        <w:rPr>
          <w:rFonts w:ascii="Arial" w:hAnsi="Arial" w:cs="Arial"/>
          <w:color w:val="000000"/>
          <w:sz w:val="20"/>
          <w:szCs w:val="20"/>
        </w:rPr>
        <w:t xml:space="preserve"> as they are developed and as necessary so that there are multiple perspectives involved in assessing functionality.  </w:t>
      </w:r>
    </w:p>
    <w:p w:rsidR="00322610" w:rsidRDefault="00322610" w:rsidP="00322610">
      <w:pPr>
        <w:pStyle w:val="ListParagraph"/>
        <w:ind w:left="360"/>
        <w:rPr>
          <w:rFonts w:ascii="Arial" w:hAnsi="Arial" w:cs="Arial"/>
          <w:color w:val="000000"/>
          <w:sz w:val="20"/>
          <w:szCs w:val="20"/>
        </w:rPr>
      </w:pPr>
    </w:p>
    <w:p w:rsidR="00322610" w:rsidRPr="00322610" w:rsidRDefault="00322610" w:rsidP="00322610">
      <w:pPr>
        <w:pStyle w:val="ListParagraph"/>
        <w:ind w:left="360"/>
        <w:rPr>
          <w:rFonts w:ascii="Arial" w:hAnsi="Arial" w:cs="Arial"/>
          <w:color w:val="000000"/>
          <w:sz w:val="20"/>
          <w:szCs w:val="20"/>
        </w:rPr>
      </w:pPr>
      <w:r w:rsidRPr="00322610">
        <w:rPr>
          <w:rFonts w:ascii="Arial" w:hAnsi="Arial" w:cs="Arial"/>
          <w:color w:val="000000"/>
          <w:sz w:val="20"/>
          <w:szCs w:val="20"/>
        </w:rPr>
        <w:t xml:space="preserve">Most tests will be manual tests rather than automated, but those measuring and assessing stress behaviors </w:t>
      </w:r>
      <w:r>
        <w:rPr>
          <w:rFonts w:ascii="Arial" w:hAnsi="Arial" w:cs="Arial"/>
          <w:color w:val="000000"/>
          <w:sz w:val="20"/>
          <w:szCs w:val="20"/>
        </w:rPr>
        <w:t xml:space="preserve">as well as dealing with the database </w:t>
      </w:r>
      <w:r w:rsidRPr="00322610">
        <w:rPr>
          <w:rFonts w:ascii="Arial" w:hAnsi="Arial" w:cs="Arial"/>
          <w:color w:val="000000"/>
          <w:sz w:val="20"/>
          <w:szCs w:val="20"/>
        </w:rPr>
        <w:t>will be ideally implemented through automation.  </w:t>
      </w:r>
      <w:r>
        <w:rPr>
          <w:rFonts w:ascii="Arial" w:hAnsi="Arial" w:cs="Arial"/>
          <w:color w:val="000000"/>
          <w:sz w:val="20"/>
          <w:szCs w:val="20"/>
        </w:rPr>
        <w:t>We believe in striking a balance between manual and automated testing, and wish to avoid relying too much on either.</w:t>
      </w:r>
      <w:r>
        <w:rPr>
          <w:rFonts w:ascii="Arial" w:hAnsi="Arial" w:cs="Arial"/>
          <w:color w:val="000000"/>
          <w:sz w:val="20"/>
          <w:szCs w:val="20"/>
        </w:rPr>
        <w:br/>
      </w:r>
      <w:r w:rsidRPr="00322610">
        <w:rPr>
          <w:rFonts w:ascii="Arial" w:hAnsi="Arial" w:cs="Arial"/>
          <w:color w:val="000000"/>
          <w:sz w:val="20"/>
          <w:szCs w:val="20"/>
        </w:rPr>
        <w:br/>
        <w:t>We wish to explore some automated testing, particular unit tests, with the use of Unit Testing tools such as:</w:t>
      </w:r>
      <w:r>
        <w:rPr>
          <w:rFonts w:ascii="Arial" w:hAnsi="Arial" w:cs="Arial"/>
          <w:color w:val="000000"/>
          <w:sz w:val="20"/>
          <w:szCs w:val="20"/>
        </w:rPr>
        <w:br/>
      </w:r>
    </w:p>
    <w:p w:rsidR="00876D4A" w:rsidRDefault="00876D4A" w:rsidP="0080296A">
      <w:pPr>
        <w:pStyle w:val="ListParagraph"/>
        <w:numPr>
          <w:ilvl w:val="0"/>
          <w:numId w:val="13"/>
        </w:numPr>
        <w:rPr>
          <w:rFonts w:ascii="Arial" w:hAnsi="Arial" w:cs="Arial"/>
          <w:color w:val="000000"/>
          <w:sz w:val="20"/>
          <w:szCs w:val="20"/>
        </w:rPr>
      </w:pPr>
      <w:r>
        <w:rPr>
          <w:rFonts w:ascii="Arial" w:hAnsi="Arial" w:cs="Arial"/>
          <w:color w:val="000000"/>
          <w:sz w:val="20"/>
          <w:szCs w:val="20"/>
        </w:rPr>
        <w:t>Java Unit Testing: JUnit</w:t>
      </w:r>
    </w:p>
    <w:p w:rsidR="00322610" w:rsidRPr="00322610" w:rsidRDefault="00322610" w:rsidP="0080296A">
      <w:pPr>
        <w:pStyle w:val="ListParagraph"/>
        <w:numPr>
          <w:ilvl w:val="0"/>
          <w:numId w:val="13"/>
        </w:numPr>
        <w:rPr>
          <w:rFonts w:ascii="Arial" w:hAnsi="Arial" w:cs="Arial"/>
          <w:color w:val="000000"/>
          <w:sz w:val="20"/>
          <w:szCs w:val="20"/>
        </w:rPr>
      </w:pPr>
      <w:r w:rsidRPr="00322610">
        <w:rPr>
          <w:rFonts w:ascii="Arial" w:hAnsi="Arial" w:cs="Arial"/>
          <w:color w:val="000000"/>
          <w:sz w:val="20"/>
          <w:szCs w:val="20"/>
        </w:rPr>
        <w:t>PHP Unit Testing Framework</w:t>
      </w:r>
    </w:p>
    <w:p w:rsidR="00322610" w:rsidRPr="00322610" w:rsidRDefault="0011103E" w:rsidP="0080296A">
      <w:pPr>
        <w:pStyle w:val="ListParagraph"/>
        <w:numPr>
          <w:ilvl w:val="1"/>
          <w:numId w:val="13"/>
        </w:numPr>
        <w:rPr>
          <w:rFonts w:ascii="Arial" w:hAnsi="Arial" w:cs="Arial"/>
          <w:color w:val="000000"/>
          <w:sz w:val="20"/>
          <w:szCs w:val="20"/>
        </w:rPr>
      </w:pPr>
      <w:hyperlink r:id="rId40" w:history="1">
        <w:r w:rsidR="00322610" w:rsidRPr="00322610">
          <w:rPr>
            <w:rStyle w:val="Hyperlink"/>
            <w:rFonts w:ascii="Arial" w:hAnsi="Arial" w:cs="Arial"/>
            <w:sz w:val="20"/>
            <w:szCs w:val="20"/>
          </w:rPr>
          <w:t>SimpleTest</w:t>
        </w:r>
      </w:hyperlink>
    </w:p>
    <w:p w:rsidR="00322610" w:rsidRPr="00322610" w:rsidRDefault="0011103E" w:rsidP="0080296A">
      <w:pPr>
        <w:pStyle w:val="ListParagraph"/>
        <w:numPr>
          <w:ilvl w:val="1"/>
          <w:numId w:val="13"/>
        </w:numPr>
        <w:rPr>
          <w:rFonts w:ascii="Arial" w:hAnsi="Arial" w:cs="Arial"/>
          <w:color w:val="000000"/>
          <w:sz w:val="20"/>
          <w:szCs w:val="20"/>
        </w:rPr>
      </w:pPr>
      <w:hyperlink r:id="rId41" w:history="1">
        <w:r w:rsidR="00322610" w:rsidRPr="00322610">
          <w:rPr>
            <w:rStyle w:val="Hyperlink"/>
            <w:rFonts w:ascii="Arial" w:hAnsi="Arial" w:cs="Arial"/>
            <w:sz w:val="20"/>
            <w:szCs w:val="20"/>
          </w:rPr>
          <w:t>PHPUnit</w:t>
        </w:r>
      </w:hyperlink>
    </w:p>
    <w:p w:rsidR="00322610" w:rsidRPr="00322610" w:rsidRDefault="00322610" w:rsidP="0080296A">
      <w:pPr>
        <w:pStyle w:val="ListParagraph"/>
        <w:numPr>
          <w:ilvl w:val="0"/>
          <w:numId w:val="13"/>
        </w:numPr>
        <w:rPr>
          <w:rFonts w:ascii="Arial" w:hAnsi="Arial" w:cs="Arial"/>
          <w:color w:val="000000"/>
          <w:sz w:val="20"/>
          <w:szCs w:val="20"/>
        </w:rPr>
      </w:pPr>
      <w:r w:rsidRPr="00322610">
        <w:rPr>
          <w:rFonts w:ascii="Arial" w:hAnsi="Arial" w:cs="Arial"/>
          <w:color w:val="000000"/>
          <w:sz w:val="20"/>
          <w:szCs w:val="20"/>
        </w:rPr>
        <w:t>Browser-Based Test Automation</w:t>
      </w:r>
    </w:p>
    <w:p w:rsidR="00A01EF6" w:rsidRPr="00A01EF6" w:rsidRDefault="0011103E" w:rsidP="0080296A">
      <w:pPr>
        <w:pStyle w:val="ListParagraph"/>
        <w:numPr>
          <w:ilvl w:val="1"/>
          <w:numId w:val="13"/>
        </w:numPr>
        <w:rPr>
          <w:rStyle w:val="Hyperlink"/>
          <w:rFonts w:ascii="Arial" w:hAnsi="Arial" w:cs="Arial"/>
          <w:color w:val="000000"/>
          <w:sz w:val="20"/>
          <w:szCs w:val="20"/>
          <w:u w:val="none"/>
        </w:rPr>
      </w:pPr>
      <w:hyperlink r:id="rId42" w:history="1">
        <w:r w:rsidR="00322610" w:rsidRPr="00322610">
          <w:rPr>
            <w:rStyle w:val="Hyperlink"/>
            <w:rFonts w:ascii="Arial" w:hAnsi="Arial" w:cs="Arial"/>
            <w:sz w:val="20"/>
            <w:szCs w:val="20"/>
          </w:rPr>
          <w:t>Selenium</w:t>
        </w:r>
      </w:hyperlink>
    </w:p>
    <w:p w:rsidR="00A01EF6" w:rsidRDefault="00A01EF6" w:rsidP="00A01EF6">
      <w:pPr>
        <w:rPr>
          <w:rFonts w:ascii="Arial" w:hAnsi="Arial" w:cs="Arial"/>
          <w:color w:val="000000"/>
          <w:sz w:val="20"/>
          <w:szCs w:val="20"/>
        </w:rPr>
      </w:pPr>
    </w:p>
    <w:p w:rsidR="00322610" w:rsidRPr="00A01EF6" w:rsidRDefault="00A01EF6" w:rsidP="00A01EF6">
      <w:pPr>
        <w:ind w:left="360"/>
        <w:rPr>
          <w:rFonts w:ascii="Arial" w:hAnsi="Arial" w:cs="Arial"/>
          <w:color w:val="000000"/>
          <w:sz w:val="20"/>
          <w:szCs w:val="20"/>
        </w:rPr>
      </w:pPr>
      <w:r>
        <w:rPr>
          <w:rFonts w:ascii="Arial" w:hAnsi="Arial" w:cs="Arial"/>
          <w:color w:val="000000"/>
          <w:sz w:val="20"/>
          <w:szCs w:val="20"/>
        </w:rPr>
        <w:t>If necessary, we will provide separate scripts for running tests on Windows and for Linux in our final release.</w:t>
      </w:r>
      <w:r w:rsidR="00AC73F2" w:rsidRPr="00A01EF6">
        <w:rPr>
          <w:rFonts w:ascii="Arial" w:hAnsi="Arial" w:cs="Arial"/>
          <w:color w:val="000000"/>
          <w:sz w:val="20"/>
          <w:szCs w:val="20"/>
        </w:rPr>
        <w:br/>
      </w:r>
    </w:p>
    <w:p w:rsidR="00AC73F2" w:rsidRPr="00AC73F2" w:rsidRDefault="00AC73F2" w:rsidP="0080296A">
      <w:pPr>
        <w:pStyle w:val="ListParagraph"/>
        <w:numPr>
          <w:ilvl w:val="1"/>
          <w:numId w:val="7"/>
        </w:numPr>
        <w:rPr>
          <w:rFonts w:ascii="Arial" w:hAnsi="Arial" w:cs="Arial"/>
          <w:color w:val="000000"/>
          <w:sz w:val="20"/>
          <w:szCs w:val="20"/>
        </w:rPr>
      </w:pPr>
      <w:r>
        <w:rPr>
          <w:rFonts w:ascii="Arial" w:hAnsi="Arial" w:cs="Arial"/>
          <w:b/>
          <w:color w:val="000000"/>
          <w:sz w:val="20"/>
          <w:szCs w:val="20"/>
        </w:rPr>
        <w:t>Test Adequacy</w:t>
      </w:r>
    </w:p>
    <w:p w:rsidR="00AC73F2" w:rsidRDefault="00AC73F2" w:rsidP="00AC73F2">
      <w:pPr>
        <w:ind w:left="360"/>
        <w:rPr>
          <w:rFonts w:ascii="Arial" w:hAnsi="Arial" w:cs="Arial"/>
          <w:color w:val="000000"/>
          <w:sz w:val="20"/>
          <w:szCs w:val="20"/>
        </w:rPr>
      </w:pPr>
      <w:r>
        <w:rPr>
          <w:rFonts w:ascii="Arial" w:hAnsi="Arial" w:cs="Arial"/>
          <w:color w:val="000000"/>
          <w:sz w:val="20"/>
          <w:szCs w:val="20"/>
        </w:rPr>
        <w:br/>
      </w:r>
      <w:r w:rsidRPr="00AC73F2">
        <w:rPr>
          <w:rFonts w:ascii="Arial" w:hAnsi="Arial" w:cs="Arial"/>
          <w:color w:val="000000"/>
          <w:sz w:val="20"/>
          <w:szCs w:val="20"/>
        </w:rPr>
        <w:t>These below test strategies represent</w:t>
      </w:r>
      <w:r>
        <w:rPr>
          <w:rFonts w:ascii="Arial" w:hAnsi="Arial" w:cs="Arial"/>
          <w:color w:val="000000"/>
          <w:sz w:val="20"/>
          <w:szCs w:val="20"/>
        </w:rPr>
        <w:t xml:space="preserve"> a best approximation of</w:t>
      </w:r>
      <w:r w:rsidRPr="00AC73F2">
        <w:rPr>
          <w:rFonts w:ascii="Arial" w:hAnsi="Arial" w:cs="Arial"/>
          <w:color w:val="000000"/>
          <w:sz w:val="20"/>
          <w:szCs w:val="20"/>
        </w:rPr>
        <w:t xml:space="preserve"> </w:t>
      </w:r>
      <w:r>
        <w:rPr>
          <w:rFonts w:ascii="Arial" w:hAnsi="Arial" w:cs="Arial"/>
          <w:color w:val="000000"/>
          <w:sz w:val="20"/>
          <w:szCs w:val="20"/>
        </w:rPr>
        <w:t>what we</w:t>
      </w:r>
      <w:r w:rsidRPr="00AC73F2">
        <w:rPr>
          <w:rFonts w:ascii="Arial" w:hAnsi="Arial" w:cs="Arial"/>
          <w:color w:val="000000"/>
          <w:sz w:val="20"/>
          <w:szCs w:val="20"/>
        </w:rPr>
        <w:t xml:space="preserve"> can do at this time with a limited understanding of our actual implementation choices.  The intent is to combine black- and white</w:t>
      </w:r>
      <w:r>
        <w:rPr>
          <w:rFonts w:ascii="Arial" w:hAnsi="Arial" w:cs="Arial"/>
          <w:color w:val="000000"/>
          <w:sz w:val="20"/>
          <w:szCs w:val="20"/>
        </w:rPr>
        <w:t>-</w:t>
      </w:r>
      <w:r w:rsidRPr="00AC73F2">
        <w:rPr>
          <w:rFonts w:ascii="Arial" w:hAnsi="Arial" w:cs="Arial"/>
          <w:color w:val="000000"/>
          <w:sz w:val="20"/>
          <w:szCs w:val="20"/>
        </w:rPr>
        <w:t>box testing, as well as manual and automated testing, to have a full suite of ever-evolving tests.  We have attempted to include stress tests as well as functionality tests in order to test the scalability of our system.</w:t>
      </w:r>
    </w:p>
    <w:p w:rsidR="00AC73F2" w:rsidRDefault="00AC73F2" w:rsidP="00AC73F2">
      <w:pPr>
        <w:ind w:left="360"/>
        <w:rPr>
          <w:rFonts w:ascii="Arial" w:hAnsi="Arial" w:cs="Arial"/>
          <w:color w:val="000000"/>
          <w:sz w:val="20"/>
          <w:szCs w:val="20"/>
        </w:rPr>
      </w:pPr>
    </w:p>
    <w:p w:rsidR="00AC73F2" w:rsidRPr="00AC73F2" w:rsidRDefault="00AC73F2" w:rsidP="0080296A">
      <w:pPr>
        <w:pStyle w:val="ListParagraph"/>
        <w:numPr>
          <w:ilvl w:val="1"/>
          <w:numId w:val="7"/>
        </w:numPr>
        <w:rPr>
          <w:rFonts w:ascii="Arial" w:hAnsi="Arial" w:cs="Arial"/>
          <w:color w:val="000000"/>
          <w:sz w:val="20"/>
          <w:szCs w:val="20"/>
        </w:rPr>
      </w:pPr>
      <w:r>
        <w:rPr>
          <w:rFonts w:ascii="Arial" w:hAnsi="Arial" w:cs="Arial"/>
          <w:b/>
          <w:color w:val="000000"/>
          <w:sz w:val="20"/>
          <w:szCs w:val="20"/>
        </w:rPr>
        <w:t>Bug Tracking and Plan of Use</w:t>
      </w:r>
    </w:p>
    <w:p w:rsidR="00AC73F2" w:rsidRPr="00AC73F2" w:rsidRDefault="00AC73F2" w:rsidP="00AC73F2">
      <w:pPr>
        <w:ind w:left="360"/>
        <w:rPr>
          <w:rFonts w:ascii="Arial" w:hAnsi="Arial" w:cs="Arial"/>
          <w:color w:val="000000"/>
          <w:sz w:val="20"/>
          <w:szCs w:val="20"/>
        </w:rPr>
      </w:pPr>
      <w:r>
        <w:rPr>
          <w:rFonts w:ascii="Arial" w:hAnsi="Arial" w:cs="Arial"/>
          <w:color w:val="000000"/>
          <w:sz w:val="20"/>
          <w:szCs w:val="20"/>
        </w:rPr>
        <w:br/>
      </w:r>
      <w:r w:rsidRPr="00AC73F2">
        <w:rPr>
          <w:rFonts w:ascii="Arial" w:hAnsi="Arial" w:cs="Arial"/>
          <w:color w:val="000000"/>
          <w:sz w:val="20"/>
          <w:szCs w:val="20"/>
        </w:rPr>
        <w:t>We will use Google code’s inbuilt bug tracking.  </w:t>
      </w:r>
      <w:r>
        <w:rPr>
          <w:rFonts w:ascii="Arial" w:hAnsi="Arial" w:cs="Arial"/>
          <w:color w:val="000000"/>
          <w:sz w:val="20"/>
          <w:szCs w:val="20"/>
        </w:rPr>
        <w:t>This</w:t>
      </w:r>
      <w:r w:rsidRPr="00AC73F2">
        <w:rPr>
          <w:rFonts w:ascii="Arial" w:hAnsi="Arial" w:cs="Arial"/>
          <w:color w:val="000000"/>
          <w:sz w:val="20"/>
          <w:szCs w:val="20"/>
        </w:rPr>
        <w:t xml:space="preserve"> will be used to assign tasks and bugs to individuals, which will then be reassigned (if necessary) and resolved.  </w:t>
      </w:r>
      <w:r>
        <w:rPr>
          <w:rFonts w:ascii="Arial" w:hAnsi="Arial" w:cs="Arial"/>
          <w:color w:val="000000"/>
          <w:sz w:val="20"/>
          <w:szCs w:val="20"/>
        </w:rPr>
        <w:br/>
      </w:r>
      <w:r>
        <w:rPr>
          <w:rFonts w:ascii="Arial" w:hAnsi="Arial" w:cs="Arial"/>
          <w:color w:val="000000"/>
          <w:sz w:val="20"/>
          <w:szCs w:val="20"/>
        </w:rPr>
        <w:br/>
      </w:r>
      <w:r w:rsidRPr="00AC73F2">
        <w:rPr>
          <w:rFonts w:ascii="Arial" w:hAnsi="Arial" w:cs="Arial"/>
          <w:color w:val="000000"/>
          <w:sz w:val="20"/>
          <w:szCs w:val="20"/>
        </w:rPr>
        <w:t xml:space="preserve">All </w:t>
      </w:r>
      <w:r w:rsidR="00876D4A">
        <w:rPr>
          <w:rFonts w:ascii="Arial" w:hAnsi="Arial" w:cs="Arial"/>
          <w:color w:val="000000"/>
          <w:sz w:val="20"/>
          <w:szCs w:val="20"/>
        </w:rPr>
        <w:t>tasks/bugs</w:t>
      </w:r>
      <w:r w:rsidRPr="00AC73F2">
        <w:rPr>
          <w:rFonts w:ascii="Arial" w:hAnsi="Arial" w:cs="Arial"/>
          <w:color w:val="000000"/>
          <w:sz w:val="20"/>
          <w:szCs w:val="20"/>
        </w:rPr>
        <w:t xml:space="preserve"> are assigned a priority and deadline.  When tasks are created, the PM will triage tasks out to various team members.  The team members will receive email notifications and are responsible for starting the tasks and resolving the tasks.  </w:t>
      </w:r>
      <w:r>
        <w:rPr>
          <w:rFonts w:ascii="Arial" w:hAnsi="Arial" w:cs="Arial"/>
          <w:color w:val="000000"/>
          <w:sz w:val="20"/>
          <w:szCs w:val="20"/>
        </w:rPr>
        <w:br/>
      </w:r>
      <w:r>
        <w:rPr>
          <w:rFonts w:ascii="Arial" w:hAnsi="Arial" w:cs="Arial"/>
          <w:color w:val="000000"/>
          <w:sz w:val="20"/>
          <w:szCs w:val="20"/>
        </w:rPr>
        <w:br/>
        <w:t xml:space="preserve">Some  </w:t>
      </w:r>
      <w:r w:rsidR="00876D4A">
        <w:rPr>
          <w:rFonts w:ascii="Arial" w:hAnsi="Arial" w:cs="Arial"/>
          <w:color w:val="000000"/>
          <w:sz w:val="20"/>
          <w:szCs w:val="20"/>
        </w:rPr>
        <w:t>tasks/bugs will</w:t>
      </w:r>
      <w:r>
        <w:rPr>
          <w:rFonts w:ascii="Arial" w:hAnsi="Arial" w:cs="Arial"/>
          <w:color w:val="000000"/>
          <w:sz w:val="20"/>
          <w:szCs w:val="20"/>
        </w:rPr>
        <w:t xml:space="preserve"> be assigned to team leads with the intent of being delegated and reassigned.  In these instances, the leads are responsible for updating the ownership of the tasks as necessary.</w:t>
      </w:r>
    </w:p>
    <w:p w:rsidR="000E2DFA" w:rsidRPr="00322610" w:rsidRDefault="000E2DFA" w:rsidP="0080296A">
      <w:pPr>
        <w:pStyle w:val="Heading1"/>
        <w:numPr>
          <w:ilvl w:val="1"/>
          <w:numId w:val="7"/>
        </w:numPr>
        <w:rPr>
          <w:color w:val="000000"/>
          <w:sz w:val="20"/>
          <w:szCs w:val="20"/>
        </w:rPr>
      </w:pPr>
      <w:r w:rsidRPr="00322610">
        <w:rPr>
          <w:bCs w:val="0"/>
          <w:color w:val="000000"/>
          <w:kern w:val="0"/>
          <w:sz w:val="20"/>
          <w:szCs w:val="20"/>
        </w:rPr>
        <w:lastRenderedPageBreak/>
        <w:t>Unit Test</w:t>
      </w:r>
      <w:r w:rsidR="00322610">
        <w:rPr>
          <w:bCs w:val="0"/>
          <w:color w:val="000000"/>
          <w:kern w:val="0"/>
          <w:sz w:val="20"/>
          <w:szCs w:val="20"/>
        </w:rPr>
        <w:t xml:space="preserve"> Strategy</w:t>
      </w:r>
      <w:r w:rsidR="004F55CF">
        <w:rPr>
          <w:bCs w:val="0"/>
          <w:color w:val="000000"/>
          <w:kern w:val="0"/>
          <w:sz w:val="20"/>
          <w:szCs w:val="20"/>
        </w:rPr>
        <w:br/>
      </w:r>
      <w:r w:rsidR="004F55CF">
        <w:rPr>
          <w:bCs w:val="0"/>
          <w:color w:val="000000"/>
          <w:kern w:val="0"/>
          <w:sz w:val="20"/>
          <w:szCs w:val="20"/>
        </w:rPr>
        <w:br/>
      </w:r>
      <w:r w:rsidR="004F55CF">
        <w:rPr>
          <w:b w:val="0"/>
          <w:bCs w:val="0"/>
          <w:color w:val="000000"/>
          <w:kern w:val="0"/>
          <w:sz w:val="20"/>
          <w:szCs w:val="20"/>
        </w:rPr>
        <w:t>Unit tests will attempt to isolate different aspects of the WikiMap framework for testing, such as the PHP front-end, the UI, and the database.  The ultimate goal will be to mix black- and white-box testing strategies for optimal coverage.</w:t>
      </w:r>
      <w:r w:rsidR="004F55CF">
        <w:rPr>
          <w:b w:val="0"/>
          <w:bCs w:val="0"/>
          <w:color w:val="000000"/>
          <w:kern w:val="0"/>
          <w:sz w:val="20"/>
          <w:szCs w:val="20"/>
        </w:rPr>
        <w:br/>
      </w:r>
    </w:p>
    <w:tbl>
      <w:tblPr>
        <w:tblStyle w:val="LightShading-Accent1"/>
        <w:tblW w:w="0" w:type="auto"/>
        <w:tblLayout w:type="fixed"/>
        <w:tblLook w:val="04A0" w:firstRow="1" w:lastRow="0" w:firstColumn="1" w:lastColumn="0" w:noHBand="0" w:noVBand="1"/>
      </w:tblPr>
      <w:tblGrid>
        <w:gridCol w:w="1542"/>
        <w:gridCol w:w="1524"/>
        <w:gridCol w:w="1291"/>
        <w:gridCol w:w="2771"/>
        <w:gridCol w:w="1530"/>
        <w:gridCol w:w="1440"/>
        <w:gridCol w:w="918"/>
      </w:tblGrid>
      <w:tr w:rsidR="008F14A4" w:rsidRPr="004F55CF" w:rsidTr="00181942">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42" w:type="dxa"/>
          </w:tcPr>
          <w:p w:rsidR="008F14A4" w:rsidRPr="004F55CF" w:rsidRDefault="008F14A4" w:rsidP="00181942">
            <w:pPr>
              <w:pStyle w:val="Heading1"/>
              <w:spacing w:before="0" w:after="0" w:line="276" w:lineRule="auto"/>
              <w:jc w:val="center"/>
              <w:outlineLvl w:val="0"/>
              <w:rPr>
                <w:b/>
                <w:color w:val="auto"/>
                <w:sz w:val="16"/>
                <w:szCs w:val="16"/>
              </w:rPr>
            </w:pPr>
            <w:r w:rsidRPr="004F55CF">
              <w:rPr>
                <w:b/>
                <w:color w:val="auto"/>
                <w:sz w:val="16"/>
                <w:szCs w:val="16"/>
              </w:rPr>
              <w:t>Test Name</w:t>
            </w:r>
          </w:p>
        </w:tc>
        <w:tc>
          <w:tcPr>
            <w:tcW w:w="1524"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Purpose</w:t>
            </w:r>
          </w:p>
        </w:tc>
        <w:tc>
          <w:tcPr>
            <w:tcW w:w="1291"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Coverage</w:t>
            </w:r>
          </w:p>
        </w:tc>
        <w:tc>
          <w:tcPr>
            <w:tcW w:w="2771"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Test Actions</w:t>
            </w:r>
          </w:p>
        </w:tc>
        <w:tc>
          <w:tcPr>
            <w:tcW w:w="1530"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Development</w:t>
            </w:r>
          </w:p>
        </w:tc>
        <w:tc>
          <w:tcPr>
            <w:tcW w:w="1440"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Frequency</w:t>
            </w:r>
          </w:p>
        </w:tc>
        <w:tc>
          <w:tcPr>
            <w:tcW w:w="918"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Type</w:t>
            </w:r>
          </w:p>
        </w:tc>
      </w:tr>
      <w:tr w:rsidR="008F14A4" w:rsidRPr="004F55CF" w:rsidTr="00181942">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42" w:type="dxa"/>
          </w:tcPr>
          <w:p w:rsidR="008F14A4" w:rsidRPr="004F55CF" w:rsidRDefault="008F14A4" w:rsidP="00181942">
            <w:pPr>
              <w:pStyle w:val="Heading1"/>
              <w:spacing w:after="0" w:line="276" w:lineRule="auto"/>
              <w:outlineLvl w:val="0"/>
              <w:rPr>
                <w:b/>
                <w:color w:val="auto"/>
                <w:sz w:val="16"/>
                <w:szCs w:val="16"/>
              </w:rPr>
            </w:pPr>
            <w:r w:rsidRPr="004F55CF">
              <w:rPr>
                <w:b/>
                <w:color w:val="auto"/>
                <w:sz w:val="16"/>
                <w:szCs w:val="16"/>
              </w:rPr>
              <w:t>UI Gestures</w:t>
            </w:r>
          </w:p>
        </w:tc>
        <w:tc>
          <w:tcPr>
            <w:tcW w:w="1524"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Test various gestures on the UI in isolation to make sure they behave as specified in the SRS.</w:t>
            </w:r>
          </w:p>
        </w:tc>
        <w:tc>
          <w:tcPr>
            <w:tcW w:w="1291"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UI: WikiMap</w:t>
            </w:r>
          </w:p>
        </w:tc>
        <w:tc>
          <w:tcPr>
            <w:tcW w:w="2771" w:type="dxa"/>
          </w:tcPr>
          <w:p w:rsidR="008F14A4" w:rsidRPr="004F55CF" w:rsidRDefault="008F14A4" w:rsidP="0080296A">
            <w:pPr>
              <w:numPr>
                <w:ilvl w:val="0"/>
                <w:numId w:val="8"/>
              </w:numPr>
              <w:spacing w:before="240"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Dragging the map (clicking and dragging on whitespace)</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Dragging the map (clicking and dragging on a node)</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Clicking on a node</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Double clicking on a node</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Hovering over a node</w:t>
            </w:r>
          </w:p>
          <w:p w:rsidR="008F14A4" w:rsidRPr="00181942"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Zooming in</w:t>
            </w:r>
            <w:r w:rsidR="00181942">
              <w:rPr>
                <w:rFonts w:ascii="Arial" w:hAnsi="Arial" w:cs="Arial"/>
                <w:color w:val="000000"/>
                <w:sz w:val="16"/>
                <w:szCs w:val="16"/>
              </w:rPr>
              <w:t>/</w:t>
            </w:r>
            <w:r w:rsidRPr="00181942">
              <w:rPr>
                <w:rFonts w:ascii="Arial" w:hAnsi="Arial" w:cs="Arial"/>
                <w:color w:val="000000"/>
                <w:sz w:val="16"/>
                <w:szCs w:val="16"/>
              </w:rPr>
              <w:t>Zooming out</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Zooming in/out while attempting to drag the map</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Zooming in/out while clicking</w:t>
            </w:r>
          </w:p>
        </w:tc>
        <w:tc>
          <w:tcPr>
            <w:tcW w:w="1530"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000000"/>
                <w:sz w:val="16"/>
                <w:szCs w:val="16"/>
              </w:rPr>
              <w:t>No development required</w:t>
            </w:r>
          </w:p>
        </w:tc>
        <w:tc>
          <w:tcPr>
            <w:tcW w:w="1440"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Bi-weekly, or as-needed</w:t>
            </w:r>
          </w:p>
        </w:tc>
        <w:tc>
          <w:tcPr>
            <w:tcW w:w="918"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Manual</w:t>
            </w:r>
          </w:p>
        </w:tc>
      </w:tr>
      <w:tr w:rsidR="008F14A4" w:rsidRPr="004F55CF" w:rsidTr="00181942">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8F14A4" w:rsidRPr="004F55CF" w:rsidRDefault="008F14A4" w:rsidP="00181942">
            <w:pPr>
              <w:pStyle w:val="Heading1"/>
              <w:spacing w:after="0" w:line="276" w:lineRule="auto"/>
              <w:outlineLvl w:val="0"/>
              <w:rPr>
                <w:b/>
                <w:color w:val="auto"/>
                <w:sz w:val="16"/>
                <w:szCs w:val="16"/>
              </w:rPr>
            </w:pPr>
            <w:r w:rsidRPr="004F55CF">
              <w:rPr>
                <w:b/>
                <w:color w:val="auto"/>
                <w:sz w:val="16"/>
                <w:szCs w:val="16"/>
              </w:rPr>
              <w:t>Search queries</w:t>
            </w:r>
          </w:p>
        </w:tc>
        <w:tc>
          <w:tcPr>
            <w:tcW w:w="1524" w:type="dxa"/>
          </w:tcPr>
          <w:p w:rsidR="008F14A4" w:rsidRPr="004F55CF" w:rsidRDefault="008F14A4"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000000"/>
                <w:sz w:val="16"/>
                <w:szCs w:val="16"/>
              </w:rPr>
              <w:t>Test various kinds of searches to ensure that the behavior is correct</w:t>
            </w:r>
          </w:p>
        </w:tc>
        <w:tc>
          <w:tcPr>
            <w:tcW w:w="1291" w:type="dxa"/>
          </w:tcPr>
          <w:p w:rsidR="008F14A4" w:rsidRPr="004F55CF" w:rsidRDefault="008F14A4"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UI: Search</w:t>
            </w:r>
          </w:p>
        </w:tc>
        <w:tc>
          <w:tcPr>
            <w:tcW w:w="2771" w:type="dxa"/>
          </w:tcPr>
          <w:p w:rsidR="008F14A4" w:rsidRPr="004F55CF" w:rsidRDefault="008F14A4" w:rsidP="0080296A">
            <w:pPr>
              <w:numPr>
                <w:ilvl w:val="0"/>
                <w:numId w:val="9"/>
              </w:numPr>
              <w:spacing w:before="240"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Misspelled query</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Blank query</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Non-alphanumeric query</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Search that returns a disambiguation (on Wikipedia)</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Search that returns a specific article on Wikipedia</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Search that returns many articles on Wikipedia</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Search that returns no articles</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 xml:space="preserve">Search containing SQL query injections </w:t>
            </w:r>
          </w:p>
        </w:tc>
        <w:tc>
          <w:tcPr>
            <w:tcW w:w="1530" w:type="dxa"/>
          </w:tcPr>
          <w:p w:rsidR="008F14A4" w:rsidRPr="004F55CF" w:rsidRDefault="008F14A4"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 xml:space="preserve">Development by one group member </w:t>
            </w:r>
          </w:p>
        </w:tc>
        <w:tc>
          <w:tcPr>
            <w:tcW w:w="1440" w:type="dxa"/>
          </w:tcPr>
          <w:p w:rsidR="008F14A4" w:rsidRPr="004F55CF" w:rsidRDefault="008F14A4"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Bi-weekly, or as-needed</w:t>
            </w:r>
          </w:p>
        </w:tc>
        <w:tc>
          <w:tcPr>
            <w:tcW w:w="918" w:type="dxa"/>
          </w:tcPr>
          <w:p w:rsidR="008F14A4" w:rsidRPr="004F55CF" w:rsidRDefault="008F14A4"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Auto</w:t>
            </w:r>
          </w:p>
        </w:tc>
      </w:tr>
      <w:tr w:rsidR="008F14A4" w:rsidRPr="004F55CF" w:rsidTr="00181942">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542" w:type="dxa"/>
          </w:tcPr>
          <w:p w:rsidR="008F14A4" w:rsidRPr="004F55CF" w:rsidRDefault="008F14A4" w:rsidP="00181942">
            <w:pPr>
              <w:pStyle w:val="Heading1"/>
              <w:spacing w:after="0" w:line="276" w:lineRule="auto"/>
              <w:outlineLvl w:val="0"/>
              <w:rPr>
                <w:b/>
                <w:color w:val="auto"/>
                <w:sz w:val="16"/>
                <w:szCs w:val="16"/>
              </w:rPr>
            </w:pPr>
            <w:r w:rsidRPr="004F55CF">
              <w:rPr>
                <w:b/>
                <w:color w:val="auto"/>
                <w:sz w:val="16"/>
                <w:szCs w:val="16"/>
              </w:rPr>
              <w:t>Swapping focus</w:t>
            </w:r>
          </w:p>
        </w:tc>
        <w:tc>
          <w:tcPr>
            <w:tcW w:w="1524"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Test the behavior of swapping between full WikiMap view and full article view</w:t>
            </w:r>
          </w:p>
        </w:tc>
        <w:tc>
          <w:tcPr>
            <w:tcW w:w="1291" w:type="dxa"/>
          </w:tcPr>
          <w:p w:rsidR="008F14A4" w:rsidRPr="004F55CF" w:rsidRDefault="00143EC0"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 xml:space="preserve">UI: </w:t>
            </w:r>
            <w:r w:rsidR="00322610" w:rsidRPr="004F55CF">
              <w:rPr>
                <w:b w:val="0"/>
                <w:color w:val="auto"/>
                <w:sz w:val="16"/>
                <w:szCs w:val="16"/>
              </w:rPr>
              <w:t>Full WikiMap View and Full Article View</w:t>
            </w:r>
          </w:p>
        </w:tc>
        <w:tc>
          <w:tcPr>
            <w:tcW w:w="2771" w:type="dxa"/>
          </w:tcPr>
          <w:p w:rsidR="008F14A4" w:rsidRPr="004F55CF" w:rsidRDefault="008F14A4" w:rsidP="0080296A">
            <w:pPr>
              <w:numPr>
                <w:ilvl w:val="0"/>
                <w:numId w:val="10"/>
              </w:numPr>
              <w:spacing w:before="240"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Attempt to swap immediately after running a search</w:t>
            </w:r>
          </w:p>
          <w:p w:rsidR="008F14A4" w:rsidRPr="004F55CF" w:rsidRDefault="008F14A4" w:rsidP="0080296A">
            <w:pPr>
              <w:numPr>
                <w:ilvl w:val="0"/>
                <w:numId w:val="10"/>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Swap after clicking on an in-article link</w:t>
            </w:r>
          </w:p>
          <w:p w:rsidR="008F14A4" w:rsidRPr="004F55CF" w:rsidRDefault="008F14A4" w:rsidP="0080296A">
            <w:pPr>
              <w:numPr>
                <w:ilvl w:val="0"/>
                <w:numId w:val="10"/>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Swap after clicking on a node</w:t>
            </w:r>
          </w:p>
          <w:p w:rsidR="008F14A4" w:rsidRPr="004F55CF" w:rsidRDefault="008F14A4" w:rsidP="0080296A">
            <w:pPr>
              <w:numPr>
                <w:ilvl w:val="0"/>
                <w:numId w:val="10"/>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Swap after switching between article and map view several times</w:t>
            </w:r>
          </w:p>
          <w:p w:rsidR="008F14A4" w:rsidRPr="004F55CF" w:rsidRDefault="008F14A4" w:rsidP="0080296A">
            <w:pPr>
              <w:numPr>
                <w:ilvl w:val="0"/>
                <w:numId w:val="10"/>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Swap after dragging and/or  zooming in/out on the map</w:t>
            </w:r>
          </w:p>
        </w:tc>
        <w:tc>
          <w:tcPr>
            <w:tcW w:w="1530" w:type="dxa"/>
          </w:tcPr>
          <w:p w:rsidR="008F14A4" w:rsidRPr="004F55CF" w:rsidRDefault="00322610"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Development by one group member</w:t>
            </w:r>
          </w:p>
        </w:tc>
        <w:tc>
          <w:tcPr>
            <w:tcW w:w="1440" w:type="dxa"/>
          </w:tcPr>
          <w:p w:rsidR="008F14A4" w:rsidRPr="004F55CF" w:rsidRDefault="00322610"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Biweekly, or as-needed</w:t>
            </w:r>
          </w:p>
        </w:tc>
        <w:tc>
          <w:tcPr>
            <w:tcW w:w="918"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Manual and auto</w:t>
            </w:r>
          </w:p>
        </w:tc>
      </w:tr>
      <w:tr w:rsidR="008F14A4" w:rsidRPr="004F55CF" w:rsidTr="00181942">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8F14A4" w:rsidRPr="004F55CF" w:rsidRDefault="008F14A4" w:rsidP="00181942">
            <w:pPr>
              <w:pStyle w:val="Heading1"/>
              <w:spacing w:after="0" w:line="276" w:lineRule="auto"/>
              <w:outlineLvl w:val="0"/>
              <w:rPr>
                <w:b/>
                <w:color w:val="auto"/>
                <w:sz w:val="16"/>
                <w:szCs w:val="16"/>
              </w:rPr>
            </w:pPr>
            <w:r w:rsidRPr="004F55CF">
              <w:rPr>
                <w:b/>
                <w:color w:val="auto"/>
                <w:sz w:val="16"/>
                <w:szCs w:val="16"/>
              </w:rPr>
              <w:t>Basic Database Functionality</w:t>
            </w:r>
          </w:p>
        </w:tc>
        <w:tc>
          <w:tcPr>
            <w:tcW w:w="1524" w:type="dxa"/>
          </w:tcPr>
          <w:p w:rsidR="008F14A4" w:rsidRPr="004F55CF" w:rsidRDefault="00322610"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Test the behavior of the database</w:t>
            </w:r>
          </w:p>
        </w:tc>
        <w:tc>
          <w:tcPr>
            <w:tcW w:w="1291" w:type="dxa"/>
          </w:tcPr>
          <w:p w:rsidR="008F14A4" w:rsidRPr="004F55CF" w:rsidRDefault="00322610"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Database</w:t>
            </w:r>
          </w:p>
        </w:tc>
        <w:tc>
          <w:tcPr>
            <w:tcW w:w="2771" w:type="dxa"/>
          </w:tcPr>
          <w:p w:rsidR="00322610" w:rsidRPr="004F55CF" w:rsidRDefault="00322610" w:rsidP="0080296A">
            <w:pPr>
              <w:numPr>
                <w:ilvl w:val="0"/>
                <w:numId w:val="11"/>
              </w:numPr>
              <w:spacing w:before="240"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Query for a nonexistent node</w:t>
            </w:r>
          </w:p>
          <w:p w:rsidR="00322610" w:rsidRPr="004F55CF" w:rsidRDefault="00322610" w:rsidP="0080296A">
            <w:pPr>
              <w:numPr>
                <w:ilvl w:val="0"/>
                <w:numId w:val="11"/>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Query for an existent node</w:t>
            </w:r>
          </w:p>
          <w:p w:rsidR="00322610" w:rsidRPr="004F55CF" w:rsidRDefault="00322610" w:rsidP="0080296A">
            <w:pPr>
              <w:numPr>
                <w:ilvl w:val="0"/>
                <w:numId w:val="11"/>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Do joins between some/all tables</w:t>
            </w:r>
          </w:p>
          <w:p w:rsidR="00322610" w:rsidRPr="004F55CF" w:rsidRDefault="00322610" w:rsidP="0080296A">
            <w:pPr>
              <w:numPr>
                <w:ilvl w:val="0"/>
                <w:numId w:val="11"/>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Attempt to insert invalidly formatted data into all tables</w:t>
            </w:r>
          </w:p>
          <w:p w:rsidR="00322610" w:rsidRPr="004F55CF" w:rsidRDefault="00322610" w:rsidP="0080296A">
            <w:pPr>
              <w:numPr>
                <w:ilvl w:val="0"/>
                <w:numId w:val="11"/>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Attempt to insert validly formatted data into all tables</w:t>
            </w:r>
          </w:p>
          <w:p w:rsidR="00322610" w:rsidRPr="004F55CF" w:rsidRDefault="00322610" w:rsidP="0080296A">
            <w:pPr>
              <w:numPr>
                <w:ilvl w:val="0"/>
                <w:numId w:val="11"/>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Attempt to remove/change data from tables with foreign key dependencies</w:t>
            </w:r>
          </w:p>
        </w:tc>
        <w:tc>
          <w:tcPr>
            <w:tcW w:w="1530" w:type="dxa"/>
          </w:tcPr>
          <w:p w:rsidR="008F14A4" w:rsidRPr="004F55CF" w:rsidRDefault="00322610"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A battery of tests that can be run automatically should be developed by one group member with database experience</w:t>
            </w:r>
          </w:p>
        </w:tc>
        <w:tc>
          <w:tcPr>
            <w:tcW w:w="1440" w:type="dxa"/>
          </w:tcPr>
          <w:p w:rsidR="008F14A4" w:rsidRPr="004F55CF" w:rsidRDefault="00322610"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Bi-weekly, or whenever the database is updated</w:t>
            </w:r>
          </w:p>
        </w:tc>
        <w:tc>
          <w:tcPr>
            <w:tcW w:w="918" w:type="dxa"/>
          </w:tcPr>
          <w:p w:rsidR="008F14A4" w:rsidRPr="004F55CF" w:rsidRDefault="00322610"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Auto</w:t>
            </w:r>
          </w:p>
        </w:tc>
      </w:tr>
    </w:tbl>
    <w:p w:rsidR="00322610" w:rsidRDefault="00322610" w:rsidP="000E2DFA">
      <w:pPr>
        <w:rPr>
          <w:rFonts w:ascii="Arial" w:hAnsi="Arial" w:cs="Arial"/>
          <w:b/>
          <w:bCs/>
          <w:color w:val="000000"/>
          <w:kern w:val="32"/>
          <w:sz w:val="20"/>
          <w:szCs w:val="20"/>
        </w:rPr>
      </w:pPr>
    </w:p>
    <w:p w:rsidR="004F55CF" w:rsidRPr="004F55CF" w:rsidRDefault="004F55CF" w:rsidP="004F55CF">
      <w:pPr>
        <w:rPr>
          <w:rFonts w:ascii="Arial" w:hAnsi="Arial" w:cs="Arial"/>
          <w:color w:val="000000"/>
          <w:sz w:val="20"/>
          <w:szCs w:val="20"/>
        </w:rPr>
      </w:pPr>
      <w:r>
        <w:rPr>
          <w:rFonts w:ascii="Arial" w:hAnsi="Arial" w:cs="Arial"/>
          <w:color w:val="000000"/>
          <w:sz w:val="20"/>
          <w:szCs w:val="20"/>
        </w:rPr>
        <w:br w:type="page"/>
      </w:r>
    </w:p>
    <w:p w:rsidR="002F1485" w:rsidRDefault="00322610" w:rsidP="0080296A">
      <w:pPr>
        <w:pStyle w:val="ListParagraph"/>
        <w:numPr>
          <w:ilvl w:val="1"/>
          <w:numId w:val="7"/>
        </w:numPr>
        <w:rPr>
          <w:rFonts w:ascii="Arial" w:hAnsi="Arial" w:cs="Arial"/>
          <w:color w:val="000000"/>
          <w:sz w:val="20"/>
          <w:szCs w:val="20"/>
        </w:rPr>
      </w:pPr>
      <w:r w:rsidRPr="00322610">
        <w:rPr>
          <w:rFonts w:ascii="Arial" w:hAnsi="Arial" w:cs="Arial"/>
          <w:b/>
          <w:color w:val="000000"/>
          <w:sz w:val="20"/>
          <w:szCs w:val="20"/>
        </w:rPr>
        <w:lastRenderedPageBreak/>
        <w:t>System Test Strategy</w:t>
      </w:r>
      <w:r w:rsidR="004F55CF" w:rsidRPr="00322610">
        <w:rPr>
          <w:rFonts w:ascii="Arial" w:hAnsi="Arial" w:cs="Arial"/>
          <w:color w:val="000000"/>
          <w:sz w:val="20"/>
          <w:szCs w:val="20"/>
        </w:rPr>
        <w:t xml:space="preserve"> </w:t>
      </w:r>
      <w:r w:rsidR="004F55CF">
        <w:rPr>
          <w:rFonts w:ascii="Arial" w:hAnsi="Arial" w:cs="Arial"/>
          <w:color w:val="000000"/>
          <w:sz w:val="20"/>
          <w:szCs w:val="20"/>
        </w:rPr>
        <w:br/>
      </w:r>
      <w:r w:rsidR="002F1485">
        <w:rPr>
          <w:rFonts w:ascii="Arial" w:hAnsi="Arial" w:cs="Arial"/>
          <w:color w:val="000000"/>
          <w:sz w:val="20"/>
          <w:szCs w:val="20"/>
        </w:rPr>
        <w:br/>
      </w:r>
      <w:r w:rsidR="002F1485" w:rsidRPr="002F1485">
        <w:rPr>
          <w:rFonts w:ascii="Arial" w:hAnsi="Arial" w:cs="Arial"/>
          <w:color w:val="000000"/>
          <w:sz w:val="20"/>
          <w:szCs w:val="20"/>
        </w:rPr>
        <w:t>Many system tests will take the form of simultaneous tests, as a mod</w:t>
      </w:r>
      <w:r w:rsidR="002F1485">
        <w:rPr>
          <w:rFonts w:ascii="Arial" w:hAnsi="Arial" w:cs="Arial"/>
          <w:color w:val="000000"/>
          <w:sz w:val="20"/>
          <w:szCs w:val="20"/>
        </w:rPr>
        <w:t>e of stress-testing our system.  System tests will typically be run biweekly as part of an ever-evolving automated test suite.  Though these tests may be developed by individual group members, they should be reviewed by the test team.</w:t>
      </w:r>
      <w:r w:rsidR="002F1485">
        <w:rPr>
          <w:rFonts w:ascii="Arial" w:hAnsi="Arial" w:cs="Arial"/>
          <w:color w:val="000000"/>
          <w:sz w:val="20"/>
          <w:szCs w:val="20"/>
        </w:rPr>
        <w:br/>
      </w:r>
    </w:p>
    <w:tbl>
      <w:tblPr>
        <w:tblStyle w:val="LightShading-Accent1"/>
        <w:tblW w:w="0" w:type="auto"/>
        <w:tblLayout w:type="fixed"/>
        <w:tblLook w:val="04A0" w:firstRow="1" w:lastRow="0" w:firstColumn="1" w:lastColumn="0" w:noHBand="0" w:noVBand="1"/>
      </w:tblPr>
      <w:tblGrid>
        <w:gridCol w:w="1542"/>
        <w:gridCol w:w="1524"/>
        <w:gridCol w:w="1452"/>
        <w:gridCol w:w="2340"/>
        <w:gridCol w:w="1800"/>
        <w:gridCol w:w="1440"/>
        <w:gridCol w:w="918"/>
      </w:tblGrid>
      <w:tr w:rsidR="002F1485" w:rsidRPr="004F55CF" w:rsidTr="002F1485">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542" w:type="dxa"/>
          </w:tcPr>
          <w:p w:rsidR="002F1485" w:rsidRPr="004F55CF" w:rsidRDefault="002F1485" w:rsidP="008C7BA7">
            <w:pPr>
              <w:pStyle w:val="Heading1"/>
              <w:jc w:val="center"/>
              <w:outlineLvl w:val="0"/>
              <w:rPr>
                <w:b/>
                <w:color w:val="auto"/>
                <w:sz w:val="16"/>
                <w:szCs w:val="16"/>
              </w:rPr>
            </w:pPr>
            <w:r w:rsidRPr="004F55CF">
              <w:rPr>
                <w:b/>
                <w:color w:val="auto"/>
                <w:sz w:val="16"/>
                <w:szCs w:val="16"/>
              </w:rPr>
              <w:t>Test Name</w:t>
            </w:r>
          </w:p>
        </w:tc>
        <w:tc>
          <w:tcPr>
            <w:tcW w:w="1524" w:type="dxa"/>
          </w:tcPr>
          <w:p w:rsidR="002F1485" w:rsidRPr="004F55CF" w:rsidRDefault="002F1485"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Purpose</w:t>
            </w:r>
          </w:p>
        </w:tc>
        <w:tc>
          <w:tcPr>
            <w:tcW w:w="1452" w:type="dxa"/>
          </w:tcPr>
          <w:p w:rsidR="002F1485" w:rsidRPr="004F55CF" w:rsidRDefault="002F1485"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Coverage</w:t>
            </w:r>
          </w:p>
        </w:tc>
        <w:tc>
          <w:tcPr>
            <w:tcW w:w="2340" w:type="dxa"/>
          </w:tcPr>
          <w:p w:rsidR="002F1485" w:rsidRPr="004F55CF" w:rsidRDefault="002F1485" w:rsidP="002F1485">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Test Actions</w:t>
            </w:r>
          </w:p>
        </w:tc>
        <w:tc>
          <w:tcPr>
            <w:tcW w:w="1800" w:type="dxa"/>
          </w:tcPr>
          <w:p w:rsidR="002F1485" w:rsidRPr="004F55CF" w:rsidRDefault="002F1485"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Development</w:t>
            </w:r>
          </w:p>
        </w:tc>
        <w:tc>
          <w:tcPr>
            <w:tcW w:w="1440" w:type="dxa"/>
          </w:tcPr>
          <w:p w:rsidR="002F1485" w:rsidRPr="004F55CF" w:rsidRDefault="002F1485"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Frequency</w:t>
            </w:r>
          </w:p>
        </w:tc>
        <w:tc>
          <w:tcPr>
            <w:tcW w:w="918" w:type="dxa"/>
          </w:tcPr>
          <w:p w:rsidR="002F1485" w:rsidRPr="004F55CF" w:rsidRDefault="002F1485"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Type</w:t>
            </w:r>
          </w:p>
        </w:tc>
      </w:tr>
      <w:tr w:rsidR="002F1485" w:rsidRPr="004F55CF" w:rsidTr="002F1485">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42" w:type="dxa"/>
          </w:tcPr>
          <w:p w:rsidR="002F1485" w:rsidRPr="004F55CF" w:rsidRDefault="002F1485" w:rsidP="008C7BA7">
            <w:pPr>
              <w:pStyle w:val="Heading1"/>
              <w:outlineLvl w:val="0"/>
              <w:rPr>
                <w:b/>
                <w:color w:val="auto"/>
                <w:sz w:val="16"/>
                <w:szCs w:val="16"/>
              </w:rPr>
            </w:pPr>
            <w:r>
              <w:rPr>
                <w:b/>
                <w:color w:val="auto"/>
                <w:sz w:val="16"/>
                <w:szCs w:val="16"/>
              </w:rPr>
              <w:t>Simultaneous Queries</w:t>
            </w:r>
          </w:p>
        </w:tc>
        <w:tc>
          <w:tcPr>
            <w:tcW w:w="1524" w:type="dxa"/>
          </w:tcPr>
          <w:p w:rsidR="002F1485" w:rsidRPr="004F55CF" w:rsidRDefault="002F1485"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Test various methods of triggering multiple queries from different client connections.</w:t>
            </w:r>
          </w:p>
        </w:tc>
        <w:tc>
          <w:tcPr>
            <w:tcW w:w="1452" w:type="dxa"/>
          </w:tcPr>
          <w:p w:rsidR="002F1485" w:rsidRPr="004F55CF" w:rsidRDefault="002F1485"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Front-end and back-end, especially DB scalability</w:t>
            </w:r>
          </w:p>
        </w:tc>
        <w:tc>
          <w:tcPr>
            <w:tcW w:w="2340" w:type="dxa"/>
          </w:tcPr>
          <w:p w:rsidR="002F1485" w:rsidRDefault="002F1485" w:rsidP="0080296A">
            <w:pPr>
              <w:pStyle w:val="ListParagraph"/>
              <w:numPr>
                <w:ilvl w:val="0"/>
                <w:numId w:val="14"/>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Searches</w:t>
            </w:r>
          </w:p>
          <w:p w:rsidR="002F1485" w:rsidRDefault="002F1485" w:rsidP="0080296A">
            <w:pPr>
              <w:pStyle w:val="ListParagraph"/>
              <w:numPr>
                <w:ilvl w:val="0"/>
                <w:numId w:val="14"/>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Clicking on links in article view</w:t>
            </w:r>
          </w:p>
          <w:p w:rsidR="002F1485" w:rsidRDefault="002F1485" w:rsidP="0080296A">
            <w:pPr>
              <w:pStyle w:val="ListParagraph"/>
              <w:numPr>
                <w:ilvl w:val="0"/>
                <w:numId w:val="14"/>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Clicking on nodes in WikiMap view</w:t>
            </w:r>
          </w:p>
          <w:p w:rsidR="002F1485" w:rsidRPr="002F1485" w:rsidRDefault="002F1485" w:rsidP="0080296A">
            <w:pPr>
              <w:pStyle w:val="ListParagraph"/>
              <w:numPr>
                <w:ilvl w:val="0"/>
                <w:numId w:val="14"/>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Hovering over many nodes in the graph</w:t>
            </w:r>
          </w:p>
        </w:tc>
        <w:tc>
          <w:tcPr>
            <w:tcW w:w="1800" w:type="dxa"/>
          </w:tcPr>
          <w:p w:rsidR="002F1485" w:rsidRPr="004F55CF" w:rsidRDefault="002F1485"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440"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 xml:space="preserve">Biweekly </w:t>
            </w:r>
          </w:p>
        </w:tc>
        <w:tc>
          <w:tcPr>
            <w:tcW w:w="918" w:type="dxa"/>
          </w:tcPr>
          <w:p w:rsidR="002F1485" w:rsidRPr="004F55CF" w:rsidRDefault="002F1485"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Auto</w:t>
            </w:r>
          </w:p>
        </w:tc>
      </w:tr>
      <w:tr w:rsidR="002F1485" w:rsidRPr="004F55CF" w:rsidTr="002F1485">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2F1485" w:rsidRPr="004F55CF" w:rsidRDefault="002F1485" w:rsidP="002F1485">
            <w:pPr>
              <w:pStyle w:val="Heading1"/>
              <w:outlineLvl w:val="0"/>
              <w:rPr>
                <w:b/>
                <w:color w:val="auto"/>
                <w:sz w:val="16"/>
                <w:szCs w:val="16"/>
              </w:rPr>
            </w:pPr>
            <w:r>
              <w:rPr>
                <w:b/>
                <w:color w:val="auto"/>
                <w:sz w:val="16"/>
                <w:szCs w:val="16"/>
              </w:rPr>
              <w:t>Simultaneous UI Interactions</w:t>
            </w:r>
          </w:p>
        </w:tc>
        <w:tc>
          <w:tcPr>
            <w:tcW w:w="1524"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Test various map and UI interactions from many client connections.</w:t>
            </w:r>
          </w:p>
        </w:tc>
        <w:tc>
          <w:tcPr>
            <w:tcW w:w="1452"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Front-end/UI and back-end scalability</w:t>
            </w:r>
          </w:p>
        </w:tc>
        <w:tc>
          <w:tcPr>
            <w:tcW w:w="2340" w:type="dxa"/>
          </w:tcPr>
          <w:p w:rsidR="002F1485" w:rsidRPr="002F1485" w:rsidRDefault="002F1485" w:rsidP="002F1485">
            <w:pPr>
              <w:spacing w:before="240"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2F1485">
              <w:rPr>
                <w:rFonts w:ascii="Arial" w:hAnsi="Arial" w:cs="Arial"/>
                <w:color w:val="000000"/>
                <w:sz w:val="16"/>
                <w:szCs w:val="16"/>
              </w:rPr>
              <w:t>TBD</w:t>
            </w:r>
          </w:p>
        </w:tc>
        <w:tc>
          <w:tcPr>
            <w:tcW w:w="1800"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440"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Biweekly</w:t>
            </w:r>
          </w:p>
        </w:tc>
        <w:tc>
          <w:tcPr>
            <w:tcW w:w="918"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Auto</w:t>
            </w:r>
          </w:p>
        </w:tc>
      </w:tr>
      <w:tr w:rsidR="002F1485" w:rsidRPr="004F55CF" w:rsidTr="002F148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542" w:type="dxa"/>
          </w:tcPr>
          <w:p w:rsidR="002F1485" w:rsidRPr="004F55CF" w:rsidRDefault="002F1485" w:rsidP="002F1485">
            <w:pPr>
              <w:pStyle w:val="Heading1"/>
              <w:outlineLvl w:val="0"/>
              <w:rPr>
                <w:b/>
                <w:color w:val="auto"/>
                <w:sz w:val="16"/>
                <w:szCs w:val="16"/>
              </w:rPr>
            </w:pPr>
            <w:r>
              <w:rPr>
                <w:b/>
                <w:color w:val="auto"/>
                <w:sz w:val="16"/>
                <w:szCs w:val="16"/>
              </w:rPr>
              <w:t>Whitebox Communications Tests</w:t>
            </w:r>
          </w:p>
        </w:tc>
        <w:tc>
          <w:tcPr>
            <w:tcW w:w="1524"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Test communications (inputs/outputs) between different layers of the infrastructure.</w:t>
            </w:r>
          </w:p>
        </w:tc>
        <w:tc>
          <w:tcPr>
            <w:tcW w:w="1452"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Communications/APIs</w:t>
            </w:r>
          </w:p>
        </w:tc>
        <w:tc>
          <w:tcPr>
            <w:tcW w:w="2340" w:type="dxa"/>
          </w:tcPr>
          <w:p w:rsidR="002F1485" w:rsidRPr="002F1485" w:rsidRDefault="002F1485" w:rsidP="002F1485">
            <w:pPr>
              <w:spacing w:before="240"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2F1485">
              <w:rPr>
                <w:rFonts w:ascii="Arial" w:hAnsi="Arial" w:cs="Arial"/>
                <w:color w:val="000000"/>
                <w:sz w:val="16"/>
                <w:szCs w:val="16"/>
              </w:rPr>
              <w:t>Valid, invalid, and null inputs to each of the APIs, modules, and other standalone (back-end) components</w:t>
            </w:r>
          </w:p>
        </w:tc>
        <w:tc>
          <w:tcPr>
            <w:tcW w:w="1800"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440"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Biweekly</w:t>
            </w:r>
          </w:p>
        </w:tc>
        <w:tc>
          <w:tcPr>
            <w:tcW w:w="918"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Auto</w:t>
            </w:r>
          </w:p>
        </w:tc>
      </w:tr>
      <w:tr w:rsidR="002F1485" w:rsidRPr="004F55CF" w:rsidTr="002F1485">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2F1485" w:rsidRPr="004F55CF" w:rsidRDefault="002F1485" w:rsidP="002F1485">
            <w:pPr>
              <w:pStyle w:val="Heading1"/>
              <w:outlineLvl w:val="0"/>
              <w:rPr>
                <w:b/>
                <w:color w:val="auto"/>
                <w:sz w:val="16"/>
                <w:szCs w:val="16"/>
              </w:rPr>
            </w:pPr>
            <w:r>
              <w:rPr>
                <w:b/>
                <w:color w:val="auto"/>
                <w:sz w:val="16"/>
                <w:szCs w:val="16"/>
              </w:rPr>
              <w:t>Security tests</w:t>
            </w:r>
          </w:p>
        </w:tc>
        <w:tc>
          <w:tcPr>
            <w:tcW w:w="1524"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Ensure that there is no way that a user can alter database data  or do malicious things to the back-end from the front-end.</w:t>
            </w:r>
          </w:p>
        </w:tc>
        <w:tc>
          <w:tcPr>
            <w:tcW w:w="1452"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Database, back-end, security</w:t>
            </w:r>
          </w:p>
        </w:tc>
        <w:tc>
          <w:tcPr>
            <w:tcW w:w="2340" w:type="dxa"/>
          </w:tcPr>
          <w:p w:rsidR="002F1485" w:rsidRPr="002F1485" w:rsidRDefault="002F1485" w:rsidP="002F1485">
            <w:pPr>
              <w:spacing w:before="240"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TBD</w:t>
            </w:r>
          </w:p>
        </w:tc>
        <w:tc>
          <w:tcPr>
            <w:tcW w:w="1800"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440"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Biweekly</w:t>
            </w:r>
          </w:p>
        </w:tc>
        <w:tc>
          <w:tcPr>
            <w:tcW w:w="918"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Auto</w:t>
            </w:r>
          </w:p>
        </w:tc>
      </w:tr>
    </w:tbl>
    <w:p w:rsidR="002F1485" w:rsidRDefault="002F1485" w:rsidP="002F1485">
      <w:pPr>
        <w:rPr>
          <w:rFonts w:ascii="Arial" w:hAnsi="Arial" w:cs="Arial"/>
          <w:color w:val="000000"/>
          <w:sz w:val="20"/>
          <w:szCs w:val="20"/>
        </w:rPr>
      </w:pPr>
    </w:p>
    <w:p w:rsidR="00A266CD" w:rsidRDefault="00A266CD">
      <w:pPr>
        <w:rPr>
          <w:rFonts w:ascii="Arial" w:hAnsi="Arial" w:cs="Arial"/>
          <w:b/>
          <w:color w:val="000000"/>
          <w:sz w:val="20"/>
          <w:szCs w:val="20"/>
        </w:rPr>
      </w:pPr>
      <w:r>
        <w:rPr>
          <w:rFonts w:ascii="Arial" w:hAnsi="Arial" w:cs="Arial"/>
          <w:b/>
          <w:color w:val="000000"/>
          <w:sz w:val="20"/>
          <w:szCs w:val="20"/>
        </w:rPr>
        <w:br w:type="page"/>
      </w:r>
    </w:p>
    <w:p w:rsidR="00A266CD" w:rsidRPr="00A266CD" w:rsidRDefault="00A266CD" w:rsidP="0080296A">
      <w:pPr>
        <w:pStyle w:val="ListParagraph"/>
        <w:numPr>
          <w:ilvl w:val="1"/>
          <w:numId w:val="7"/>
        </w:numPr>
        <w:rPr>
          <w:rFonts w:ascii="Arial" w:hAnsi="Arial" w:cs="Arial"/>
          <w:b/>
          <w:color w:val="000000"/>
          <w:sz w:val="20"/>
          <w:szCs w:val="20"/>
        </w:rPr>
      </w:pPr>
      <w:r w:rsidRPr="00A266CD">
        <w:rPr>
          <w:rFonts w:ascii="Arial" w:hAnsi="Arial" w:cs="Arial"/>
          <w:b/>
          <w:color w:val="000000"/>
          <w:sz w:val="20"/>
          <w:szCs w:val="20"/>
        </w:rPr>
        <w:lastRenderedPageBreak/>
        <w:t>Usability Test Strategy</w:t>
      </w:r>
      <w:r>
        <w:rPr>
          <w:rFonts w:ascii="Arial" w:hAnsi="Arial" w:cs="Arial"/>
          <w:b/>
          <w:color w:val="000000"/>
          <w:sz w:val="20"/>
          <w:szCs w:val="20"/>
        </w:rPr>
        <w:br/>
      </w:r>
    </w:p>
    <w:tbl>
      <w:tblPr>
        <w:tblStyle w:val="LightShading-Accent1"/>
        <w:tblW w:w="0" w:type="auto"/>
        <w:tblLayout w:type="fixed"/>
        <w:tblLook w:val="04A0" w:firstRow="1" w:lastRow="0" w:firstColumn="1" w:lastColumn="0" w:noHBand="0" w:noVBand="1"/>
      </w:tblPr>
      <w:tblGrid>
        <w:gridCol w:w="1542"/>
        <w:gridCol w:w="1524"/>
        <w:gridCol w:w="1452"/>
        <w:gridCol w:w="2340"/>
        <w:gridCol w:w="1800"/>
        <w:gridCol w:w="1530"/>
        <w:gridCol w:w="828"/>
      </w:tblGrid>
      <w:tr w:rsidR="00A266CD" w:rsidRPr="004F55CF" w:rsidTr="00A266C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542" w:type="dxa"/>
          </w:tcPr>
          <w:p w:rsidR="00A266CD" w:rsidRPr="004F55CF" w:rsidRDefault="00A266CD" w:rsidP="008C7BA7">
            <w:pPr>
              <w:pStyle w:val="Heading1"/>
              <w:jc w:val="center"/>
              <w:outlineLvl w:val="0"/>
              <w:rPr>
                <w:b/>
                <w:color w:val="auto"/>
                <w:sz w:val="16"/>
                <w:szCs w:val="16"/>
              </w:rPr>
            </w:pPr>
            <w:r w:rsidRPr="004F55CF">
              <w:rPr>
                <w:b/>
                <w:color w:val="auto"/>
                <w:sz w:val="16"/>
                <w:szCs w:val="16"/>
              </w:rPr>
              <w:t>Test Name</w:t>
            </w:r>
          </w:p>
        </w:tc>
        <w:tc>
          <w:tcPr>
            <w:tcW w:w="1524"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Purpose</w:t>
            </w:r>
          </w:p>
        </w:tc>
        <w:tc>
          <w:tcPr>
            <w:tcW w:w="1452"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Coverage</w:t>
            </w:r>
          </w:p>
        </w:tc>
        <w:tc>
          <w:tcPr>
            <w:tcW w:w="2340"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Test Actions</w:t>
            </w:r>
          </w:p>
        </w:tc>
        <w:tc>
          <w:tcPr>
            <w:tcW w:w="1800"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Development</w:t>
            </w:r>
          </w:p>
        </w:tc>
        <w:tc>
          <w:tcPr>
            <w:tcW w:w="1530"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Frequency</w:t>
            </w:r>
          </w:p>
        </w:tc>
        <w:tc>
          <w:tcPr>
            <w:tcW w:w="828"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Type</w:t>
            </w:r>
          </w:p>
        </w:tc>
      </w:tr>
      <w:tr w:rsidR="00A266CD" w:rsidRPr="004F55CF" w:rsidTr="00A266CD">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42" w:type="dxa"/>
          </w:tcPr>
          <w:p w:rsidR="00A266CD" w:rsidRPr="004F55CF" w:rsidRDefault="00A266CD" w:rsidP="008C7BA7">
            <w:pPr>
              <w:pStyle w:val="Heading1"/>
              <w:outlineLvl w:val="0"/>
              <w:rPr>
                <w:b/>
                <w:color w:val="auto"/>
                <w:sz w:val="16"/>
                <w:szCs w:val="16"/>
              </w:rPr>
            </w:pPr>
            <w:r>
              <w:rPr>
                <w:b/>
                <w:color w:val="auto"/>
                <w:sz w:val="16"/>
                <w:szCs w:val="16"/>
              </w:rPr>
              <w:t>Use Case Tests</w:t>
            </w:r>
          </w:p>
        </w:tc>
        <w:tc>
          <w:tcPr>
            <w:tcW w:w="1524"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Test the steps of each use case in order.</w:t>
            </w:r>
          </w:p>
        </w:tc>
        <w:tc>
          <w:tcPr>
            <w:tcW w:w="1452"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Use case</w:t>
            </w:r>
          </w:p>
        </w:tc>
        <w:tc>
          <w:tcPr>
            <w:tcW w:w="2340" w:type="dxa"/>
          </w:tcPr>
          <w:p w:rsidR="00A266CD" w:rsidRDefault="00A266CD" w:rsidP="0080296A">
            <w:pPr>
              <w:pStyle w:val="ListParagraph"/>
              <w:numPr>
                <w:ilvl w:val="0"/>
                <w:numId w:val="15"/>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The normal path of the use case should be the primary test</w:t>
            </w:r>
          </w:p>
          <w:p w:rsidR="00A266CD" w:rsidRPr="00A266CD" w:rsidRDefault="00A266CD" w:rsidP="0080296A">
            <w:pPr>
              <w:pStyle w:val="ListParagraph"/>
              <w:numPr>
                <w:ilvl w:val="0"/>
                <w:numId w:val="15"/>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Any alternatives or extensions to the use case should also be tested</w:t>
            </w:r>
          </w:p>
        </w:tc>
        <w:tc>
          <w:tcPr>
            <w:tcW w:w="1800"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530"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 xml:space="preserve">Biweekly </w:t>
            </w:r>
          </w:p>
        </w:tc>
        <w:tc>
          <w:tcPr>
            <w:tcW w:w="828"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Manual and/or auto</w:t>
            </w:r>
          </w:p>
        </w:tc>
      </w:tr>
      <w:tr w:rsidR="00A266CD" w:rsidRPr="004F55CF" w:rsidTr="00A266CD">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A266CD" w:rsidRPr="004F55CF" w:rsidRDefault="00A266CD" w:rsidP="008C7BA7">
            <w:pPr>
              <w:pStyle w:val="Heading1"/>
              <w:outlineLvl w:val="0"/>
              <w:rPr>
                <w:b/>
                <w:color w:val="auto"/>
                <w:sz w:val="16"/>
                <w:szCs w:val="16"/>
              </w:rPr>
            </w:pPr>
            <w:r>
              <w:rPr>
                <w:b/>
                <w:color w:val="auto"/>
                <w:sz w:val="16"/>
                <w:szCs w:val="16"/>
              </w:rPr>
              <w:t>Paper UI Prototype</w:t>
            </w:r>
          </w:p>
        </w:tc>
        <w:tc>
          <w:tcPr>
            <w:tcW w:w="1524" w:type="dxa"/>
          </w:tcPr>
          <w:p w:rsidR="00A266CD" w:rsidRPr="00A266CD"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8"/>
                <w:szCs w:val="18"/>
              </w:rPr>
            </w:pPr>
            <w:r w:rsidRPr="00A266CD">
              <w:rPr>
                <w:b w:val="0"/>
                <w:color w:val="000000"/>
                <w:sz w:val="18"/>
                <w:szCs w:val="18"/>
              </w:rPr>
              <w:t>Meet with customers/staff to do a UI paper prototype</w:t>
            </w:r>
          </w:p>
        </w:tc>
        <w:tc>
          <w:tcPr>
            <w:tcW w:w="1452"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Front-end/UI usability</w:t>
            </w:r>
          </w:p>
        </w:tc>
        <w:tc>
          <w:tcPr>
            <w:tcW w:w="2340" w:type="dxa"/>
          </w:tcPr>
          <w:p w:rsidR="00A266CD" w:rsidRPr="002F1485" w:rsidRDefault="00A266CD" w:rsidP="008C7BA7">
            <w:pPr>
              <w:spacing w:before="240"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p>
        </w:tc>
        <w:tc>
          <w:tcPr>
            <w:tcW w:w="1800"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Development/participation by entire test team</w:t>
            </w:r>
          </w:p>
        </w:tc>
        <w:tc>
          <w:tcPr>
            <w:tcW w:w="1530"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Per every UI change</w:t>
            </w:r>
          </w:p>
        </w:tc>
        <w:tc>
          <w:tcPr>
            <w:tcW w:w="828"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Manual</w:t>
            </w:r>
          </w:p>
        </w:tc>
      </w:tr>
      <w:tr w:rsidR="00A266CD" w:rsidRPr="004F55CF" w:rsidTr="00A266C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542" w:type="dxa"/>
          </w:tcPr>
          <w:p w:rsidR="00A266CD" w:rsidRPr="004F55CF" w:rsidRDefault="00A266CD" w:rsidP="008C7BA7">
            <w:pPr>
              <w:pStyle w:val="Heading1"/>
              <w:outlineLvl w:val="0"/>
              <w:rPr>
                <w:b/>
                <w:color w:val="auto"/>
                <w:sz w:val="16"/>
                <w:szCs w:val="16"/>
              </w:rPr>
            </w:pPr>
            <w:r>
              <w:rPr>
                <w:b/>
                <w:color w:val="auto"/>
                <w:sz w:val="16"/>
                <w:szCs w:val="16"/>
              </w:rPr>
              <w:t>Beta Testing</w:t>
            </w:r>
          </w:p>
        </w:tc>
        <w:tc>
          <w:tcPr>
            <w:tcW w:w="1524" w:type="dxa"/>
          </w:tcPr>
          <w:p w:rsidR="00A266CD" w:rsidRPr="00A266CD"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8"/>
                <w:szCs w:val="18"/>
              </w:rPr>
            </w:pPr>
            <w:r w:rsidRPr="00A266CD">
              <w:rPr>
                <w:b w:val="0"/>
                <w:color w:val="000000"/>
                <w:sz w:val="18"/>
                <w:szCs w:val="18"/>
              </w:rPr>
              <w:t>Determine what aspects of the product are usable and what aspects are extraneous to determine what our focuses should be</w:t>
            </w:r>
            <w:r>
              <w:rPr>
                <w:b w:val="0"/>
                <w:color w:val="000000"/>
                <w:sz w:val="18"/>
                <w:szCs w:val="18"/>
              </w:rPr>
              <w:t>.</w:t>
            </w:r>
          </w:p>
        </w:tc>
        <w:tc>
          <w:tcPr>
            <w:tcW w:w="1452"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Front-end/UI usability</w:t>
            </w:r>
          </w:p>
        </w:tc>
        <w:tc>
          <w:tcPr>
            <w:tcW w:w="2340" w:type="dxa"/>
          </w:tcPr>
          <w:p w:rsidR="00A266CD" w:rsidRPr="00A266CD" w:rsidRDefault="00A266CD" w:rsidP="00A266CD">
            <w:pPr>
              <w:spacing w:before="240"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A266CD">
              <w:rPr>
                <w:rFonts w:ascii="Arial" w:hAnsi="Arial" w:cs="Arial"/>
                <w:color w:val="000000"/>
                <w:sz w:val="18"/>
                <w:szCs w:val="18"/>
              </w:rPr>
              <w:t>Meet with customers from our customer group, one or two at a time, and have them use our product.  Test should begin with a survey of what they expect to see and interact with based on our product descriptions.  We will then observer them through their motions, asking them questions and watching how they naturally go through Wikimaps.</w:t>
            </w:r>
          </w:p>
        </w:tc>
        <w:tc>
          <w:tcPr>
            <w:tcW w:w="1800" w:type="dxa"/>
          </w:tcPr>
          <w:p w:rsidR="00A266CD" w:rsidRPr="00A266CD" w:rsidRDefault="00A266CD" w:rsidP="00A266CD">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Development/participation by entire test team</w:t>
            </w:r>
          </w:p>
          <w:p w:rsidR="00A266CD" w:rsidRPr="00A266CD" w:rsidRDefault="00A266CD" w:rsidP="0080296A">
            <w:pPr>
              <w:numPr>
                <w:ilvl w:val="0"/>
                <w:numId w:val="12"/>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A266CD">
              <w:rPr>
                <w:rFonts w:ascii="Arial" w:hAnsi="Arial" w:cs="Arial"/>
                <w:color w:val="000000"/>
                <w:sz w:val="18"/>
                <w:szCs w:val="18"/>
              </w:rPr>
              <w:t>Create a schedule for meeting with each customer/customer pair</w:t>
            </w:r>
          </w:p>
          <w:p w:rsidR="00A266CD" w:rsidRPr="00A266CD" w:rsidRDefault="00A266CD" w:rsidP="0080296A">
            <w:pPr>
              <w:numPr>
                <w:ilvl w:val="0"/>
                <w:numId w:val="12"/>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A266CD">
              <w:rPr>
                <w:rFonts w:ascii="Arial" w:hAnsi="Arial" w:cs="Arial"/>
                <w:color w:val="000000"/>
                <w:sz w:val="18"/>
                <w:szCs w:val="18"/>
              </w:rPr>
              <w:t>Create a survey to determine their understanding of the product based of SRS and SDS</w:t>
            </w:r>
          </w:p>
          <w:p w:rsidR="00A266CD" w:rsidRPr="00A266CD" w:rsidRDefault="00A266CD" w:rsidP="0080296A">
            <w:pPr>
              <w:numPr>
                <w:ilvl w:val="0"/>
                <w:numId w:val="12"/>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A266CD">
              <w:rPr>
                <w:rFonts w:ascii="Arial" w:hAnsi="Arial" w:cs="Arial"/>
                <w:color w:val="000000"/>
                <w:sz w:val="18"/>
                <w:szCs w:val="18"/>
              </w:rPr>
              <w:t>Create a series of tasks to guide the customer’s interaction with WikiMaps.</w:t>
            </w:r>
          </w:p>
          <w:p w:rsidR="00A266CD" w:rsidRPr="00A266CD" w:rsidRDefault="00A266CD" w:rsidP="0080296A">
            <w:pPr>
              <w:numPr>
                <w:ilvl w:val="0"/>
                <w:numId w:val="12"/>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A266CD">
              <w:rPr>
                <w:rFonts w:ascii="Arial" w:hAnsi="Arial" w:cs="Arial"/>
                <w:color w:val="000000"/>
                <w:sz w:val="18"/>
                <w:szCs w:val="18"/>
              </w:rPr>
              <w:t>Arrange meeting times where one or two members of the test team sit with the customer to do the usability test</w:t>
            </w:r>
          </w:p>
        </w:tc>
        <w:tc>
          <w:tcPr>
            <w:tcW w:w="1530" w:type="dxa"/>
          </w:tcPr>
          <w:p w:rsidR="00A266CD" w:rsidRPr="00A266CD"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8"/>
                <w:szCs w:val="18"/>
              </w:rPr>
            </w:pPr>
            <w:r w:rsidRPr="00A266CD">
              <w:rPr>
                <w:b w:val="0"/>
                <w:color w:val="000000"/>
                <w:sz w:val="18"/>
                <w:szCs w:val="18"/>
              </w:rPr>
              <w:t>Once with each member/member pair of the customer group at least once after the beta release.  Add more individuals and sessions as time and iterations permit.</w:t>
            </w:r>
          </w:p>
        </w:tc>
        <w:tc>
          <w:tcPr>
            <w:tcW w:w="828"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Auto</w:t>
            </w:r>
          </w:p>
        </w:tc>
      </w:tr>
      <w:tr w:rsidR="00A266CD" w:rsidRPr="004F55CF" w:rsidTr="00A266CD">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A266CD" w:rsidRPr="004F55CF" w:rsidRDefault="00A266CD" w:rsidP="008C7BA7">
            <w:pPr>
              <w:pStyle w:val="Heading1"/>
              <w:outlineLvl w:val="0"/>
              <w:rPr>
                <w:b/>
                <w:color w:val="auto"/>
                <w:sz w:val="16"/>
                <w:szCs w:val="16"/>
              </w:rPr>
            </w:pPr>
            <w:r>
              <w:rPr>
                <w:b/>
                <w:color w:val="auto"/>
                <w:sz w:val="16"/>
                <w:szCs w:val="16"/>
              </w:rPr>
              <w:t>Security tests</w:t>
            </w:r>
          </w:p>
        </w:tc>
        <w:tc>
          <w:tcPr>
            <w:tcW w:w="1524"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Ensure that there is no way that a user can alter database data  or do malicious things to the back-end from the front-end.</w:t>
            </w:r>
          </w:p>
        </w:tc>
        <w:tc>
          <w:tcPr>
            <w:tcW w:w="1452"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Database, back-end, security</w:t>
            </w:r>
          </w:p>
        </w:tc>
        <w:tc>
          <w:tcPr>
            <w:tcW w:w="2340" w:type="dxa"/>
          </w:tcPr>
          <w:p w:rsidR="00A266CD" w:rsidRPr="002F1485" w:rsidRDefault="00A266CD" w:rsidP="008C7BA7">
            <w:pPr>
              <w:spacing w:before="240"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TBD</w:t>
            </w:r>
          </w:p>
        </w:tc>
        <w:tc>
          <w:tcPr>
            <w:tcW w:w="1800"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530"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Biweekly</w:t>
            </w:r>
          </w:p>
        </w:tc>
        <w:tc>
          <w:tcPr>
            <w:tcW w:w="828"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Auto</w:t>
            </w:r>
          </w:p>
        </w:tc>
      </w:tr>
    </w:tbl>
    <w:p w:rsidR="00EB0D38" w:rsidRDefault="00EB0D38" w:rsidP="003F7CA8">
      <w:pPr>
        <w:pStyle w:val="Heading1"/>
        <w:rPr>
          <w:sz w:val="20"/>
          <w:szCs w:val="20"/>
        </w:rPr>
      </w:pPr>
    </w:p>
    <w:p w:rsidR="00A266CD" w:rsidRPr="00A266CD" w:rsidRDefault="00A266CD" w:rsidP="00A266CD"/>
    <w:p w:rsidR="000E2DFA" w:rsidRPr="000E2DFA" w:rsidRDefault="0057722C" w:rsidP="0057722C">
      <w:pPr>
        <w:pStyle w:val="Heading1"/>
        <w:rPr>
          <w:sz w:val="20"/>
          <w:szCs w:val="20"/>
        </w:rPr>
      </w:pPr>
      <w:r>
        <w:rPr>
          <w:sz w:val="20"/>
          <w:szCs w:val="20"/>
        </w:rPr>
        <w:lastRenderedPageBreak/>
        <w:t xml:space="preserve">2. </w:t>
      </w:r>
      <w:r w:rsidR="00EB0D38" w:rsidRPr="000E2DFA">
        <w:rPr>
          <w:sz w:val="20"/>
          <w:szCs w:val="20"/>
        </w:rPr>
        <w:t>Documentation Plan</w:t>
      </w:r>
    </w:p>
    <w:p w:rsidR="0073303C" w:rsidRPr="0073303C" w:rsidRDefault="0073303C" w:rsidP="0080296A">
      <w:pPr>
        <w:pStyle w:val="Heading1"/>
        <w:numPr>
          <w:ilvl w:val="1"/>
          <w:numId w:val="15"/>
        </w:numPr>
        <w:rPr>
          <w:sz w:val="20"/>
          <w:szCs w:val="20"/>
        </w:rPr>
      </w:pPr>
      <w:r>
        <w:rPr>
          <w:sz w:val="20"/>
          <w:szCs w:val="20"/>
        </w:rPr>
        <w:t>Administrative Documentation</w:t>
      </w:r>
    </w:p>
    <w:p w:rsidR="0073303C" w:rsidRDefault="0073303C" w:rsidP="0080296A">
      <w:pPr>
        <w:pStyle w:val="ListParagraph"/>
        <w:numPr>
          <w:ilvl w:val="0"/>
          <w:numId w:val="46"/>
        </w:numPr>
        <w:rPr>
          <w:rFonts w:ascii="Arial" w:hAnsi="Arial" w:cs="Arial"/>
          <w:sz w:val="20"/>
          <w:szCs w:val="20"/>
        </w:rPr>
      </w:pPr>
      <w:r w:rsidRPr="0073303C">
        <w:rPr>
          <w:rFonts w:ascii="Arial" w:hAnsi="Arial" w:cs="Arial"/>
          <w:sz w:val="20"/>
          <w:szCs w:val="20"/>
        </w:rPr>
        <w:t xml:space="preserve">Mercurial </w:t>
      </w:r>
      <w:r w:rsidR="003B65E0">
        <w:rPr>
          <w:rFonts w:ascii="Arial" w:hAnsi="Arial" w:cs="Arial"/>
          <w:sz w:val="20"/>
          <w:szCs w:val="20"/>
        </w:rPr>
        <w:t xml:space="preserve">repository: </w:t>
      </w:r>
      <w:r>
        <w:rPr>
          <w:rFonts w:ascii="Arial" w:hAnsi="Arial" w:cs="Arial"/>
          <w:sz w:val="20"/>
          <w:szCs w:val="20"/>
        </w:rPr>
        <w:t>setup and usage</w:t>
      </w:r>
    </w:p>
    <w:p w:rsidR="003B65E0" w:rsidRPr="003B65E0" w:rsidRDefault="003B65E0" w:rsidP="0080296A">
      <w:pPr>
        <w:pStyle w:val="ListParagraph"/>
        <w:numPr>
          <w:ilvl w:val="0"/>
          <w:numId w:val="46"/>
        </w:numPr>
        <w:rPr>
          <w:rFonts w:ascii="Arial" w:hAnsi="Arial" w:cs="Arial"/>
          <w:sz w:val="20"/>
          <w:szCs w:val="20"/>
        </w:rPr>
      </w:pPr>
      <w:r>
        <w:rPr>
          <w:rFonts w:ascii="Arial" w:hAnsi="Arial" w:cs="Arial"/>
          <w:sz w:val="20"/>
          <w:szCs w:val="20"/>
        </w:rPr>
        <w:t xml:space="preserve">Bug tracking system: </w:t>
      </w:r>
      <w:r w:rsidRPr="003B65E0">
        <w:rPr>
          <w:rFonts w:ascii="Arial" w:hAnsi="Arial" w:cs="Arial"/>
          <w:sz w:val="20"/>
          <w:szCs w:val="20"/>
        </w:rPr>
        <w:t>setup and usage</w:t>
      </w:r>
    </w:p>
    <w:p w:rsidR="0073303C" w:rsidRPr="003B65E0" w:rsidRDefault="0073303C" w:rsidP="0080296A">
      <w:pPr>
        <w:pStyle w:val="ListParagraph"/>
        <w:numPr>
          <w:ilvl w:val="0"/>
          <w:numId w:val="46"/>
        </w:numPr>
        <w:rPr>
          <w:rFonts w:ascii="Arial" w:hAnsi="Arial" w:cs="Arial"/>
          <w:sz w:val="20"/>
          <w:szCs w:val="20"/>
        </w:rPr>
      </w:pPr>
      <w:del w:id="293" w:author="Kimmy" w:date="2011-03-10T12:14:00Z">
        <w:r w:rsidRPr="003B65E0" w:rsidDel="000754BC">
          <w:rPr>
            <w:rFonts w:ascii="Arial" w:hAnsi="Arial" w:cs="Arial"/>
            <w:sz w:val="20"/>
            <w:szCs w:val="20"/>
          </w:rPr>
          <w:delText>Database: setup, usage, access, and sample queries and commands</w:delText>
        </w:r>
      </w:del>
      <w:ins w:id="294" w:author="Kimmy" w:date="2011-03-10T12:14:00Z">
        <w:r w:rsidR="000754BC">
          <w:rPr>
            <w:rFonts w:ascii="Arial" w:hAnsi="Arial" w:cs="Arial"/>
            <w:sz w:val="20"/>
            <w:szCs w:val="20"/>
          </w:rPr>
          <w:t xml:space="preserve"> (Database setup beyond providing a schema is out-of-scope)</w:t>
        </w:r>
      </w:ins>
    </w:p>
    <w:p w:rsidR="0073303C" w:rsidRPr="003B65E0" w:rsidDel="000754BC" w:rsidRDefault="0073303C" w:rsidP="0080296A">
      <w:pPr>
        <w:pStyle w:val="ListParagraph"/>
        <w:numPr>
          <w:ilvl w:val="0"/>
          <w:numId w:val="46"/>
        </w:numPr>
        <w:rPr>
          <w:del w:id="295" w:author="Kimmy" w:date="2011-03-10T12:13:00Z"/>
          <w:rFonts w:ascii="Arial" w:hAnsi="Arial" w:cs="Arial"/>
          <w:sz w:val="20"/>
          <w:szCs w:val="20"/>
        </w:rPr>
      </w:pPr>
      <w:del w:id="296" w:author="Kimmy" w:date="2011-03-10T12:13:00Z">
        <w:r w:rsidRPr="003B65E0" w:rsidDel="000754BC">
          <w:rPr>
            <w:rFonts w:ascii="Arial" w:hAnsi="Arial" w:cs="Arial"/>
            <w:sz w:val="20"/>
            <w:szCs w:val="20"/>
          </w:rPr>
          <w:delText>Web Server – setup, access, and updating</w:delText>
        </w:r>
      </w:del>
      <w:ins w:id="297" w:author="Kimmy" w:date="2011-03-10T12:13:00Z">
        <w:r w:rsidR="000754BC">
          <w:rPr>
            <w:rFonts w:ascii="Arial" w:hAnsi="Arial" w:cs="Arial"/>
            <w:sz w:val="20"/>
            <w:szCs w:val="20"/>
          </w:rPr>
          <w:t xml:space="preserve"> (web server setup beyond installation of </w:t>
        </w:r>
        <w:proofErr w:type="spellStart"/>
        <w:r w:rsidR="000754BC">
          <w:rPr>
            <w:rFonts w:ascii="Arial" w:hAnsi="Arial" w:cs="Arial"/>
            <w:sz w:val="20"/>
            <w:szCs w:val="20"/>
          </w:rPr>
          <w:t>WikiMap</w:t>
        </w:r>
        <w:proofErr w:type="spellEnd"/>
        <w:r w:rsidR="000754BC">
          <w:rPr>
            <w:rFonts w:ascii="Arial" w:hAnsi="Arial" w:cs="Arial"/>
            <w:sz w:val="20"/>
            <w:szCs w:val="20"/>
          </w:rPr>
          <w:t xml:space="preserve"> is out-of-scope)</w:t>
        </w:r>
      </w:ins>
    </w:p>
    <w:p w:rsidR="0073303C" w:rsidRPr="003B65E0" w:rsidRDefault="0073303C" w:rsidP="0080296A">
      <w:pPr>
        <w:pStyle w:val="ListParagraph"/>
        <w:numPr>
          <w:ilvl w:val="0"/>
          <w:numId w:val="46"/>
        </w:numPr>
        <w:rPr>
          <w:rFonts w:ascii="Arial" w:hAnsi="Arial" w:cs="Arial"/>
          <w:sz w:val="20"/>
          <w:szCs w:val="20"/>
        </w:rPr>
      </w:pPr>
      <w:r w:rsidRPr="003B65E0">
        <w:rPr>
          <w:rFonts w:ascii="Arial" w:hAnsi="Arial" w:cs="Arial"/>
          <w:sz w:val="20"/>
          <w:szCs w:val="20"/>
        </w:rPr>
        <w:t>Web UI – setup, access, and updating</w:t>
      </w:r>
    </w:p>
    <w:p w:rsidR="0073303C" w:rsidRDefault="0073303C" w:rsidP="0080296A">
      <w:pPr>
        <w:pStyle w:val="ListParagraph"/>
        <w:numPr>
          <w:ilvl w:val="0"/>
          <w:numId w:val="46"/>
        </w:numPr>
        <w:rPr>
          <w:ins w:id="298" w:author="Kimmy" w:date="2011-03-10T12:14:00Z"/>
          <w:rFonts w:ascii="Arial" w:hAnsi="Arial" w:cs="Arial"/>
          <w:sz w:val="20"/>
          <w:szCs w:val="20"/>
        </w:rPr>
      </w:pPr>
      <w:r w:rsidRPr="003B65E0">
        <w:rPr>
          <w:rFonts w:ascii="Arial" w:hAnsi="Arial" w:cs="Arial"/>
          <w:sz w:val="20"/>
          <w:szCs w:val="20"/>
        </w:rPr>
        <w:t>Back-end APIs and logic – overview, setup, access, usage, and updating</w:t>
      </w:r>
    </w:p>
    <w:p w:rsidR="000754BC" w:rsidRDefault="000754BC" w:rsidP="0080296A">
      <w:pPr>
        <w:pStyle w:val="ListParagraph"/>
        <w:numPr>
          <w:ilvl w:val="0"/>
          <w:numId w:val="46"/>
        </w:numPr>
        <w:rPr>
          <w:ins w:id="299" w:author="Kimmy" w:date="2011-03-10T12:14:00Z"/>
          <w:rFonts w:ascii="Arial" w:hAnsi="Arial" w:cs="Arial"/>
          <w:sz w:val="20"/>
          <w:szCs w:val="20"/>
        </w:rPr>
      </w:pPr>
      <w:ins w:id="300" w:author="Kimmy" w:date="2011-03-10T12:14:00Z">
        <w:r>
          <w:rPr>
            <w:rFonts w:ascii="Arial" w:hAnsi="Arial" w:cs="Arial"/>
            <w:sz w:val="20"/>
            <w:szCs w:val="20"/>
          </w:rPr>
          <w:t>How to run tests and add tests to our suite</w:t>
        </w:r>
      </w:ins>
    </w:p>
    <w:p w:rsidR="000754BC" w:rsidRPr="003B65E0" w:rsidRDefault="000754BC" w:rsidP="0080296A">
      <w:pPr>
        <w:pStyle w:val="ListParagraph"/>
        <w:numPr>
          <w:ilvl w:val="0"/>
          <w:numId w:val="46"/>
        </w:numPr>
        <w:rPr>
          <w:rFonts w:ascii="Arial" w:hAnsi="Arial" w:cs="Arial"/>
          <w:sz w:val="20"/>
          <w:szCs w:val="20"/>
        </w:rPr>
      </w:pPr>
      <w:ins w:id="301" w:author="Kimmy" w:date="2011-03-10T12:15:00Z">
        <w:r>
          <w:rPr>
            <w:rFonts w:ascii="Arial" w:hAnsi="Arial" w:cs="Arial"/>
            <w:sz w:val="20"/>
            <w:szCs w:val="20"/>
          </w:rPr>
          <w:t>How to read-only access our database</w:t>
        </w:r>
      </w:ins>
    </w:p>
    <w:p w:rsidR="003B65E0" w:rsidRPr="003B65E0" w:rsidRDefault="003B65E0" w:rsidP="0080296A">
      <w:pPr>
        <w:pStyle w:val="Heading1"/>
        <w:numPr>
          <w:ilvl w:val="1"/>
          <w:numId w:val="15"/>
        </w:numPr>
        <w:rPr>
          <w:color w:val="000000"/>
          <w:sz w:val="20"/>
          <w:szCs w:val="20"/>
        </w:rPr>
      </w:pPr>
      <w:r w:rsidRPr="003B65E0">
        <w:rPr>
          <w:color w:val="000000"/>
          <w:sz w:val="20"/>
          <w:szCs w:val="20"/>
        </w:rPr>
        <w:t>Main (Search)</w:t>
      </w:r>
      <w:r w:rsidR="000E2DFA" w:rsidRPr="003B65E0">
        <w:rPr>
          <w:color w:val="000000"/>
          <w:sz w:val="20"/>
          <w:szCs w:val="20"/>
        </w:rPr>
        <w:t xml:space="preserve"> Page</w:t>
      </w:r>
      <w:r w:rsidRPr="003B65E0">
        <w:rPr>
          <w:color w:val="000000"/>
          <w:sz w:val="20"/>
          <w:szCs w:val="20"/>
        </w:rPr>
        <w:t xml:space="preserve">, </w:t>
      </w:r>
      <w:r>
        <w:rPr>
          <w:color w:val="000000"/>
          <w:sz w:val="20"/>
          <w:szCs w:val="20"/>
        </w:rPr>
        <w:t>WikiMap View, Article View</w:t>
      </w:r>
      <w:r w:rsidR="000E2DFA" w:rsidRPr="003B65E0">
        <w:rPr>
          <w:color w:val="000000"/>
          <w:sz w:val="20"/>
          <w:szCs w:val="20"/>
        </w:rPr>
        <w:t>:</w:t>
      </w:r>
    </w:p>
    <w:p w:rsidR="003B65E0" w:rsidRPr="003B65E0" w:rsidRDefault="003B65E0" w:rsidP="0080296A">
      <w:pPr>
        <w:pStyle w:val="ListParagraph"/>
        <w:numPr>
          <w:ilvl w:val="0"/>
          <w:numId w:val="47"/>
        </w:numPr>
        <w:rPr>
          <w:rFonts w:ascii="Arial" w:hAnsi="Arial" w:cs="Arial"/>
          <w:sz w:val="20"/>
          <w:szCs w:val="20"/>
        </w:rPr>
      </w:pPr>
      <w:r w:rsidRPr="003B65E0">
        <w:rPr>
          <w:rFonts w:ascii="Arial" w:hAnsi="Arial" w:cs="Arial"/>
          <w:sz w:val="20"/>
          <w:szCs w:val="20"/>
        </w:rPr>
        <w:t xml:space="preserve">Documentation should be in the form of </w:t>
      </w:r>
      <w:r w:rsidR="00AB64BD">
        <w:rPr>
          <w:rFonts w:ascii="Arial" w:hAnsi="Arial" w:cs="Arial"/>
          <w:sz w:val="20"/>
          <w:szCs w:val="20"/>
        </w:rPr>
        <w:t>graphical or interactive</w:t>
      </w:r>
      <w:r w:rsidRPr="003B65E0">
        <w:rPr>
          <w:rFonts w:ascii="Arial" w:hAnsi="Arial" w:cs="Arial"/>
          <w:sz w:val="20"/>
          <w:szCs w:val="20"/>
        </w:rPr>
        <w:t xml:space="preserve"> cues</w:t>
      </w:r>
    </w:p>
    <w:p w:rsidR="003B65E0" w:rsidRPr="003B65E0" w:rsidRDefault="003B65E0" w:rsidP="0080296A">
      <w:pPr>
        <w:pStyle w:val="ListParagraph"/>
        <w:numPr>
          <w:ilvl w:val="0"/>
          <w:numId w:val="47"/>
        </w:numPr>
        <w:rPr>
          <w:rFonts w:ascii="Arial" w:hAnsi="Arial" w:cs="Arial"/>
          <w:sz w:val="20"/>
          <w:szCs w:val="20"/>
        </w:rPr>
      </w:pPr>
      <w:r w:rsidRPr="003B65E0">
        <w:rPr>
          <w:rFonts w:ascii="Arial" w:hAnsi="Arial" w:cs="Arial"/>
          <w:sz w:val="20"/>
          <w:szCs w:val="20"/>
        </w:rPr>
        <w:t>Search box – Search button has magnifying glass or other recognizable “search” icon</w:t>
      </w:r>
    </w:p>
    <w:p w:rsidR="003B65E0" w:rsidRPr="003B65E0" w:rsidRDefault="003B65E0" w:rsidP="0080296A">
      <w:pPr>
        <w:pStyle w:val="ListParagraph"/>
        <w:numPr>
          <w:ilvl w:val="0"/>
          <w:numId w:val="47"/>
        </w:numPr>
        <w:rPr>
          <w:rFonts w:ascii="Arial" w:hAnsi="Arial" w:cs="Arial"/>
          <w:sz w:val="20"/>
          <w:szCs w:val="20"/>
        </w:rPr>
      </w:pPr>
      <w:r w:rsidRPr="003B65E0">
        <w:rPr>
          <w:rFonts w:ascii="Arial" w:hAnsi="Arial" w:cs="Arial"/>
          <w:sz w:val="20"/>
          <w:szCs w:val="20"/>
        </w:rPr>
        <w:t>Language selection  drop-down (stretch feature)</w:t>
      </w:r>
    </w:p>
    <w:p w:rsidR="000E2DFA" w:rsidRPr="000E2DFA" w:rsidRDefault="003B65E0" w:rsidP="0080296A">
      <w:pPr>
        <w:pStyle w:val="ListParagraph"/>
        <w:numPr>
          <w:ilvl w:val="0"/>
          <w:numId w:val="47"/>
        </w:numPr>
        <w:rPr>
          <w:rFonts w:ascii="Arial" w:hAnsi="Arial" w:cs="Arial"/>
          <w:color w:val="000000"/>
          <w:sz w:val="20"/>
          <w:szCs w:val="20"/>
        </w:rPr>
      </w:pPr>
      <w:r w:rsidRPr="003B65E0">
        <w:rPr>
          <w:rFonts w:ascii="Arial" w:hAnsi="Arial" w:cs="Arial"/>
          <w:sz w:val="20"/>
          <w:szCs w:val="20"/>
        </w:rPr>
        <w:t xml:space="preserve">Logo, icon, watermark, or other graphic to indicate what the </w:t>
      </w:r>
      <w:proofErr w:type="spellStart"/>
      <w:r w:rsidRPr="003B65E0">
        <w:rPr>
          <w:rFonts w:ascii="Arial" w:hAnsi="Arial" w:cs="Arial"/>
          <w:sz w:val="20"/>
          <w:szCs w:val="20"/>
        </w:rPr>
        <w:t>WikiMap</w:t>
      </w:r>
      <w:proofErr w:type="spellEnd"/>
      <w:r w:rsidRPr="003B65E0">
        <w:rPr>
          <w:rFonts w:ascii="Arial" w:hAnsi="Arial" w:cs="Arial"/>
          <w:sz w:val="20"/>
          <w:szCs w:val="20"/>
        </w:rPr>
        <w:t xml:space="preserve"> looks like</w:t>
      </w:r>
      <w:r>
        <w:t xml:space="preserve"> </w:t>
      </w:r>
      <w:ins w:id="302" w:author="Kimmy" w:date="2011-03-10T12:15:00Z">
        <w:r w:rsidR="000754BC">
          <w:t>on the main (index)  page</w:t>
        </w:r>
      </w:ins>
      <w:r>
        <w:rPr>
          <w:rFonts w:ascii="Arial" w:hAnsi="Arial" w:cs="Arial"/>
          <w:color w:val="000000"/>
          <w:sz w:val="20"/>
          <w:szCs w:val="20"/>
        </w:rPr>
        <w:br/>
      </w:r>
      <w:r>
        <w:rPr>
          <w:rFonts w:ascii="Arial" w:hAnsi="Arial" w:cs="Arial"/>
          <w:color w:val="000000"/>
          <w:sz w:val="20"/>
          <w:szCs w:val="20"/>
        </w:rPr>
        <w:br/>
      </w:r>
    </w:p>
    <w:p w:rsidR="000E2DFA" w:rsidRPr="000E2DFA" w:rsidRDefault="000E2DFA" w:rsidP="0080296A">
      <w:pPr>
        <w:pStyle w:val="ListParagraph"/>
        <w:numPr>
          <w:ilvl w:val="1"/>
          <w:numId w:val="15"/>
        </w:numPr>
        <w:rPr>
          <w:rFonts w:ascii="Arial" w:hAnsi="Arial" w:cs="Arial"/>
          <w:b/>
          <w:color w:val="000000"/>
          <w:sz w:val="20"/>
          <w:szCs w:val="20"/>
        </w:rPr>
      </w:pPr>
      <w:r w:rsidRPr="000E2DFA">
        <w:rPr>
          <w:rFonts w:ascii="Arial" w:hAnsi="Arial" w:cs="Arial"/>
          <w:b/>
          <w:color w:val="000000"/>
          <w:sz w:val="20"/>
          <w:szCs w:val="20"/>
        </w:rPr>
        <w:t>About Us Page:</w:t>
      </w:r>
    </w:p>
    <w:p w:rsidR="003B65E0" w:rsidRDefault="00511A0F" w:rsidP="000E2DFA">
      <w:pPr>
        <w:ind w:left="720"/>
        <w:rPr>
          <w:rFonts w:ascii="Arial" w:hAnsi="Arial" w:cs="Arial"/>
          <w:color w:val="000000"/>
          <w:sz w:val="20"/>
          <w:szCs w:val="20"/>
        </w:rPr>
      </w:pPr>
      <w:r>
        <w:rPr>
          <w:rFonts w:ascii="Arial" w:hAnsi="Arial" w:cs="Arial"/>
          <w:color w:val="000000"/>
          <w:sz w:val="20"/>
          <w:szCs w:val="20"/>
        </w:rPr>
        <w:t>Provides</w:t>
      </w:r>
      <w:r w:rsidR="000E2DFA" w:rsidRPr="000E2DFA">
        <w:rPr>
          <w:rFonts w:ascii="Arial" w:hAnsi="Arial" w:cs="Arial"/>
          <w:color w:val="000000"/>
          <w:sz w:val="20"/>
          <w:szCs w:val="20"/>
        </w:rPr>
        <w:t xml:space="preserve"> information about our group, the purpose of the site, and the purpose/inspiration behind WikiMap.</w:t>
      </w:r>
    </w:p>
    <w:p w:rsidR="003B65E0" w:rsidRDefault="003B65E0" w:rsidP="000E2DFA">
      <w:pPr>
        <w:ind w:left="720"/>
        <w:rPr>
          <w:rFonts w:ascii="Arial" w:hAnsi="Arial" w:cs="Arial"/>
          <w:color w:val="000000"/>
          <w:sz w:val="20"/>
          <w:szCs w:val="20"/>
        </w:rPr>
      </w:pPr>
    </w:p>
    <w:p w:rsidR="003B65E0" w:rsidRPr="0057722C" w:rsidRDefault="003B65E0" w:rsidP="0080296A">
      <w:pPr>
        <w:pStyle w:val="ListParagraph"/>
        <w:numPr>
          <w:ilvl w:val="2"/>
          <w:numId w:val="15"/>
        </w:numPr>
        <w:rPr>
          <w:rFonts w:ascii="Arial" w:hAnsi="Arial" w:cs="Arial"/>
          <w:color w:val="000000"/>
          <w:sz w:val="20"/>
          <w:szCs w:val="20"/>
        </w:rPr>
      </w:pPr>
      <w:r w:rsidRPr="0057722C">
        <w:rPr>
          <w:rFonts w:ascii="Arial" w:hAnsi="Arial" w:cs="Arial"/>
          <w:color w:val="000000"/>
          <w:sz w:val="20"/>
          <w:szCs w:val="20"/>
        </w:rPr>
        <w:t xml:space="preserve">What is </w:t>
      </w:r>
      <w:proofErr w:type="spellStart"/>
      <w:r w:rsidRPr="0057722C">
        <w:rPr>
          <w:rFonts w:ascii="Arial" w:hAnsi="Arial" w:cs="Arial"/>
          <w:color w:val="000000"/>
          <w:sz w:val="20"/>
          <w:szCs w:val="20"/>
        </w:rPr>
        <w:t>WikiMap</w:t>
      </w:r>
      <w:proofErr w:type="spellEnd"/>
      <w:r w:rsidRPr="0057722C">
        <w:rPr>
          <w:rFonts w:ascii="Arial" w:hAnsi="Arial" w:cs="Arial"/>
          <w:color w:val="000000"/>
          <w:sz w:val="20"/>
          <w:szCs w:val="20"/>
        </w:rPr>
        <w:t>?</w:t>
      </w:r>
      <w:ins w:id="303" w:author="Kimmy" w:date="2011-03-10T11:38:00Z">
        <w:r w:rsidR="00737416">
          <w:rPr>
            <w:rFonts w:ascii="Arial" w:hAnsi="Arial" w:cs="Arial"/>
            <w:color w:val="000000"/>
            <w:sz w:val="20"/>
            <w:szCs w:val="20"/>
          </w:rPr>
          <w:t xml:space="preserve"> (“About </w:t>
        </w:r>
        <w:proofErr w:type="spellStart"/>
        <w:r w:rsidR="00737416">
          <w:rPr>
            <w:rFonts w:ascii="Arial" w:hAnsi="Arial" w:cs="Arial"/>
            <w:color w:val="000000"/>
            <w:sz w:val="20"/>
            <w:szCs w:val="20"/>
          </w:rPr>
          <w:t>WikiMap</w:t>
        </w:r>
        <w:proofErr w:type="spellEnd"/>
        <w:r w:rsidR="00737416">
          <w:rPr>
            <w:rFonts w:ascii="Arial" w:hAnsi="Arial" w:cs="Arial"/>
            <w:color w:val="000000"/>
            <w:sz w:val="20"/>
            <w:szCs w:val="20"/>
          </w:rPr>
          <w:t>”)</w:t>
        </w:r>
      </w:ins>
    </w:p>
    <w:p w:rsidR="003B65E0" w:rsidRDefault="003B65E0" w:rsidP="0080296A">
      <w:pPr>
        <w:pStyle w:val="ListParagraph"/>
        <w:numPr>
          <w:ilvl w:val="2"/>
          <w:numId w:val="15"/>
        </w:numPr>
        <w:rPr>
          <w:rFonts w:ascii="Arial" w:hAnsi="Arial" w:cs="Arial"/>
          <w:color w:val="000000"/>
          <w:sz w:val="20"/>
          <w:szCs w:val="20"/>
        </w:rPr>
      </w:pPr>
      <w:r>
        <w:rPr>
          <w:rFonts w:ascii="Arial" w:hAnsi="Arial" w:cs="Arial"/>
          <w:color w:val="000000"/>
          <w:sz w:val="20"/>
          <w:szCs w:val="20"/>
        </w:rPr>
        <w:t xml:space="preserve">What </w:t>
      </w:r>
      <w:proofErr w:type="gramStart"/>
      <w:r>
        <w:rPr>
          <w:rFonts w:ascii="Arial" w:hAnsi="Arial" w:cs="Arial"/>
          <w:color w:val="000000"/>
          <w:sz w:val="20"/>
          <w:szCs w:val="20"/>
        </w:rPr>
        <w:t>are</w:t>
      </w:r>
      <w:proofErr w:type="gramEnd"/>
      <w:r>
        <w:rPr>
          <w:rFonts w:ascii="Arial" w:hAnsi="Arial" w:cs="Arial"/>
          <w:color w:val="000000"/>
          <w:sz w:val="20"/>
          <w:szCs w:val="20"/>
        </w:rPr>
        <w:t xml:space="preserve"> </w:t>
      </w:r>
      <w:proofErr w:type="spellStart"/>
      <w:r>
        <w:rPr>
          <w:rFonts w:ascii="Arial" w:hAnsi="Arial" w:cs="Arial"/>
          <w:color w:val="000000"/>
          <w:sz w:val="20"/>
          <w:szCs w:val="20"/>
        </w:rPr>
        <w:t>WikiMap’s</w:t>
      </w:r>
      <w:proofErr w:type="spellEnd"/>
      <w:r>
        <w:rPr>
          <w:rFonts w:ascii="Arial" w:hAnsi="Arial" w:cs="Arial"/>
          <w:color w:val="000000"/>
          <w:sz w:val="20"/>
          <w:szCs w:val="20"/>
        </w:rPr>
        <w:t xml:space="preserve"> goals/vision?</w:t>
      </w:r>
      <w:ins w:id="304" w:author="Kimmy" w:date="2011-03-10T11:38:00Z">
        <w:r w:rsidR="00737416">
          <w:rPr>
            <w:rFonts w:ascii="Arial" w:hAnsi="Arial" w:cs="Arial"/>
            <w:color w:val="000000"/>
            <w:sz w:val="20"/>
            <w:szCs w:val="20"/>
          </w:rPr>
          <w:t xml:space="preserve"> (“Our Mission”)</w:t>
        </w:r>
      </w:ins>
    </w:p>
    <w:p w:rsidR="003B65E0" w:rsidRDefault="003B65E0" w:rsidP="0080296A">
      <w:pPr>
        <w:pStyle w:val="ListParagraph"/>
        <w:numPr>
          <w:ilvl w:val="2"/>
          <w:numId w:val="15"/>
        </w:numPr>
        <w:rPr>
          <w:rFonts w:ascii="Arial" w:hAnsi="Arial" w:cs="Arial"/>
          <w:color w:val="000000"/>
          <w:sz w:val="20"/>
          <w:szCs w:val="20"/>
        </w:rPr>
      </w:pPr>
      <w:r>
        <w:rPr>
          <w:rFonts w:ascii="Arial" w:hAnsi="Arial" w:cs="Arial"/>
          <w:color w:val="000000"/>
          <w:sz w:val="20"/>
          <w:szCs w:val="20"/>
        </w:rPr>
        <w:t xml:space="preserve">Who worked on </w:t>
      </w:r>
      <w:proofErr w:type="spellStart"/>
      <w:r>
        <w:rPr>
          <w:rFonts w:ascii="Arial" w:hAnsi="Arial" w:cs="Arial"/>
          <w:color w:val="000000"/>
          <w:sz w:val="20"/>
          <w:szCs w:val="20"/>
        </w:rPr>
        <w:t>WikiMap</w:t>
      </w:r>
      <w:proofErr w:type="spellEnd"/>
      <w:r>
        <w:rPr>
          <w:rFonts w:ascii="Arial" w:hAnsi="Arial" w:cs="Arial"/>
          <w:color w:val="000000"/>
          <w:sz w:val="20"/>
          <w:szCs w:val="20"/>
        </w:rPr>
        <w:t>?</w:t>
      </w:r>
      <w:ins w:id="305" w:author="Kimmy" w:date="2011-03-10T11:38:00Z">
        <w:r w:rsidR="00737416">
          <w:rPr>
            <w:rFonts w:ascii="Arial" w:hAnsi="Arial" w:cs="Arial"/>
            <w:color w:val="000000"/>
            <w:sz w:val="20"/>
            <w:szCs w:val="20"/>
          </w:rPr>
          <w:t xml:space="preserve"> (“Our Beginning” on the About page and “Team” on the Contact page)</w:t>
        </w:r>
      </w:ins>
    </w:p>
    <w:p w:rsidR="000E2DFA" w:rsidRPr="003B65E0" w:rsidRDefault="003B65E0" w:rsidP="0080296A">
      <w:pPr>
        <w:pStyle w:val="ListParagraph"/>
        <w:numPr>
          <w:ilvl w:val="2"/>
          <w:numId w:val="15"/>
        </w:numPr>
        <w:rPr>
          <w:rFonts w:ascii="Arial" w:hAnsi="Arial" w:cs="Arial"/>
          <w:color w:val="000000"/>
          <w:sz w:val="20"/>
          <w:szCs w:val="20"/>
        </w:rPr>
      </w:pPr>
      <w:del w:id="306" w:author="Kimmy" w:date="2011-03-10T11:39:00Z">
        <w:r w:rsidDel="00737416">
          <w:rPr>
            <w:rFonts w:ascii="Arial" w:hAnsi="Arial" w:cs="Arial"/>
            <w:color w:val="000000"/>
            <w:sz w:val="20"/>
            <w:szCs w:val="20"/>
          </w:rPr>
          <w:delText>What are some of the main ideas behind WikiMap?</w:delText>
        </w:r>
      </w:del>
      <w:r w:rsidR="000E2DFA" w:rsidRPr="003B65E0">
        <w:rPr>
          <w:rFonts w:ascii="Arial" w:hAnsi="Arial" w:cs="Arial"/>
          <w:color w:val="000000"/>
          <w:sz w:val="20"/>
          <w:szCs w:val="20"/>
        </w:rPr>
        <w:br/>
      </w:r>
    </w:p>
    <w:p w:rsidR="000E2DFA" w:rsidRPr="000E2DFA" w:rsidRDefault="000E2DFA" w:rsidP="0080296A">
      <w:pPr>
        <w:pStyle w:val="ListParagraph"/>
        <w:numPr>
          <w:ilvl w:val="1"/>
          <w:numId w:val="15"/>
        </w:numPr>
        <w:rPr>
          <w:rFonts w:ascii="Arial" w:hAnsi="Arial" w:cs="Arial"/>
          <w:b/>
          <w:color w:val="000000"/>
          <w:sz w:val="20"/>
          <w:szCs w:val="20"/>
        </w:rPr>
      </w:pPr>
      <w:del w:id="307" w:author="Kimmy" w:date="2011-03-10T11:34:00Z">
        <w:r w:rsidRPr="000E2DFA" w:rsidDel="00737416">
          <w:rPr>
            <w:rFonts w:ascii="Arial" w:hAnsi="Arial" w:cs="Arial"/>
            <w:b/>
            <w:color w:val="000000"/>
            <w:sz w:val="20"/>
            <w:szCs w:val="20"/>
          </w:rPr>
          <w:delText xml:space="preserve">Help </w:delText>
        </w:r>
      </w:del>
      <w:ins w:id="308" w:author="Kimmy" w:date="2011-03-10T11:34:00Z">
        <w:r w:rsidR="00737416">
          <w:rPr>
            <w:rFonts w:ascii="Arial" w:hAnsi="Arial" w:cs="Arial"/>
            <w:b/>
            <w:color w:val="000000"/>
            <w:sz w:val="20"/>
            <w:szCs w:val="20"/>
          </w:rPr>
          <w:t>FAQ</w:t>
        </w:r>
        <w:r w:rsidR="00737416" w:rsidRPr="000E2DFA">
          <w:rPr>
            <w:rFonts w:ascii="Arial" w:hAnsi="Arial" w:cs="Arial"/>
            <w:b/>
            <w:color w:val="000000"/>
            <w:sz w:val="20"/>
            <w:szCs w:val="20"/>
          </w:rPr>
          <w:t xml:space="preserve"> </w:t>
        </w:r>
      </w:ins>
      <w:r w:rsidRPr="000E2DFA">
        <w:rPr>
          <w:rFonts w:ascii="Arial" w:hAnsi="Arial" w:cs="Arial"/>
          <w:b/>
          <w:color w:val="000000"/>
          <w:sz w:val="20"/>
          <w:szCs w:val="20"/>
        </w:rPr>
        <w:t>Page:</w:t>
      </w:r>
    </w:p>
    <w:p w:rsidR="003B65E0" w:rsidRDefault="0057722C" w:rsidP="000E2DFA">
      <w:pPr>
        <w:ind w:left="720"/>
        <w:rPr>
          <w:rFonts w:ascii="Arial" w:hAnsi="Arial" w:cs="Arial"/>
          <w:color w:val="000000"/>
          <w:sz w:val="20"/>
          <w:szCs w:val="20"/>
        </w:rPr>
      </w:pPr>
      <w:r>
        <w:rPr>
          <w:rFonts w:ascii="Arial" w:hAnsi="Arial" w:cs="Arial"/>
          <w:color w:val="000000"/>
          <w:sz w:val="20"/>
          <w:szCs w:val="20"/>
        </w:rPr>
        <w:t>This provides</w:t>
      </w:r>
      <w:r w:rsidR="000E2DFA" w:rsidRPr="000E2DFA">
        <w:rPr>
          <w:rFonts w:ascii="Arial" w:hAnsi="Arial" w:cs="Arial"/>
          <w:color w:val="000000"/>
          <w:sz w:val="20"/>
          <w:szCs w:val="20"/>
        </w:rPr>
        <w:t xml:space="preserve"> a simple overview of the various navigation abilities and interactions with WikiMap.  </w:t>
      </w:r>
      <w:r>
        <w:rPr>
          <w:rFonts w:ascii="Arial" w:hAnsi="Arial" w:cs="Arial"/>
          <w:color w:val="000000"/>
          <w:sz w:val="20"/>
          <w:szCs w:val="20"/>
        </w:rPr>
        <w:t xml:space="preserve">This </w:t>
      </w:r>
      <w:r w:rsidR="00876D4A">
        <w:rPr>
          <w:rFonts w:ascii="Arial" w:hAnsi="Arial" w:cs="Arial"/>
          <w:color w:val="000000"/>
          <w:sz w:val="20"/>
          <w:szCs w:val="20"/>
        </w:rPr>
        <w:t>area should be largely unnecessary if we strive to make a user-friendly UI.  The goal is that the user would never actually need this information, but it’s provided as a “just in case”.</w:t>
      </w:r>
      <w:r>
        <w:rPr>
          <w:rFonts w:ascii="Arial" w:hAnsi="Arial" w:cs="Arial"/>
          <w:color w:val="000000"/>
          <w:sz w:val="20"/>
          <w:szCs w:val="20"/>
        </w:rPr>
        <w:br/>
      </w:r>
    </w:p>
    <w:p w:rsidR="00737416" w:rsidRDefault="00737416" w:rsidP="0080296A">
      <w:pPr>
        <w:pStyle w:val="ListParagraph"/>
        <w:numPr>
          <w:ilvl w:val="2"/>
          <w:numId w:val="15"/>
        </w:numPr>
        <w:rPr>
          <w:ins w:id="309" w:author="Kimmy" w:date="2011-03-10T11:36:00Z"/>
          <w:rFonts w:ascii="Arial" w:hAnsi="Arial" w:cs="Arial"/>
          <w:color w:val="000000"/>
          <w:sz w:val="20"/>
          <w:szCs w:val="20"/>
        </w:rPr>
      </w:pPr>
      <w:ins w:id="310" w:author="Kimmy" w:date="2011-03-10T11:36:00Z">
        <w:r>
          <w:rPr>
            <w:rFonts w:ascii="Arial" w:hAnsi="Arial" w:cs="Arial"/>
            <w:color w:val="000000"/>
            <w:sz w:val="20"/>
            <w:szCs w:val="20"/>
          </w:rPr>
          <w:t xml:space="preserve">What is </w:t>
        </w:r>
        <w:proofErr w:type="spellStart"/>
        <w:r>
          <w:rPr>
            <w:rFonts w:ascii="Arial" w:hAnsi="Arial" w:cs="Arial"/>
            <w:color w:val="000000"/>
            <w:sz w:val="20"/>
            <w:szCs w:val="20"/>
          </w:rPr>
          <w:t>WikiMap</w:t>
        </w:r>
        <w:proofErr w:type="spellEnd"/>
        <w:r>
          <w:rPr>
            <w:rFonts w:ascii="Arial" w:hAnsi="Arial" w:cs="Arial"/>
            <w:color w:val="000000"/>
            <w:sz w:val="20"/>
            <w:szCs w:val="20"/>
          </w:rPr>
          <w:t>?</w:t>
        </w:r>
      </w:ins>
    </w:p>
    <w:p w:rsidR="00737416" w:rsidRDefault="00737416" w:rsidP="0080296A">
      <w:pPr>
        <w:pStyle w:val="ListParagraph"/>
        <w:numPr>
          <w:ilvl w:val="2"/>
          <w:numId w:val="15"/>
        </w:numPr>
        <w:rPr>
          <w:ins w:id="311" w:author="Kimmy" w:date="2011-03-10T11:36:00Z"/>
          <w:rFonts w:ascii="Arial" w:hAnsi="Arial" w:cs="Arial"/>
          <w:color w:val="000000"/>
          <w:sz w:val="20"/>
          <w:szCs w:val="20"/>
        </w:rPr>
      </w:pPr>
      <w:ins w:id="312" w:author="Kimmy" w:date="2011-03-10T11:36:00Z">
        <w:r>
          <w:rPr>
            <w:rFonts w:ascii="Arial" w:hAnsi="Arial" w:cs="Arial"/>
            <w:color w:val="000000"/>
            <w:sz w:val="20"/>
            <w:szCs w:val="20"/>
          </w:rPr>
          <w:t xml:space="preserve">Why did you make </w:t>
        </w:r>
        <w:proofErr w:type="spellStart"/>
        <w:r>
          <w:rPr>
            <w:rFonts w:ascii="Arial" w:hAnsi="Arial" w:cs="Arial"/>
            <w:color w:val="000000"/>
            <w:sz w:val="20"/>
            <w:szCs w:val="20"/>
          </w:rPr>
          <w:t>WikiMap</w:t>
        </w:r>
        <w:proofErr w:type="spellEnd"/>
        <w:r>
          <w:rPr>
            <w:rFonts w:ascii="Arial" w:hAnsi="Arial" w:cs="Arial"/>
            <w:color w:val="000000"/>
            <w:sz w:val="20"/>
            <w:szCs w:val="20"/>
          </w:rPr>
          <w:t>?</w:t>
        </w:r>
      </w:ins>
    </w:p>
    <w:p w:rsidR="00737416" w:rsidRDefault="00737416" w:rsidP="0080296A">
      <w:pPr>
        <w:pStyle w:val="ListParagraph"/>
        <w:numPr>
          <w:ilvl w:val="2"/>
          <w:numId w:val="15"/>
        </w:numPr>
        <w:rPr>
          <w:ins w:id="313" w:author="Kimmy" w:date="2011-03-10T11:36:00Z"/>
          <w:rFonts w:ascii="Arial" w:hAnsi="Arial" w:cs="Arial"/>
          <w:color w:val="000000"/>
          <w:sz w:val="20"/>
          <w:szCs w:val="20"/>
        </w:rPr>
      </w:pPr>
      <w:ins w:id="314" w:author="Kimmy" w:date="2011-03-10T11:36:00Z">
        <w:r>
          <w:rPr>
            <w:rFonts w:ascii="Arial" w:hAnsi="Arial" w:cs="Arial"/>
            <w:color w:val="000000"/>
            <w:sz w:val="20"/>
            <w:szCs w:val="20"/>
          </w:rPr>
          <w:t>What browsers are supported?</w:t>
        </w:r>
      </w:ins>
    </w:p>
    <w:p w:rsidR="00737416" w:rsidRPr="00737416" w:rsidRDefault="00737416" w:rsidP="00737416">
      <w:pPr>
        <w:pStyle w:val="ListParagraph"/>
        <w:numPr>
          <w:ilvl w:val="2"/>
          <w:numId w:val="15"/>
        </w:numPr>
        <w:rPr>
          <w:ins w:id="315" w:author="Kimmy" w:date="2011-03-10T11:36:00Z"/>
          <w:rFonts w:ascii="Arial" w:hAnsi="Arial" w:cs="Arial"/>
          <w:color w:val="000000"/>
          <w:sz w:val="20"/>
          <w:szCs w:val="20"/>
          <w:rPrChange w:id="316" w:author="Kimmy" w:date="2011-03-10T11:36:00Z">
            <w:rPr>
              <w:ins w:id="317" w:author="Kimmy" w:date="2011-03-10T11:36:00Z"/>
            </w:rPr>
          </w:rPrChange>
        </w:rPr>
      </w:pPr>
      <w:ins w:id="318" w:author="Kimmy" w:date="2011-03-10T11:36:00Z">
        <w:r>
          <w:rPr>
            <w:rFonts w:ascii="Arial" w:hAnsi="Arial" w:cs="Arial"/>
            <w:color w:val="000000"/>
            <w:sz w:val="20"/>
            <w:szCs w:val="20"/>
          </w:rPr>
          <w:t xml:space="preserve">Why is </w:t>
        </w:r>
        <w:proofErr w:type="spellStart"/>
        <w:r>
          <w:rPr>
            <w:rFonts w:ascii="Arial" w:hAnsi="Arial" w:cs="Arial"/>
            <w:color w:val="000000"/>
            <w:sz w:val="20"/>
            <w:szCs w:val="20"/>
          </w:rPr>
          <w:t>WikiMap</w:t>
        </w:r>
        <w:proofErr w:type="spellEnd"/>
        <w:r>
          <w:rPr>
            <w:rFonts w:ascii="Arial" w:hAnsi="Arial" w:cs="Arial"/>
            <w:color w:val="000000"/>
            <w:sz w:val="20"/>
            <w:szCs w:val="20"/>
          </w:rPr>
          <w:t xml:space="preserve"> running slowly?</w:t>
        </w:r>
      </w:ins>
    </w:p>
    <w:p w:rsidR="003B65E0" w:rsidRDefault="003B65E0" w:rsidP="0080296A">
      <w:pPr>
        <w:pStyle w:val="ListParagraph"/>
        <w:numPr>
          <w:ilvl w:val="2"/>
          <w:numId w:val="15"/>
        </w:numPr>
        <w:rPr>
          <w:rFonts w:ascii="Arial" w:hAnsi="Arial" w:cs="Arial"/>
          <w:color w:val="000000"/>
          <w:sz w:val="20"/>
          <w:szCs w:val="20"/>
        </w:rPr>
      </w:pPr>
      <w:r>
        <w:rPr>
          <w:rFonts w:ascii="Arial" w:hAnsi="Arial" w:cs="Arial"/>
          <w:color w:val="000000"/>
          <w:sz w:val="20"/>
          <w:szCs w:val="20"/>
        </w:rPr>
        <w:t>How do I search for an article?</w:t>
      </w:r>
    </w:p>
    <w:p w:rsidR="003B65E0" w:rsidRDefault="003B65E0" w:rsidP="0080296A">
      <w:pPr>
        <w:pStyle w:val="ListParagraph"/>
        <w:numPr>
          <w:ilvl w:val="2"/>
          <w:numId w:val="15"/>
        </w:numPr>
        <w:rPr>
          <w:rFonts w:ascii="Arial" w:hAnsi="Arial" w:cs="Arial"/>
          <w:color w:val="000000"/>
          <w:sz w:val="20"/>
          <w:szCs w:val="20"/>
        </w:rPr>
      </w:pPr>
      <w:r>
        <w:rPr>
          <w:rFonts w:ascii="Arial" w:hAnsi="Arial" w:cs="Arial"/>
          <w:color w:val="000000"/>
          <w:sz w:val="20"/>
          <w:szCs w:val="20"/>
        </w:rPr>
        <w:t xml:space="preserve">How </w:t>
      </w:r>
      <w:del w:id="319" w:author="Kimmy" w:date="2011-03-10T11:36:00Z">
        <w:r w:rsidDel="00737416">
          <w:rPr>
            <w:rFonts w:ascii="Arial" w:hAnsi="Arial" w:cs="Arial"/>
            <w:color w:val="000000"/>
            <w:sz w:val="20"/>
            <w:szCs w:val="20"/>
          </w:rPr>
          <w:delText xml:space="preserve">can </w:delText>
        </w:r>
      </w:del>
      <w:ins w:id="320" w:author="Kimmy" w:date="2011-03-10T11:36:00Z">
        <w:r w:rsidR="00737416">
          <w:rPr>
            <w:rFonts w:ascii="Arial" w:hAnsi="Arial" w:cs="Arial"/>
            <w:color w:val="000000"/>
            <w:sz w:val="20"/>
            <w:szCs w:val="20"/>
          </w:rPr>
          <w:t xml:space="preserve">do </w:t>
        </w:r>
      </w:ins>
      <w:r>
        <w:rPr>
          <w:rFonts w:ascii="Arial" w:hAnsi="Arial" w:cs="Arial"/>
          <w:color w:val="000000"/>
          <w:sz w:val="20"/>
          <w:szCs w:val="20"/>
        </w:rPr>
        <w:t>I navigate the map?</w:t>
      </w:r>
    </w:p>
    <w:p w:rsidR="003B65E0" w:rsidRDefault="003B65E0" w:rsidP="0080296A">
      <w:pPr>
        <w:pStyle w:val="ListParagraph"/>
        <w:numPr>
          <w:ilvl w:val="2"/>
          <w:numId w:val="15"/>
        </w:numPr>
        <w:rPr>
          <w:ins w:id="321" w:author="Kimmy" w:date="2011-03-10T11:36:00Z"/>
          <w:rFonts w:ascii="Arial" w:hAnsi="Arial" w:cs="Arial"/>
          <w:color w:val="000000"/>
          <w:sz w:val="20"/>
          <w:szCs w:val="20"/>
        </w:rPr>
      </w:pPr>
      <w:r>
        <w:rPr>
          <w:rFonts w:ascii="Arial" w:hAnsi="Arial" w:cs="Arial"/>
          <w:color w:val="000000"/>
          <w:sz w:val="20"/>
          <w:szCs w:val="20"/>
        </w:rPr>
        <w:t xml:space="preserve">How do I </w:t>
      </w:r>
      <w:del w:id="322" w:author="Kimmy" w:date="2011-03-10T11:36:00Z">
        <w:r w:rsidDel="00737416">
          <w:rPr>
            <w:rFonts w:ascii="Arial" w:hAnsi="Arial" w:cs="Arial"/>
            <w:color w:val="000000"/>
            <w:sz w:val="20"/>
            <w:szCs w:val="20"/>
          </w:rPr>
          <w:delText>find out</w:delText>
        </w:r>
      </w:del>
      <w:ins w:id="323" w:author="Kimmy" w:date="2011-03-10T11:36:00Z">
        <w:r w:rsidR="00737416">
          <w:rPr>
            <w:rFonts w:ascii="Arial" w:hAnsi="Arial" w:cs="Arial"/>
            <w:color w:val="000000"/>
            <w:sz w:val="20"/>
            <w:szCs w:val="20"/>
          </w:rPr>
          <w:t>get</w:t>
        </w:r>
      </w:ins>
      <w:r>
        <w:rPr>
          <w:rFonts w:ascii="Arial" w:hAnsi="Arial" w:cs="Arial"/>
          <w:color w:val="000000"/>
          <w:sz w:val="20"/>
          <w:szCs w:val="20"/>
        </w:rPr>
        <w:t xml:space="preserve"> more information </w:t>
      </w:r>
      <w:del w:id="324" w:author="Kimmy" w:date="2011-03-10T11:36:00Z">
        <w:r w:rsidDel="00737416">
          <w:rPr>
            <w:rFonts w:ascii="Arial" w:hAnsi="Arial" w:cs="Arial"/>
            <w:color w:val="000000"/>
            <w:sz w:val="20"/>
            <w:szCs w:val="20"/>
          </w:rPr>
          <w:delText xml:space="preserve">about </w:delText>
        </w:r>
      </w:del>
      <w:ins w:id="325" w:author="Kimmy" w:date="2011-03-10T11:36:00Z">
        <w:r w:rsidR="00737416">
          <w:rPr>
            <w:rFonts w:ascii="Arial" w:hAnsi="Arial" w:cs="Arial"/>
            <w:color w:val="000000"/>
            <w:sz w:val="20"/>
            <w:szCs w:val="20"/>
          </w:rPr>
          <w:t xml:space="preserve">on </w:t>
        </w:r>
      </w:ins>
      <w:r>
        <w:rPr>
          <w:rFonts w:ascii="Arial" w:hAnsi="Arial" w:cs="Arial"/>
          <w:color w:val="000000"/>
          <w:sz w:val="20"/>
          <w:szCs w:val="20"/>
        </w:rPr>
        <w:t>an article?</w:t>
      </w:r>
    </w:p>
    <w:p w:rsidR="00737416" w:rsidDel="00737416" w:rsidRDefault="00737416" w:rsidP="0080296A">
      <w:pPr>
        <w:pStyle w:val="ListParagraph"/>
        <w:numPr>
          <w:ilvl w:val="2"/>
          <w:numId w:val="15"/>
        </w:numPr>
        <w:rPr>
          <w:del w:id="326" w:author="Kimmy" w:date="2011-03-10T11:37:00Z"/>
          <w:rFonts w:ascii="Arial" w:hAnsi="Arial" w:cs="Arial"/>
          <w:color w:val="000000"/>
          <w:sz w:val="20"/>
          <w:szCs w:val="20"/>
        </w:rPr>
      </w:pPr>
      <w:ins w:id="327" w:author="Kimmy" w:date="2011-03-10T11:36:00Z">
        <w:r>
          <w:rPr>
            <w:rFonts w:ascii="Arial" w:hAnsi="Arial" w:cs="Arial"/>
            <w:color w:val="000000"/>
            <w:sz w:val="20"/>
            <w:szCs w:val="20"/>
          </w:rPr>
          <w:t xml:space="preserve">What does hovering on an article bubble </w:t>
        </w:r>
        <w:proofErr w:type="spellStart"/>
        <w:r>
          <w:rPr>
            <w:rFonts w:ascii="Arial" w:hAnsi="Arial" w:cs="Arial"/>
            <w:color w:val="000000"/>
            <w:sz w:val="20"/>
            <w:szCs w:val="20"/>
          </w:rPr>
          <w:t>do?</w:t>
        </w:r>
      </w:ins>
    </w:p>
    <w:p w:rsidR="00737416" w:rsidRDefault="00737416" w:rsidP="0080296A">
      <w:pPr>
        <w:pStyle w:val="ListParagraph"/>
        <w:numPr>
          <w:ilvl w:val="2"/>
          <w:numId w:val="15"/>
        </w:numPr>
        <w:rPr>
          <w:ins w:id="328" w:author="Kimmy" w:date="2011-03-10T11:37:00Z"/>
          <w:rFonts w:ascii="Arial" w:hAnsi="Arial" w:cs="Arial"/>
          <w:color w:val="000000"/>
          <w:sz w:val="20"/>
          <w:szCs w:val="20"/>
        </w:rPr>
      </w:pPr>
      <w:ins w:id="329" w:author="Kimmy" w:date="2011-03-10T11:37:00Z">
        <w:r>
          <w:rPr>
            <w:rFonts w:ascii="Arial" w:hAnsi="Arial" w:cs="Arial"/>
            <w:color w:val="000000"/>
            <w:sz w:val="20"/>
            <w:szCs w:val="20"/>
          </w:rPr>
          <w:t>How</w:t>
        </w:r>
        <w:proofErr w:type="spellEnd"/>
        <w:r>
          <w:rPr>
            <w:rFonts w:ascii="Arial" w:hAnsi="Arial" w:cs="Arial"/>
            <w:color w:val="000000"/>
            <w:sz w:val="20"/>
            <w:szCs w:val="20"/>
          </w:rPr>
          <w:t xml:space="preserve"> can I view a full Wikipedia article?</w:t>
        </w:r>
      </w:ins>
    </w:p>
    <w:p w:rsidR="00737416" w:rsidRDefault="00737416" w:rsidP="00737416">
      <w:pPr>
        <w:pStyle w:val="ListParagraph"/>
        <w:numPr>
          <w:ilvl w:val="2"/>
          <w:numId w:val="15"/>
        </w:numPr>
        <w:rPr>
          <w:ins w:id="330" w:author="Kimmy" w:date="2011-03-10T11:37:00Z"/>
          <w:rFonts w:ascii="Arial" w:hAnsi="Arial" w:cs="Arial"/>
          <w:color w:val="000000"/>
          <w:sz w:val="20"/>
          <w:szCs w:val="20"/>
        </w:rPr>
      </w:pPr>
      <w:ins w:id="331" w:author="Kimmy" w:date="2011-03-10T11:37:00Z">
        <w:r w:rsidRPr="00737416">
          <w:rPr>
            <w:rFonts w:ascii="Arial" w:hAnsi="Arial" w:cs="Arial"/>
            <w:color w:val="000000"/>
            <w:sz w:val="20"/>
            <w:szCs w:val="20"/>
            <w:rPrChange w:id="332" w:author="Kimmy" w:date="2011-03-10T11:37:00Z">
              <w:rPr/>
            </w:rPrChange>
          </w:rPr>
          <w:t xml:space="preserve">Why is your article different </w:t>
        </w:r>
        <w:r>
          <w:rPr>
            <w:rFonts w:ascii="Arial" w:hAnsi="Arial" w:cs="Arial"/>
            <w:color w:val="000000"/>
            <w:sz w:val="20"/>
            <w:szCs w:val="20"/>
          </w:rPr>
          <w:t>than Wikipedia?</w:t>
        </w:r>
      </w:ins>
    </w:p>
    <w:p w:rsidR="00737416" w:rsidRDefault="00737416" w:rsidP="00737416">
      <w:pPr>
        <w:pStyle w:val="ListParagraph"/>
        <w:numPr>
          <w:ilvl w:val="2"/>
          <w:numId w:val="15"/>
        </w:numPr>
        <w:rPr>
          <w:ins w:id="333" w:author="Kimmy" w:date="2011-03-10T11:37:00Z"/>
          <w:rFonts w:ascii="Arial" w:hAnsi="Arial" w:cs="Arial"/>
          <w:color w:val="000000"/>
          <w:sz w:val="20"/>
          <w:szCs w:val="20"/>
        </w:rPr>
      </w:pPr>
      <w:ins w:id="334" w:author="Kimmy" w:date="2011-03-10T11:37:00Z">
        <w:r>
          <w:rPr>
            <w:rFonts w:ascii="Arial" w:hAnsi="Arial" w:cs="Arial"/>
            <w:color w:val="000000"/>
            <w:sz w:val="20"/>
            <w:szCs w:val="20"/>
          </w:rPr>
          <w:t>I found a bug – how do I report it?</w:t>
        </w:r>
      </w:ins>
    </w:p>
    <w:p w:rsidR="00737416" w:rsidRDefault="00737416" w:rsidP="00737416">
      <w:pPr>
        <w:pStyle w:val="ListParagraph"/>
        <w:numPr>
          <w:ilvl w:val="2"/>
          <w:numId w:val="15"/>
        </w:numPr>
        <w:rPr>
          <w:ins w:id="335" w:author="Kimmy" w:date="2011-03-10T11:37:00Z"/>
          <w:rFonts w:ascii="Arial" w:hAnsi="Arial" w:cs="Arial"/>
          <w:color w:val="000000"/>
          <w:sz w:val="20"/>
          <w:szCs w:val="20"/>
        </w:rPr>
      </w:pPr>
      <w:ins w:id="336" w:author="Kimmy" w:date="2011-03-10T11:37:00Z">
        <w:r>
          <w:rPr>
            <w:rFonts w:ascii="Arial" w:hAnsi="Arial" w:cs="Arial"/>
            <w:color w:val="000000"/>
            <w:sz w:val="20"/>
            <w:szCs w:val="20"/>
          </w:rPr>
          <w:t>Where can I find your source code?</w:t>
        </w:r>
      </w:ins>
    </w:p>
    <w:p w:rsidR="00737416" w:rsidRDefault="00737416" w:rsidP="00737416">
      <w:pPr>
        <w:pStyle w:val="ListParagraph"/>
        <w:numPr>
          <w:ilvl w:val="2"/>
          <w:numId w:val="15"/>
        </w:numPr>
        <w:rPr>
          <w:ins w:id="337" w:author="Kimmy" w:date="2011-03-10T11:37:00Z"/>
          <w:rFonts w:ascii="Arial" w:hAnsi="Arial" w:cs="Arial"/>
          <w:color w:val="000000"/>
          <w:sz w:val="20"/>
          <w:szCs w:val="20"/>
        </w:rPr>
      </w:pPr>
      <w:ins w:id="338" w:author="Kimmy" w:date="2011-03-10T11:37:00Z">
        <w:r>
          <w:rPr>
            <w:rFonts w:ascii="Arial" w:hAnsi="Arial" w:cs="Arial"/>
            <w:color w:val="000000"/>
            <w:sz w:val="20"/>
            <w:szCs w:val="20"/>
          </w:rPr>
          <w:t xml:space="preserve">What if I’d like to contribute to the </w:t>
        </w:r>
        <w:proofErr w:type="spellStart"/>
        <w:r>
          <w:rPr>
            <w:rFonts w:ascii="Arial" w:hAnsi="Arial" w:cs="Arial"/>
            <w:color w:val="000000"/>
            <w:sz w:val="20"/>
            <w:szCs w:val="20"/>
          </w:rPr>
          <w:t>WikiMap</w:t>
        </w:r>
        <w:proofErr w:type="spellEnd"/>
        <w:r>
          <w:rPr>
            <w:rFonts w:ascii="Arial" w:hAnsi="Arial" w:cs="Arial"/>
            <w:color w:val="000000"/>
            <w:sz w:val="20"/>
            <w:szCs w:val="20"/>
          </w:rPr>
          <w:t xml:space="preserve"> project?</w:t>
        </w:r>
      </w:ins>
    </w:p>
    <w:p w:rsidR="003B65E0" w:rsidRPr="00737416" w:rsidDel="00737416" w:rsidRDefault="003B65E0" w:rsidP="00737416">
      <w:pPr>
        <w:pStyle w:val="ListParagraph"/>
        <w:numPr>
          <w:ilvl w:val="2"/>
          <w:numId w:val="15"/>
        </w:numPr>
        <w:rPr>
          <w:del w:id="339" w:author="Kimmy" w:date="2011-03-10T11:38:00Z"/>
          <w:rFonts w:ascii="Arial" w:hAnsi="Arial" w:cs="Arial"/>
          <w:color w:val="000000"/>
          <w:sz w:val="20"/>
          <w:szCs w:val="20"/>
          <w:rPrChange w:id="340" w:author="Kimmy" w:date="2011-03-10T11:37:00Z">
            <w:rPr>
              <w:del w:id="341" w:author="Kimmy" w:date="2011-03-10T11:38:00Z"/>
            </w:rPr>
          </w:rPrChange>
        </w:rPr>
      </w:pPr>
      <w:del w:id="342" w:author="Kimmy" w:date="2011-03-10T11:38:00Z">
        <w:r w:rsidRPr="00737416" w:rsidDel="00737416">
          <w:rPr>
            <w:rFonts w:ascii="Arial" w:hAnsi="Arial" w:cs="Arial"/>
            <w:color w:val="000000"/>
            <w:sz w:val="20"/>
            <w:szCs w:val="20"/>
            <w:rPrChange w:id="343" w:author="Kimmy" w:date="2011-03-10T11:37:00Z">
              <w:rPr/>
            </w:rPrChange>
          </w:rPr>
          <w:delText>How do I view a full article?</w:delText>
        </w:r>
      </w:del>
    </w:p>
    <w:p w:rsidR="00B46B68" w:rsidRDefault="003B65E0" w:rsidP="0080296A">
      <w:pPr>
        <w:pStyle w:val="ListParagraph"/>
        <w:numPr>
          <w:ilvl w:val="2"/>
          <w:numId w:val="15"/>
        </w:numPr>
        <w:rPr>
          <w:ins w:id="344" w:author="Kimmy" w:date="2011-03-10T11:34:00Z"/>
          <w:rFonts w:ascii="Arial" w:hAnsi="Arial" w:cs="Arial"/>
          <w:sz w:val="20"/>
          <w:szCs w:val="20"/>
        </w:rPr>
      </w:pPr>
      <w:del w:id="345" w:author="Kimmy" w:date="2011-03-10T11:38:00Z">
        <w:r w:rsidDel="00737416">
          <w:rPr>
            <w:rFonts w:ascii="Arial" w:hAnsi="Arial" w:cs="Arial"/>
            <w:color w:val="000000"/>
            <w:sz w:val="20"/>
            <w:szCs w:val="20"/>
          </w:rPr>
          <w:delText>How do I switch between the map and an article or back?</w:delText>
        </w:r>
        <w:r w:rsidRPr="000E2DFA" w:rsidDel="00737416">
          <w:rPr>
            <w:rFonts w:ascii="Arial" w:hAnsi="Arial" w:cs="Arial"/>
            <w:sz w:val="20"/>
            <w:szCs w:val="20"/>
          </w:rPr>
          <w:delText xml:space="preserve"> </w:delText>
        </w:r>
      </w:del>
      <w:ins w:id="346" w:author="Kimmy" w:date="2011-03-10T11:34:00Z">
        <w:r w:rsidR="00737416">
          <w:rPr>
            <w:rFonts w:ascii="Arial" w:hAnsi="Arial" w:cs="Arial"/>
            <w:sz w:val="20"/>
            <w:szCs w:val="20"/>
          </w:rPr>
          <w:br/>
        </w:r>
      </w:ins>
    </w:p>
    <w:p w:rsidR="00737416" w:rsidRPr="00737416" w:rsidRDefault="00737416">
      <w:pPr>
        <w:pStyle w:val="ListParagraph"/>
        <w:numPr>
          <w:ilvl w:val="1"/>
          <w:numId w:val="15"/>
        </w:numPr>
        <w:rPr>
          <w:ins w:id="347" w:author="Kimmy" w:date="2011-03-10T11:35:00Z"/>
          <w:rFonts w:ascii="Arial" w:hAnsi="Arial" w:cs="Arial"/>
          <w:sz w:val="20"/>
          <w:szCs w:val="20"/>
          <w:rPrChange w:id="348" w:author="Kimmy" w:date="2011-03-10T11:35:00Z">
            <w:rPr>
              <w:ins w:id="349" w:author="Kimmy" w:date="2011-03-10T11:35:00Z"/>
            </w:rPr>
          </w:rPrChange>
        </w:rPr>
        <w:pPrChange w:id="350" w:author="Kimmy" w:date="2011-03-10T11:35:00Z">
          <w:pPr>
            <w:pStyle w:val="ListParagraph"/>
            <w:numPr>
              <w:ilvl w:val="2"/>
              <w:numId w:val="15"/>
            </w:numPr>
            <w:ind w:left="1224" w:hanging="504"/>
          </w:pPr>
        </w:pPrChange>
      </w:pPr>
      <w:ins w:id="351" w:author="Kimmy" w:date="2011-03-10T11:34:00Z">
        <w:r>
          <w:rPr>
            <w:rFonts w:ascii="Arial" w:hAnsi="Arial" w:cs="Arial"/>
            <w:sz w:val="20"/>
            <w:szCs w:val="20"/>
          </w:rPr>
          <w:t>Contact Page</w:t>
        </w:r>
      </w:ins>
    </w:p>
    <w:p w:rsidR="00737416" w:rsidRDefault="00737416">
      <w:pPr>
        <w:pStyle w:val="ListParagraph"/>
        <w:ind w:left="792"/>
        <w:rPr>
          <w:ins w:id="352" w:author="Kimmy" w:date="2011-03-10T11:35:00Z"/>
          <w:rFonts w:ascii="Arial" w:hAnsi="Arial" w:cs="Arial"/>
          <w:sz w:val="20"/>
          <w:szCs w:val="20"/>
        </w:rPr>
        <w:pPrChange w:id="353" w:author="Kimmy" w:date="2011-03-10T11:35:00Z">
          <w:pPr>
            <w:pStyle w:val="ListParagraph"/>
            <w:numPr>
              <w:ilvl w:val="2"/>
              <w:numId w:val="15"/>
            </w:numPr>
            <w:ind w:left="1224" w:hanging="504"/>
          </w:pPr>
        </w:pPrChange>
      </w:pPr>
    </w:p>
    <w:p w:rsidR="00737416" w:rsidRDefault="00737416">
      <w:pPr>
        <w:pStyle w:val="ListParagraph"/>
        <w:numPr>
          <w:ilvl w:val="2"/>
          <w:numId w:val="56"/>
        </w:numPr>
        <w:rPr>
          <w:ins w:id="354" w:author="Kimmy" w:date="2011-03-10T11:35:00Z"/>
          <w:rFonts w:ascii="Arial" w:hAnsi="Arial" w:cs="Arial"/>
          <w:sz w:val="20"/>
          <w:szCs w:val="20"/>
        </w:rPr>
        <w:pPrChange w:id="355" w:author="Kimmy" w:date="2011-03-10T11:35:00Z">
          <w:pPr>
            <w:pStyle w:val="ListParagraph"/>
            <w:numPr>
              <w:ilvl w:val="2"/>
              <w:numId w:val="15"/>
            </w:numPr>
            <w:ind w:left="1224" w:hanging="504"/>
          </w:pPr>
        </w:pPrChange>
      </w:pPr>
      <w:proofErr w:type="spellStart"/>
      <w:ins w:id="356" w:author="Kimmy" w:date="2011-03-10T11:35:00Z">
        <w:r>
          <w:rPr>
            <w:rFonts w:ascii="Arial" w:hAnsi="Arial" w:cs="Arial"/>
            <w:sz w:val="20"/>
            <w:szCs w:val="20"/>
          </w:rPr>
          <w:t>WikiMap</w:t>
        </w:r>
        <w:proofErr w:type="spellEnd"/>
        <w:r>
          <w:rPr>
            <w:rFonts w:ascii="Arial" w:hAnsi="Arial" w:cs="Arial"/>
            <w:sz w:val="20"/>
            <w:szCs w:val="20"/>
          </w:rPr>
          <w:t xml:space="preserve"> Team</w:t>
        </w:r>
      </w:ins>
    </w:p>
    <w:p w:rsidR="00737416" w:rsidRPr="00737416" w:rsidRDefault="00737416">
      <w:pPr>
        <w:pStyle w:val="ListParagraph"/>
        <w:numPr>
          <w:ilvl w:val="2"/>
          <w:numId w:val="56"/>
        </w:numPr>
        <w:rPr>
          <w:rFonts w:ascii="Arial" w:hAnsi="Arial" w:cs="Arial"/>
          <w:sz w:val="20"/>
          <w:szCs w:val="20"/>
          <w:rPrChange w:id="357" w:author="Kimmy" w:date="2011-03-10T11:35:00Z">
            <w:rPr/>
          </w:rPrChange>
        </w:rPr>
        <w:pPrChange w:id="358" w:author="Kimmy" w:date="2011-03-10T11:35:00Z">
          <w:pPr>
            <w:pStyle w:val="ListParagraph"/>
            <w:numPr>
              <w:ilvl w:val="2"/>
              <w:numId w:val="15"/>
            </w:numPr>
            <w:ind w:left="1224" w:hanging="504"/>
          </w:pPr>
        </w:pPrChange>
      </w:pPr>
      <w:ins w:id="359" w:author="Kimmy" w:date="2011-03-10T11:35:00Z">
        <w:r>
          <w:rPr>
            <w:rFonts w:ascii="Arial" w:hAnsi="Arial" w:cs="Arial"/>
            <w:sz w:val="20"/>
            <w:szCs w:val="20"/>
          </w:rPr>
          <w:t>Contact</w:t>
        </w:r>
      </w:ins>
      <w:ins w:id="360" w:author="Kimmy" w:date="2011-03-10T12:13:00Z">
        <w:r w:rsidR="000754BC">
          <w:rPr>
            <w:rFonts w:ascii="Arial" w:hAnsi="Arial" w:cs="Arial"/>
            <w:sz w:val="20"/>
            <w:szCs w:val="20"/>
          </w:rPr>
          <w:t xml:space="preserve"> </w:t>
        </w:r>
      </w:ins>
      <w:ins w:id="361" w:author="Kimmy" w:date="2011-03-10T11:35:00Z">
        <w:r>
          <w:rPr>
            <w:rFonts w:ascii="Arial" w:hAnsi="Arial" w:cs="Arial"/>
            <w:sz w:val="20"/>
            <w:szCs w:val="20"/>
          </w:rPr>
          <w:t>Information</w:t>
        </w:r>
      </w:ins>
    </w:p>
    <w:p w:rsidR="00FE48F5" w:rsidRDefault="00FE48F5" w:rsidP="00FE48F5">
      <w:pPr>
        <w:rPr>
          <w:rFonts w:ascii="Arial" w:hAnsi="Arial" w:cs="Arial"/>
          <w:bCs/>
          <w:sz w:val="20"/>
          <w:szCs w:val="20"/>
        </w:rPr>
      </w:pPr>
    </w:p>
    <w:p w:rsidR="00FE48F5" w:rsidRPr="000E2DFA" w:rsidRDefault="00FE48F5" w:rsidP="00FE48F5">
      <w:pPr>
        <w:rPr>
          <w:rFonts w:ascii="Arial" w:hAnsi="Arial" w:cs="Arial"/>
          <w:bCs/>
          <w:sz w:val="20"/>
          <w:szCs w:val="20"/>
        </w:rPr>
      </w:pPr>
    </w:p>
    <w:p w:rsidR="00C735F8" w:rsidRPr="000E2DFA" w:rsidRDefault="00C735F8" w:rsidP="003F7CA8">
      <w:pPr>
        <w:jc w:val="center"/>
        <w:rPr>
          <w:rFonts w:ascii="Arial" w:hAnsi="Arial" w:cs="Arial"/>
          <w:bCs/>
          <w:sz w:val="20"/>
          <w:szCs w:val="20"/>
        </w:rPr>
      </w:pPr>
    </w:p>
    <w:p w:rsidR="00C735F8" w:rsidRPr="000E2DFA" w:rsidRDefault="00C735F8" w:rsidP="003F7CA8">
      <w:pPr>
        <w:jc w:val="center"/>
        <w:rPr>
          <w:rFonts w:ascii="Arial" w:hAnsi="Arial" w:cs="Arial"/>
          <w:bCs/>
          <w:sz w:val="20"/>
          <w:szCs w:val="20"/>
        </w:rPr>
      </w:pPr>
    </w:p>
    <w:p w:rsidR="00C735F8" w:rsidRPr="000E2DFA" w:rsidRDefault="00C735F8" w:rsidP="003F7CA8">
      <w:pPr>
        <w:jc w:val="center"/>
        <w:rPr>
          <w:rFonts w:ascii="Arial" w:hAnsi="Arial" w:cs="Arial"/>
          <w:bCs/>
          <w:sz w:val="20"/>
          <w:szCs w:val="20"/>
        </w:rPr>
      </w:pPr>
    </w:p>
    <w:p w:rsidR="00C735F8" w:rsidRPr="000E2DFA" w:rsidRDefault="00C735F8" w:rsidP="003F7CA8">
      <w:pPr>
        <w:rPr>
          <w:rFonts w:ascii="Arial" w:hAnsi="Arial" w:cs="Arial"/>
          <w:bCs/>
          <w:sz w:val="20"/>
          <w:szCs w:val="20"/>
        </w:rPr>
      </w:pPr>
    </w:p>
    <w:sectPr w:rsidR="00C735F8" w:rsidRPr="000E2DFA" w:rsidSect="002409E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03E" w:rsidRDefault="0011103E">
      <w:r>
        <w:separator/>
      </w:r>
    </w:p>
  </w:endnote>
  <w:endnote w:type="continuationSeparator" w:id="0">
    <w:p w:rsidR="0011103E" w:rsidRDefault="00111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03E" w:rsidRDefault="0011103E">
      <w:r>
        <w:separator/>
      </w:r>
    </w:p>
  </w:footnote>
  <w:footnote w:type="continuationSeparator" w:id="0">
    <w:p w:rsidR="0011103E" w:rsidRDefault="00111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146" w:rsidRPr="009C32FD" w:rsidRDefault="00C64146">
    <w:pPr>
      <w:pStyle w:val="Header"/>
      <w:rPr>
        <w:rFonts w:ascii="Arial" w:hAnsi="Arial" w:cs="Arial"/>
        <w:sz w:val="16"/>
        <w:szCs w:val="16"/>
      </w:rPr>
    </w:pPr>
    <w:proofErr w:type="spellStart"/>
    <w:r w:rsidRPr="009C32FD">
      <w:rPr>
        <w:rFonts w:ascii="Arial" w:hAnsi="Arial" w:cs="Arial"/>
        <w:sz w:val="16"/>
        <w:szCs w:val="16"/>
      </w:rPr>
      <w:t>WikiMap</w:t>
    </w:r>
    <w:proofErr w:type="spellEnd"/>
    <w:r w:rsidRPr="009C32FD">
      <w:rPr>
        <w:rFonts w:ascii="Arial" w:hAnsi="Arial" w:cs="Arial"/>
        <w:sz w:val="16"/>
        <w:szCs w:val="16"/>
      </w:rPr>
      <w:t>-Wiki</w:t>
    </w:r>
  </w:p>
  <w:p w:rsidR="00C64146" w:rsidRPr="009C32FD" w:rsidRDefault="00C64146">
    <w:pPr>
      <w:pStyle w:val="Header"/>
      <w:rPr>
        <w:rFonts w:ascii="Arial" w:hAnsi="Arial" w:cs="Arial"/>
        <w:sz w:val="16"/>
        <w:szCs w:val="16"/>
      </w:rPr>
    </w:pPr>
    <w:r w:rsidRPr="009C32FD">
      <w:rPr>
        <w:rFonts w:ascii="Arial" w:hAnsi="Arial" w:cs="Arial"/>
        <w:sz w:val="16"/>
        <w:szCs w:val="16"/>
      </w:rPr>
      <w:t xml:space="preserve">Alana Killeen, Dylan </w:t>
    </w:r>
    <w:proofErr w:type="spellStart"/>
    <w:r w:rsidRPr="009C32FD">
      <w:rPr>
        <w:rFonts w:ascii="Arial" w:hAnsi="Arial" w:cs="Arial"/>
        <w:sz w:val="16"/>
        <w:szCs w:val="16"/>
      </w:rPr>
      <w:t>Horkin</w:t>
    </w:r>
    <w:proofErr w:type="spellEnd"/>
    <w:r w:rsidRPr="009C32FD">
      <w:rPr>
        <w:rFonts w:ascii="Arial" w:hAnsi="Arial" w:cs="Arial"/>
        <w:sz w:val="16"/>
        <w:szCs w:val="16"/>
      </w:rPr>
      <w:t xml:space="preserve">, Gordon Liu, Kimberly Koenig, </w:t>
    </w:r>
    <w:proofErr w:type="spellStart"/>
    <w:r w:rsidRPr="009C32FD">
      <w:rPr>
        <w:rFonts w:ascii="Arial" w:hAnsi="Arial" w:cs="Arial"/>
        <w:sz w:val="16"/>
        <w:szCs w:val="16"/>
      </w:rPr>
      <w:t>Liem</w:t>
    </w:r>
    <w:proofErr w:type="spellEnd"/>
    <w:r w:rsidRPr="009C32FD">
      <w:rPr>
        <w:rFonts w:ascii="Arial" w:hAnsi="Arial" w:cs="Arial"/>
        <w:sz w:val="16"/>
        <w:szCs w:val="16"/>
      </w:rPr>
      <w:t xml:space="preserve"> </w:t>
    </w:r>
    <w:proofErr w:type="spellStart"/>
    <w:r w:rsidRPr="009C32FD">
      <w:rPr>
        <w:rFonts w:ascii="Arial" w:hAnsi="Arial" w:cs="Arial"/>
        <w:sz w:val="16"/>
        <w:szCs w:val="16"/>
      </w:rPr>
      <w:t>Dinh</w:t>
    </w:r>
    <w:proofErr w:type="spellEnd"/>
    <w:r w:rsidRPr="009C32FD">
      <w:rPr>
        <w:rFonts w:ascii="Arial" w:hAnsi="Arial" w:cs="Arial"/>
        <w:sz w:val="16"/>
        <w:szCs w:val="16"/>
      </w:rPr>
      <w:t xml:space="preserve">, Michael </w:t>
    </w:r>
    <w:proofErr w:type="spellStart"/>
    <w:r w:rsidRPr="009C32FD">
      <w:rPr>
        <w:rFonts w:ascii="Arial" w:hAnsi="Arial" w:cs="Arial"/>
        <w:sz w:val="16"/>
        <w:szCs w:val="16"/>
      </w:rPr>
      <w:t>Amorozo</w:t>
    </w:r>
    <w:proofErr w:type="spellEnd"/>
    <w:r w:rsidRPr="009C32FD">
      <w:rPr>
        <w:rFonts w:ascii="Arial" w:hAnsi="Arial" w:cs="Arial"/>
        <w:sz w:val="16"/>
        <w:szCs w:val="16"/>
      </w:rPr>
      <w:t>, Robert Chu, Steven Kwan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146" w:rsidRPr="009C32FD" w:rsidRDefault="00C64146">
    <w:pPr>
      <w:pStyle w:val="Header"/>
      <w:rPr>
        <w:rFonts w:ascii="Arial" w:hAnsi="Arial" w:cs="Arial"/>
        <w:sz w:val="16"/>
        <w:szCs w:val="16"/>
      </w:rPr>
    </w:pPr>
    <w:proofErr w:type="spellStart"/>
    <w:r w:rsidRPr="009C32FD">
      <w:rPr>
        <w:rFonts w:ascii="Arial" w:hAnsi="Arial" w:cs="Arial"/>
        <w:sz w:val="16"/>
        <w:szCs w:val="16"/>
      </w:rPr>
      <w:t>WikiMap</w:t>
    </w:r>
    <w:proofErr w:type="spellEnd"/>
    <w:r w:rsidRPr="009C32FD">
      <w:rPr>
        <w:rFonts w:ascii="Arial" w:hAnsi="Arial" w:cs="Arial"/>
        <w:sz w:val="16"/>
        <w:szCs w:val="16"/>
      </w:rPr>
      <w:t>-Wiki</w:t>
    </w:r>
  </w:p>
  <w:p w:rsidR="00C64146" w:rsidRPr="009C32FD" w:rsidRDefault="00C64146">
    <w:pPr>
      <w:pStyle w:val="Header"/>
      <w:rPr>
        <w:rFonts w:ascii="Arial" w:hAnsi="Arial" w:cs="Arial"/>
        <w:sz w:val="16"/>
        <w:szCs w:val="16"/>
      </w:rPr>
    </w:pPr>
    <w:r w:rsidRPr="009C32FD">
      <w:rPr>
        <w:rFonts w:ascii="Arial" w:hAnsi="Arial" w:cs="Arial"/>
        <w:sz w:val="16"/>
        <w:szCs w:val="16"/>
      </w:rPr>
      <w:t xml:space="preserve">Alana Killeen, Dylan </w:t>
    </w:r>
    <w:proofErr w:type="spellStart"/>
    <w:r w:rsidRPr="009C32FD">
      <w:rPr>
        <w:rFonts w:ascii="Arial" w:hAnsi="Arial" w:cs="Arial"/>
        <w:sz w:val="16"/>
        <w:szCs w:val="16"/>
      </w:rPr>
      <w:t>Horkin</w:t>
    </w:r>
    <w:proofErr w:type="spellEnd"/>
    <w:r w:rsidRPr="009C32FD">
      <w:rPr>
        <w:rFonts w:ascii="Arial" w:hAnsi="Arial" w:cs="Arial"/>
        <w:sz w:val="16"/>
        <w:szCs w:val="16"/>
      </w:rPr>
      <w:t xml:space="preserve">, Gordon Liu, Kimberly Koenig, </w:t>
    </w:r>
    <w:proofErr w:type="spellStart"/>
    <w:r w:rsidRPr="009C32FD">
      <w:rPr>
        <w:rFonts w:ascii="Arial" w:hAnsi="Arial" w:cs="Arial"/>
        <w:sz w:val="16"/>
        <w:szCs w:val="16"/>
      </w:rPr>
      <w:t>Liem</w:t>
    </w:r>
    <w:proofErr w:type="spellEnd"/>
    <w:r w:rsidRPr="009C32FD">
      <w:rPr>
        <w:rFonts w:ascii="Arial" w:hAnsi="Arial" w:cs="Arial"/>
        <w:sz w:val="16"/>
        <w:szCs w:val="16"/>
      </w:rPr>
      <w:t xml:space="preserve"> </w:t>
    </w:r>
    <w:proofErr w:type="spellStart"/>
    <w:r w:rsidRPr="009C32FD">
      <w:rPr>
        <w:rFonts w:ascii="Arial" w:hAnsi="Arial" w:cs="Arial"/>
        <w:sz w:val="16"/>
        <w:szCs w:val="16"/>
      </w:rPr>
      <w:t>Dinh</w:t>
    </w:r>
    <w:proofErr w:type="spellEnd"/>
    <w:r w:rsidRPr="009C32FD">
      <w:rPr>
        <w:rFonts w:ascii="Arial" w:hAnsi="Arial" w:cs="Arial"/>
        <w:sz w:val="16"/>
        <w:szCs w:val="16"/>
      </w:rPr>
      <w:t xml:space="preserve">, Michael </w:t>
    </w:r>
    <w:proofErr w:type="spellStart"/>
    <w:r w:rsidRPr="009C32FD">
      <w:rPr>
        <w:rFonts w:ascii="Arial" w:hAnsi="Arial" w:cs="Arial"/>
        <w:sz w:val="16"/>
        <w:szCs w:val="16"/>
      </w:rPr>
      <w:t>Amorozo</w:t>
    </w:r>
    <w:proofErr w:type="spellEnd"/>
    <w:r w:rsidRPr="009C32FD">
      <w:rPr>
        <w:rFonts w:ascii="Arial" w:hAnsi="Arial" w:cs="Arial"/>
        <w:sz w:val="16"/>
        <w:szCs w:val="16"/>
      </w:rPr>
      <w:t>, Robert Chu, Steven Kwan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6523"/>
    <w:multiLevelType w:val="hybridMultilevel"/>
    <w:tmpl w:val="972AB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137409"/>
    <w:multiLevelType w:val="hybridMultilevel"/>
    <w:tmpl w:val="8B36318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413332"/>
    <w:multiLevelType w:val="hybridMultilevel"/>
    <w:tmpl w:val="246819AC"/>
    <w:lvl w:ilvl="0" w:tplc="8B4422B0">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A254FAE"/>
    <w:multiLevelType w:val="hybridMultilevel"/>
    <w:tmpl w:val="AD622C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E61DFE"/>
    <w:multiLevelType w:val="hybridMultilevel"/>
    <w:tmpl w:val="6388B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FD5C10"/>
    <w:multiLevelType w:val="hybridMultilevel"/>
    <w:tmpl w:val="83BE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A44B20"/>
    <w:multiLevelType w:val="hybridMultilevel"/>
    <w:tmpl w:val="F13AF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3C115B"/>
    <w:multiLevelType w:val="multilevel"/>
    <w:tmpl w:val="30049128"/>
    <w:lvl w:ilvl="0">
      <w:start w:val="1"/>
      <w:numFmt w:val="decimal"/>
      <w:lvlText w:val="%1."/>
      <w:lvlJc w:val="left"/>
      <w:pPr>
        <w:ind w:left="360" w:hanging="360"/>
      </w:pPr>
      <w:rPr>
        <w:rFonts w:hint="default"/>
        <w:i w:val="0"/>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1B74A4D"/>
    <w:multiLevelType w:val="hybridMultilevel"/>
    <w:tmpl w:val="F4B6A0D0"/>
    <w:lvl w:ilvl="0" w:tplc="CADC1320">
      <w:start w:val="1"/>
      <w:numFmt w:val="decimal"/>
      <w:lvlText w:val="%1."/>
      <w:lvlJc w:val="left"/>
      <w:pPr>
        <w:ind w:left="1080" w:hanging="360"/>
      </w:pPr>
      <w:rPr>
        <w:rFonts w:ascii="Arial" w:hAnsi="Arial" w:cs="Arial"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205810"/>
    <w:multiLevelType w:val="hybridMultilevel"/>
    <w:tmpl w:val="CFAEC444"/>
    <w:lvl w:ilvl="0" w:tplc="F36045E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243FB2"/>
    <w:multiLevelType w:val="hybridMultilevel"/>
    <w:tmpl w:val="4E00B8C0"/>
    <w:lvl w:ilvl="0" w:tplc="53CC35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5784986"/>
    <w:multiLevelType w:val="hybridMultilevel"/>
    <w:tmpl w:val="83BE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71F3681"/>
    <w:multiLevelType w:val="multilevel"/>
    <w:tmpl w:val="C73E2786"/>
    <w:lvl w:ilvl="0">
      <w:start w:val="1"/>
      <w:numFmt w:val="decimal"/>
      <w:lvlText w:val="%1."/>
      <w:lvlJc w:val="left"/>
      <w:pPr>
        <w:ind w:left="720" w:hanging="360"/>
      </w:pPr>
      <w:rPr>
        <w:rFonts w:hint="default"/>
        <w:sz w:val="20"/>
        <w:szCs w:val="20"/>
      </w:rPr>
    </w:lvl>
    <w:lvl w:ilvl="1">
      <w:start w:val="1"/>
      <w:numFmt w:val="decimal"/>
      <w:isLgl/>
      <w:lvlText w:val="%1.%2."/>
      <w:lvlJc w:val="left"/>
      <w:pPr>
        <w:ind w:left="720" w:hanging="360"/>
      </w:pPr>
      <w:rPr>
        <w:rFonts w:hint="default"/>
        <w:b/>
        <w:i w:val="0"/>
        <w:color w:val="auto"/>
        <w:sz w:val="20"/>
        <w:szCs w:val="2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3">
    <w:nsid w:val="17E60131"/>
    <w:multiLevelType w:val="hybridMultilevel"/>
    <w:tmpl w:val="8F9828B6"/>
    <w:lvl w:ilvl="0" w:tplc="2F2E73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0254AE"/>
    <w:multiLevelType w:val="multilevel"/>
    <w:tmpl w:val="123CEE8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15">
    <w:nsid w:val="229B4643"/>
    <w:multiLevelType w:val="hybridMultilevel"/>
    <w:tmpl w:val="83A617E6"/>
    <w:lvl w:ilvl="0" w:tplc="68806206">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D032F3"/>
    <w:multiLevelType w:val="hybridMultilevel"/>
    <w:tmpl w:val="868646F4"/>
    <w:lvl w:ilvl="0" w:tplc="68806206">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1C27FC"/>
    <w:multiLevelType w:val="hybridMultilevel"/>
    <w:tmpl w:val="5560A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9A3071A"/>
    <w:multiLevelType w:val="hybridMultilevel"/>
    <w:tmpl w:val="49FCD8A2"/>
    <w:lvl w:ilvl="0" w:tplc="6D223B32">
      <w:start w:val="1"/>
      <w:numFmt w:val="decimal"/>
      <w:lvlText w:val="%1."/>
      <w:lvlJc w:val="left"/>
      <w:pPr>
        <w:ind w:left="1314" w:hanging="360"/>
      </w:pPr>
      <w:rPr>
        <w:rFonts w:hint="default"/>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19">
    <w:nsid w:val="2AD26553"/>
    <w:multiLevelType w:val="hybridMultilevel"/>
    <w:tmpl w:val="657A750E"/>
    <w:lvl w:ilvl="0" w:tplc="1C0AFD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B36637C"/>
    <w:multiLevelType w:val="hybridMultilevel"/>
    <w:tmpl w:val="FBC099A2"/>
    <w:lvl w:ilvl="0" w:tplc="864A484C">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CC95FBE"/>
    <w:multiLevelType w:val="multilevel"/>
    <w:tmpl w:val="8E3278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3."/>
      <w:lvlJc w:val="left"/>
      <w:pPr>
        <w:ind w:left="1224" w:hanging="504"/>
      </w:pPr>
      <w:rPr>
        <w:b/>
      </w:rPr>
    </w:lvl>
    <w:lvl w:ilvl="3">
      <w:start w:val="1"/>
      <w:numFmt w:val="decimal"/>
      <w:lvlText w:val="%1.%2.%3.%4."/>
      <w:lvlJc w:val="left"/>
      <w:pPr>
        <w:ind w:left="208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03649A9"/>
    <w:multiLevelType w:val="hybridMultilevel"/>
    <w:tmpl w:val="1B34DE16"/>
    <w:lvl w:ilvl="0" w:tplc="8506DCA6">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nsid w:val="3089312F"/>
    <w:multiLevelType w:val="hybridMultilevel"/>
    <w:tmpl w:val="6694A65A"/>
    <w:lvl w:ilvl="0" w:tplc="C36CAD64">
      <w:start w:val="1"/>
      <w:numFmt w:val="decimal"/>
      <w:lvlText w:val="%1."/>
      <w:lvlJc w:val="left"/>
      <w:pPr>
        <w:ind w:left="1314" w:hanging="360"/>
      </w:pPr>
      <w:rPr>
        <w:rFonts w:hint="default"/>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24">
    <w:nsid w:val="340C00CE"/>
    <w:multiLevelType w:val="multilevel"/>
    <w:tmpl w:val="06FC6632"/>
    <w:lvl w:ilvl="0">
      <w:start w:val="1"/>
      <w:numFmt w:val="decimal"/>
      <w:lvlText w:val="%1."/>
      <w:lvlJc w:val="left"/>
      <w:pPr>
        <w:ind w:left="360" w:hanging="360"/>
      </w:pPr>
      <w:rPr>
        <w:rFonts w:hint="default"/>
        <w:b/>
        <w:i w:val="0"/>
        <w:color w:val="auto"/>
      </w:rPr>
    </w:lvl>
    <w:lvl w:ilvl="1">
      <w:start w:val="1"/>
      <w:numFmt w:val="decimal"/>
      <w:lvlText w:val="%1.%2."/>
      <w:lvlJc w:val="left"/>
      <w:pPr>
        <w:ind w:left="702" w:hanging="432"/>
      </w:pPr>
      <w:rPr>
        <w:rFonts w:ascii="Arial" w:hAnsi="Arial" w:cs="Arial" w:hint="default"/>
        <w:b/>
        <w:i w:val="0"/>
        <w:color w:val="auto"/>
        <w:sz w:val="20"/>
        <w:szCs w:val="20"/>
      </w:rPr>
    </w:lvl>
    <w:lvl w:ilvl="2">
      <w:start w:val="1"/>
      <w:numFmt w:val="decimal"/>
      <w:lvlText w:val="%3."/>
      <w:lvlJc w:val="left"/>
      <w:pPr>
        <w:ind w:left="954" w:hanging="504"/>
      </w:pPr>
      <w:rPr>
        <w:rFonts w:hint="default"/>
        <w:b/>
        <w:i w:val="0"/>
        <w:sz w:val="20"/>
        <w:szCs w:val="20"/>
      </w:rPr>
    </w:lvl>
    <w:lvl w:ilvl="3">
      <w:start w:val="1"/>
      <w:numFmt w:val="decimal"/>
      <w:lvlText w:val="%1.%2.%3.%4."/>
      <w:lvlJc w:val="left"/>
      <w:pPr>
        <w:ind w:left="1818" w:hanging="648"/>
      </w:pPr>
      <w:rPr>
        <w:rFonts w:hint="default"/>
        <w:b/>
        <w:sz w:val="20"/>
        <w:szCs w:val="20"/>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5">
    <w:nsid w:val="39F94A1D"/>
    <w:multiLevelType w:val="hybridMultilevel"/>
    <w:tmpl w:val="86200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F0601CC"/>
    <w:multiLevelType w:val="multilevel"/>
    <w:tmpl w:val="2FFAD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3FB95F0B"/>
    <w:multiLevelType w:val="hybridMultilevel"/>
    <w:tmpl w:val="29F04488"/>
    <w:lvl w:ilvl="0" w:tplc="6B4001B8">
      <w:start w:val="1"/>
      <w:numFmt w:val="decimal"/>
      <w:lvlText w:val="%1."/>
      <w:lvlJc w:val="left"/>
      <w:pPr>
        <w:ind w:left="1314" w:hanging="360"/>
      </w:pPr>
      <w:rPr>
        <w:rFonts w:hint="default"/>
        <w:b/>
        <w:i w:val="0"/>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28">
    <w:nsid w:val="45A63B11"/>
    <w:multiLevelType w:val="multilevel"/>
    <w:tmpl w:val="20D048A8"/>
    <w:lvl w:ilvl="0">
      <w:start w:val="1"/>
      <w:numFmt w:val="decimal"/>
      <w:lvlText w:val="%1."/>
      <w:lvlJc w:val="left"/>
      <w:pPr>
        <w:ind w:left="360" w:hanging="360"/>
      </w:pPr>
      <w:rPr>
        <w:rFonts w:hint="default"/>
        <w:b/>
        <w:i w:val="0"/>
        <w:color w:val="auto"/>
        <w:sz w:val="16"/>
        <w:szCs w:val="16"/>
      </w:rPr>
    </w:lvl>
    <w:lvl w:ilvl="1">
      <w:start w:val="1"/>
      <w:numFmt w:val="decimal"/>
      <w:lvlText w:val="%1.%2."/>
      <w:lvlJc w:val="left"/>
      <w:pPr>
        <w:ind w:left="792" w:hanging="432"/>
      </w:pPr>
      <w:rPr>
        <w:b/>
        <w:sz w:val="20"/>
        <w:szCs w:val="20"/>
      </w:rPr>
    </w:lvl>
    <w:lvl w:ilvl="2">
      <w:start w:val="1"/>
      <w:numFmt w:val="decimal"/>
      <w:lvlText w:val="%3."/>
      <w:lvlJc w:val="left"/>
      <w:pPr>
        <w:ind w:left="1224" w:hanging="504"/>
      </w:pPr>
      <w:rPr>
        <w:rFonts w:ascii="Arial" w:eastAsia="Times New Roman" w:hAnsi="Arial"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81A5E18"/>
    <w:multiLevelType w:val="hybridMultilevel"/>
    <w:tmpl w:val="5D7E0328"/>
    <w:lvl w:ilvl="0" w:tplc="95B252BA">
      <w:start w:val="1"/>
      <w:numFmt w:val="decimal"/>
      <w:lvlText w:val="%1."/>
      <w:lvlJc w:val="left"/>
      <w:pPr>
        <w:ind w:left="1314" w:hanging="360"/>
      </w:pPr>
      <w:rPr>
        <w:rFonts w:hint="default"/>
        <w:b/>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30">
    <w:nsid w:val="4B397E80"/>
    <w:multiLevelType w:val="hybridMultilevel"/>
    <w:tmpl w:val="A8A4473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DD133A"/>
    <w:multiLevelType w:val="hybridMultilevel"/>
    <w:tmpl w:val="03B0DE2C"/>
    <w:lvl w:ilvl="0" w:tplc="7960DC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5D810E0"/>
    <w:multiLevelType w:val="hybridMultilevel"/>
    <w:tmpl w:val="42C866B0"/>
    <w:lvl w:ilvl="0" w:tplc="E1446882">
      <w:start w:val="1"/>
      <w:numFmt w:val="decimal"/>
      <w:lvlText w:val="%1."/>
      <w:lvlJc w:val="left"/>
      <w:pPr>
        <w:ind w:left="1314" w:hanging="360"/>
      </w:pPr>
      <w:rPr>
        <w:rFonts w:hint="default"/>
        <w:b/>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33">
    <w:nsid w:val="59C5325C"/>
    <w:multiLevelType w:val="hybridMultilevel"/>
    <w:tmpl w:val="20E8DCAA"/>
    <w:lvl w:ilvl="0" w:tplc="FBD47A74">
      <w:start w:val="1"/>
      <w:numFmt w:val="decimal"/>
      <w:lvlText w:val="%1."/>
      <w:lvlJc w:val="left"/>
      <w:pPr>
        <w:ind w:left="1080" w:hanging="360"/>
      </w:pPr>
      <w:rPr>
        <w:rFonts w:ascii="Arial" w:hAnsi="Arial" w:cs="Arial"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A3A2D59"/>
    <w:multiLevelType w:val="hybridMultilevel"/>
    <w:tmpl w:val="DA462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CE74503"/>
    <w:multiLevelType w:val="multilevel"/>
    <w:tmpl w:val="C43EF5A8"/>
    <w:lvl w:ilvl="0">
      <w:start w:val="1"/>
      <w:numFmt w:val="decimal"/>
      <w:lvlText w:val="%1."/>
      <w:lvlJc w:val="left"/>
      <w:pPr>
        <w:ind w:left="360" w:hanging="360"/>
      </w:pPr>
      <w:rPr>
        <w:rFonts w:hint="default"/>
        <w:b/>
        <w:i w:val="0"/>
        <w:color w:val="auto"/>
        <w:sz w:val="16"/>
        <w:szCs w:val="16"/>
      </w:rPr>
    </w:lvl>
    <w:lvl w:ilvl="1">
      <w:start w:val="1"/>
      <w:numFmt w:val="decimal"/>
      <w:lvlText w:val="%1.%2."/>
      <w:lvlJc w:val="left"/>
      <w:pPr>
        <w:ind w:left="792" w:hanging="432"/>
      </w:pPr>
      <w:rPr>
        <w:b/>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E954865"/>
    <w:multiLevelType w:val="hybridMultilevel"/>
    <w:tmpl w:val="3A729788"/>
    <w:lvl w:ilvl="0" w:tplc="F820ACAE">
      <w:start w:val="1"/>
      <w:numFmt w:val="decimal"/>
      <w:lvlText w:val="%1."/>
      <w:lvlJc w:val="left"/>
      <w:pPr>
        <w:ind w:left="1314" w:hanging="360"/>
      </w:pPr>
      <w:rPr>
        <w:rFonts w:hint="default"/>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37">
    <w:nsid w:val="5F522814"/>
    <w:multiLevelType w:val="hybridMultilevel"/>
    <w:tmpl w:val="0D107E08"/>
    <w:lvl w:ilvl="0" w:tplc="125CAC4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nsid w:val="61803C87"/>
    <w:multiLevelType w:val="hybridMultilevel"/>
    <w:tmpl w:val="6DFCE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2517662"/>
    <w:multiLevelType w:val="hybridMultilevel"/>
    <w:tmpl w:val="9AC28B90"/>
    <w:lvl w:ilvl="0" w:tplc="907EBBFC">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0">
    <w:nsid w:val="683F020E"/>
    <w:multiLevelType w:val="multilevel"/>
    <w:tmpl w:val="1B6A3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6BA74678"/>
    <w:multiLevelType w:val="multilevel"/>
    <w:tmpl w:val="9B98C66A"/>
    <w:lvl w:ilvl="0">
      <w:start w:val="2"/>
      <w:numFmt w:val="decimal"/>
      <w:lvlText w:val="%1."/>
      <w:lvlJc w:val="left"/>
      <w:pPr>
        <w:ind w:left="360" w:hanging="360"/>
      </w:pPr>
      <w:rPr>
        <w:rFonts w:hint="default"/>
        <w:b/>
        <w:i w:val="0"/>
        <w:color w:val="auto"/>
        <w:sz w:val="16"/>
        <w:szCs w:val="16"/>
      </w:rPr>
    </w:lvl>
    <w:lvl w:ilvl="1">
      <w:start w:val="1"/>
      <w:numFmt w:val="decimal"/>
      <w:lvlText w:val="%2."/>
      <w:lvlJc w:val="left"/>
      <w:pPr>
        <w:ind w:left="792" w:hanging="432"/>
      </w:pPr>
      <w:rPr>
        <w:rFonts w:hint="default"/>
        <w:b/>
        <w:i w:val="0"/>
        <w:color w:val="auto"/>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D830CB2"/>
    <w:multiLevelType w:val="hybridMultilevel"/>
    <w:tmpl w:val="638C6F2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EE7739F"/>
    <w:multiLevelType w:val="hybridMultilevel"/>
    <w:tmpl w:val="E3A4969A"/>
    <w:lvl w:ilvl="0" w:tplc="21F4DB0C">
      <w:start w:val="1"/>
      <w:numFmt w:val="decimal"/>
      <w:lvlText w:val="%1."/>
      <w:lvlJc w:val="left"/>
      <w:pPr>
        <w:ind w:left="1314" w:hanging="360"/>
      </w:pPr>
      <w:rPr>
        <w:rFonts w:hint="default"/>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44">
    <w:nsid w:val="6F0A2455"/>
    <w:multiLevelType w:val="hybridMultilevel"/>
    <w:tmpl w:val="AFFCE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F420131"/>
    <w:multiLevelType w:val="hybridMultilevel"/>
    <w:tmpl w:val="1E560930"/>
    <w:lvl w:ilvl="0" w:tplc="F4388ADE">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F5019C7"/>
    <w:multiLevelType w:val="multilevel"/>
    <w:tmpl w:val="1DD00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nsid w:val="707E6407"/>
    <w:multiLevelType w:val="hybridMultilevel"/>
    <w:tmpl w:val="4A38D1DE"/>
    <w:lvl w:ilvl="0" w:tplc="DAB25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1CF70FB"/>
    <w:multiLevelType w:val="hybridMultilevel"/>
    <w:tmpl w:val="3F5C2C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272452A"/>
    <w:multiLevelType w:val="hybridMultilevel"/>
    <w:tmpl w:val="A5FE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31075D5"/>
    <w:multiLevelType w:val="multilevel"/>
    <w:tmpl w:val="457888E0"/>
    <w:lvl w:ilvl="0">
      <w:start w:val="1"/>
      <w:numFmt w:val="bullet"/>
      <w:lvlText w:val=""/>
      <w:lvlJc w:val="left"/>
      <w:pPr>
        <w:ind w:left="360" w:hanging="360"/>
      </w:pPr>
      <w:rPr>
        <w:rFonts w:ascii="Wingdings" w:hAnsi="Wingdings"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51">
    <w:nsid w:val="73AB26E7"/>
    <w:multiLevelType w:val="multilevel"/>
    <w:tmpl w:val="C7CC9946"/>
    <w:lvl w:ilvl="0">
      <w:start w:val="1"/>
      <w:numFmt w:val="decimal"/>
      <w:lvlText w:val="%1."/>
      <w:lvlJc w:val="left"/>
      <w:pPr>
        <w:ind w:left="360" w:hanging="360"/>
      </w:pPr>
      <w:rPr>
        <w:rFonts w:hint="default"/>
        <w:b/>
        <w:i w:val="0"/>
        <w:color w:val="auto"/>
      </w:rPr>
    </w:lvl>
    <w:lvl w:ilvl="1">
      <w:start w:val="1"/>
      <w:numFmt w:val="decimal"/>
      <w:lvlText w:val="%1.%2."/>
      <w:lvlJc w:val="left"/>
      <w:pPr>
        <w:ind w:left="702" w:hanging="432"/>
      </w:pPr>
      <w:rPr>
        <w:rFonts w:ascii="Arial" w:hAnsi="Arial" w:cs="Arial" w:hint="default"/>
        <w:b/>
        <w:i w:val="0"/>
        <w:color w:val="auto"/>
        <w:sz w:val="20"/>
        <w:szCs w:val="20"/>
      </w:rPr>
    </w:lvl>
    <w:lvl w:ilvl="2">
      <w:start w:val="1"/>
      <w:numFmt w:val="decimal"/>
      <w:lvlText w:val="%1.%2.%3."/>
      <w:lvlJc w:val="left"/>
      <w:pPr>
        <w:ind w:left="954" w:hanging="504"/>
      </w:pPr>
      <w:rPr>
        <w:rFonts w:ascii="Arial" w:hAnsi="Arial" w:cs="Arial" w:hint="default"/>
        <w:b/>
        <w:i w:val="0"/>
        <w:sz w:val="20"/>
        <w:szCs w:val="20"/>
      </w:rPr>
    </w:lvl>
    <w:lvl w:ilvl="3">
      <w:start w:val="1"/>
      <w:numFmt w:val="decimal"/>
      <w:lvlText w:val="%1.%2.%3.%4."/>
      <w:lvlJc w:val="left"/>
      <w:pPr>
        <w:ind w:left="1818" w:hanging="648"/>
      </w:pPr>
      <w:rPr>
        <w:rFonts w:hint="default"/>
        <w:b/>
        <w:sz w:val="20"/>
        <w:szCs w:val="20"/>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2">
    <w:nsid w:val="74FA6363"/>
    <w:multiLevelType w:val="hybridMultilevel"/>
    <w:tmpl w:val="52D6689C"/>
    <w:lvl w:ilvl="0" w:tplc="30D24F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3">
    <w:nsid w:val="765F6C68"/>
    <w:multiLevelType w:val="hybridMultilevel"/>
    <w:tmpl w:val="32681400"/>
    <w:lvl w:ilvl="0" w:tplc="68806206">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6851158"/>
    <w:multiLevelType w:val="multilevel"/>
    <w:tmpl w:val="3DFE87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nsid w:val="78BA3B0E"/>
    <w:multiLevelType w:val="hybridMultilevel"/>
    <w:tmpl w:val="C1D8301A"/>
    <w:lvl w:ilvl="0" w:tplc="BAB067E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6">
    <w:nsid w:val="7B1117B4"/>
    <w:multiLevelType w:val="multilevel"/>
    <w:tmpl w:val="2312E2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1"/>
  </w:num>
  <w:num w:numId="2">
    <w:abstractNumId w:val="14"/>
  </w:num>
  <w:num w:numId="3">
    <w:abstractNumId w:val="12"/>
  </w:num>
  <w:num w:numId="4">
    <w:abstractNumId w:val="50"/>
  </w:num>
  <w:num w:numId="5">
    <w:abstractNumId w:val="9"/>
  </w:num>
  <w:num w:numId="6">
    <w:abstractNumId w:val="39"/>
  </w:num>
  <w:num w:numId="7">
    <w:abstractNumId w:val="35"/>
  </w:num>
  <w:num w:numId="8">
    <w:abstractNumId w:val="46"/>
  </w:num>
  <w:num w:numId="9">
    <w:abstractNumId w:val="56"/>
  </w:num>
  <w:num w:numId="10">
    <w:abstractNumId w:val="54"/>
  </w:num>
  <w:num w:numId="11">
    <w:abstractNumId w:val="40"/>
  </w:num>
  <w:num w:numId="12">
    <w:abstractNumId w:val="26"/>
  </w:num>
  <w:num w:numId="13">
    <w:abstractNumId w:val="42"/>
  </w:num>
  <w:num w:numId="14">
    <w:abstractNumId w:val="34"/>
  </w:num>
  <w:num w:numId="15">
    <w:abstractNumId w:val="28"/>
  </w:num>
  <w:num w:numId="16">
    <w:abstractNumId w:val="41"/>
  </w:num>
  <w:num w:numId="17">
    <w:abstractNumId w:val="47"/>
  </w:num>
  <w:num w:numId="18">
    <w:abstractNumId w:val="31"/>
  </w:num>
  <w:num w:numId="19">
    <w:abstractNumId w:val="29"/>
  </w:num>
  <w:num w:numId="20">
    <w:abstractNumId w:val="22"/>
  </w:num>
  <w:num w:numId="21">
    <w:abstractNumId w:val="23"/>
  </w:num>
  <w:num w:numId="22">
    <w:abstractNumId w:val="18"/>
  </w:num>
  <w:num w:numId="23">
    <w:abstractNumId w:val="27"/>
  </w:num>
  <w:num w:numId="24">
    <w:abstractNumId w:val="36"/>
  </w:num>
  <w:num w:numId="25">
    <w:abstractNumId w:val="43"/>
  </w:num>
  <w:num w:numId="26">
    <w:abstractNumId w:val="32"/>
  </w:num>
  <w:num w:numId="27">
    <w:abstractNumId w:val="1"/>
  </w:num>
  <w:num w:numId="28">
    <w:abstractNumId w:val="11"/>
  </w:num>
  <w:num w:numId="29">
    <w:abstractNumId w:val="45"/>
  </w:num>
  <w:num w:numId="30">
    <w:abstractNumId w:val="3"/>
  </w:num>
  <w:num w:numId="31">
    <w:abstractNumId w:val="5"/>
  </w:num>
  <w:num w:numId="32">
    <w:abstractNumId w:val="10"/>
  </w:num>
  <w:num w:numId="33">
    <w:abstractNumId w:val="44"/>
  </w:num>
  <w:num w:numId="34">
    <w:abstractNumId w:val="25"/>
  </w:num>
  <w:num w:numId="35">
    <w:abstractNumId w:val="6"/>
  </w:num>
  <w:num w:numId="36">
    <w:abstractNumId w:val="38"/>
  </w:num>
  <w:num w:numId="37">
    <w:abstractNumId w:val="20"/>
  </w:num>
  <w:num w:numId="38">
    <w:abstractNumId w:val="17"/>
  </w:num>
  <w:num w:numId="39">
    <w:abstractNumId w:val="4"/>
  </w:num>
  <w:num w:numId="40">
    <w:abstractNumId w:val="15"/>
  </w:num>
  <w:num w:numId="41">
    <w:abstractNumId w:val="16"/>
  </w:num>
  <w:num w:numId="42">
    <w:abstractNumId w:val="53"/>
  </w:num>
  <w:num w:numId="43">
    <w:abstractNumId w:val="30"/>
  </w:num>
  <w:num w:numId="44">
    <w:abstractNumId w:val="7"/>
  </w:num>
  <w:num w:numId="45">
    <w:abstractNumId w:val="0"/>
  </w:num>
  <w:num w:numId="46">
    <w:abstractNumId w:val="33"/>
  </w:num>
  <w:num w:numId="47">
    <w:abstractNumId w:val="8"/>
  </w:num>
  <w:num w:numId="48">
    <w:abstractNumId w:val="13"/>
  </w:num>
  <w:num w:numId="49">
    <w:abstractNumId w:val="19"/>
  </w:num>
  <w:num w:numId="50">
    <w:abstractNumId w:val="55"/>
  </w:num>
  <w:num w:numId="51">
    <w:abstractNumId w:val="2"/>
  </w:num>
  <w:num w:numId="52">
    <w:abstractNumId w:val="48"/>
  </w:num>
  <w:num w:numId="53">
    <w:abstractNumId w:val="37"/>
  </w:num>
  <w:num w:numId="54">
    <w:abstractNumId w:val="49"/>
  </w:num>
  <w:num w:numId="55">
    <w:abstractNumId w:val="52"/>
  </w:num>
  <w:num w:numId="56">
    <w:abstractNumId w:val="24"/>
  </w:num>
  <w:num w:numId="57">
    <w:abstractNumId w:val="2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302"/>
    <w:rsid w:val="00022FCF"/>
    <w:rsid w:val="00040B9A"/>
    <w:rsid w:val="000660B8"/>
    <w:rsid w:val="00074F4F"/>
    <w:rsid w:val="000754BC"/>
    <w:rsid w:val="00086CBC"/>
    <w:rsid w:val="00093585"/>
    <w:rsid w:val="00093B84"/>
    <w:rsid w:val="000A3D34"/>
    <w:rsid w:val="000D65D8"/>
    <w:rsid w:val="000E2DFA"/>
    <w:rsid w:val="000F2302"/>
    <w:rsid w:val="00100F86"/>
    <w:rsid w:val="00103CC6"/>
    <w:rsid w:val="0011103E"/>
    <w:rsid w:val="00116F58"/>
    <w:rsid w:val="00122110"/>
    <w:rsid w:val="00131933"/>
    <w:rsid w:val="00132CD3"/>
    <w:rsid w:val="00143EC0"/>
    <w:rsid w:val="00161AB3"/>
    <w:rsid w:val="001761BD"/>
    <w:rsid w:val="00181942"/>
    <w:rsid w:val="00181E7B"/>
    <w:rsid w:val="001868FB"/>
    <w:rsid w:val="0018732D"/>
    <w:rsid w:val="00190125"/>
    <w:rsid w:val="00193D24"/>
    <w:rsid w:val="001A02CB"/>
    <w:rsid w:val="001B1151"/>
    <w:rsid w:val="001B238F"/>
    <w:rsid w:val="001D556D"/>
    <w:rsid w:val="001E2D4C"/>
    <w:rsid w:val="001F0593"/>
    <w:rsid w:val="001F7CB8"/>
    <w:rsid w:val="002078A1"/>
    <w:rsid w:val="00225BD3"/>
    <w:rsid w:val="002409EA"/>
    <w:rsid w:val="0026655A"/>
    <w:rsid w:val="00273D2B"/>
    <w:rsid w:val="00276EF4"/>
    <w:rsid w:val="00282529"/>
    <w:rsid w:val="002A1D15"/>
    <w:rsid w:val="002C3E13"/>
    <w:rsid w:val="002D0D88"/>
    <w:rsid w:val="002E09F9"/>
    <w:rsid w:val="002F1485"/>
    <w:rsid w:val="00312074"/>
    <w:rsid w:val="00322610"/>
    <w:rsid w:val="00330DE1"/>
    <w:rsid w:val="0033572E"/>
    <w:rsid w:val="00335E26"/>
    <w:rsid w:val="003450B2"/>
    <w:rsid w:val="00365497"/>
    <w:rsid w:val="00380B6C"/>
    <w:rsid w:val="0038449A"/>
    <w:rsid w:val="003844FD"/>
    <w:rsid w:val="003A0EE0"/>
    <w:rsid w:val="003A15F3"/>
    <w:rsid w:val="003B65E0"/>
    <w:rsid w:val="003C764F"/>
    <w:rsid w:val="003D11B1"/>
    <w:rsid w:val="003E03FF"/>
    <w:rsid w:val="003F7CA8"/>
    <w:rsid w:val="00401D84"/>
    <w:rsid w:val="004042B8"/>
    <w:rsid w:val="00414614"/>
    <w:rsid w:val="00436CA3"/>
    <w:rsid w:val="0046790A"/>
    <w:rsid w:val="004854F4"/>
    <w:rsid w:val="0049498C"/>
    <w:rsid w:val="004957C6"/>
    <w:rsid w:val="00496A17"/>
    <w:rsid w:val="004B1757"/>
    <w:rsid w:val="004B21EF"/>
    <w:rsid w:val="004B4C1E"/>
    <w:rsid w:val="004D61ED"/>
    <w:rsid w:val="004F0681"/>
    <w:rsid w:val="004F55CF"/>
    <w:rsid w:val="00511A0F"/>
    <w:rsid w:val="00520C91"/>
    <w:rsid w:val="0053064D"/>
    <w:rsid w:val="00543388"/>
    <w:rsid w:val="00566201"/>
    <w:rsid w:val="0057722C"/>
    <w:rsid w:val="005A6682"/>
    <w:rsid w:val="005A759D"/>
    <w:rsid w:val="005B756C"/>
    <w:rsid w:val="005C0896"/>
    <w:rsid w:val="005D3B32"/>
    <w:rsid w:val="005D590E"/>
    <w:rsid w:val="005D612D"/>
    <w:rsid w:val="006340E8"/>
    <w:rsid w:val="006561D1"/>
    <w:rsid w:val="006564B4"/>
    <w:rsid w:val="00662403"/>
    <w:rsid w:val="00662DFD"/>
    <w:rsid w:val="006767BA"/>
    <w:rsid w:val="006953EA"/>
    <w:rsid w:val="006A18CE"/>
    <w:rsid w:val="006A6DD5"/>
    <w:rsid w:val="006B1B5A"/>
    <w:rsid w:val="006C338C"/>
    <w:rsid w:val="006C4695"/>
    <w:rsid w:val="006D0624"/>
    <w:rsid w:val="006D1741"/>
    <w:rsid w:val="006E604C"/>
    <w:rsid w:val="006E6E92"/>
    <w:rsid w:val="006E7220"/>
    <w:rsid w:val="006F3844"/>
    <w:rsid w:val="0071792F"/>
    <w:rsid w:val="00725060"/>
    <w:rsid w:val="0073303C"/>
    <w:rsid w:val="0073511D"/>
    <w:rsid w:val="00737416"/>
    <w:rsid w:val="0075187C"/>
    <w:rsid w:val="00773539"/>
    <w:rsid w:val="00790C4F"/>
    <w:rsid w:val="00792C80"/>
    <w:rsid w:val="00792CC9"/>
    <w:rsid w:val="00793661"/>
    <w:rsid w:val="0079786F"/>
    <w:rsid w:val="007A171E"/>
    <w:rsid w:val="007B2AAF"/>
    <w:rsid w:val="007B799F"/>
    <w:rsid w:val="007C293D"/>
    <w:rsid w:val="007D2F32"/>
    <w:rsid w:val="007D503D"/>
    <w:rsid w:val="007E0138"/>
    <w:rsid w:val="007F4832"/>
    <w:rsid w:val="0080296A"/>
    <w:rsid w:val="00815766"/>
    <w:rsid w:val="0081619A"/>
    <w:rsid w:val="00816EB0"/>
    <w:rsid w:val="00837427"/>
    <w:rsid w:val="00856CDC"/>
    <w:rsid w:val="008621BF"/>
    <w:rsid w:val="008704A8"/>
    <w:rsid w:val="00870FEA"/>
    <w:rsid w:val="0087145F"/>
    <w:rsid w:val="00876D4A"/>
    <w:rsid w:val="00893386"/>
    <w:rsid w:val="00893D24"/>
    <w:rsid w:val="008B6FEA"/>
    <w:rsid w:val="008C38E4"/>
    <w:rsid w:val="008C5FAB"/>
    <w:rsid w:val="008C62FD"/>
    <w:rsid w:val="008C657A"/>
    <w:rsid w:val="008C6FFD"/>
    <w:rsid w:val="008C7BA7"/>
    <w:rsid w:val="008E0B1A"/>
    <w:rsid w:val="008F14A4"/>
    <w:rsid w:val="0093214B"/>
    <w:rsid w:val="00932E99"/>
    <w:rsid w:val="0094077D"/>
    <w:rsid w:val="0094214D"/>
    <w:rsid w:val="0095670A"/>
    <w:rsid w:val="00966CCB"/>
    <w:rsid w:val="0098345A"/>
    <w:rsid w:val="009920B7"/>
    <w:rsid w:val="009B2155"/>
    <w:rsid w:val="009B6B72"/>
    <w:rsid w:val="009B732F"/>
    <w:rsid w:val="009C2459"/>
    <w:rsid w:val="009C32FD"/>
    <w:rsid w:val="009C3A26"/>
    <w:rsid w:val="009E34E5"/>
    <w:rsid w:val="009E6639"/>
    <w:rsid w:val="00A01EF6"/>
    <w:rsid w:val="00A266CD"/>
    <w:rsid w:val="00A36A4A"/>
    <w:rsid w:val="00A401B4"/>
    <w:rsid w:val="00A50D49"/>
    <w:rsid w:val="00A5445E"/>
    <w:rsid w:val="00A60B36"/>
    <w:rsid w:val="00A61BA2"/>
    <w:rsid w:val="00A64643"/>
    <w:rsid w:val="00A825BA"/>
    <w:rsid w:val="00A82605"/>
    <w:rsid w:val="00A93A38"/>
    <w:rsid w:val="00AB64BD"/>
    <w:rsid w:val="00AB66C8"/>
    <w:rsid w:val="00AC73F2"/>
    <w:rsid w:val="00AF24B9"/>
    <w:rsid w:val="00AF378A"/>
    <w:rsid w:val="00AF5FC7"/>
    <w:rsid w:val="00B11F0A"/>
    <w:rsid w:val="00B32DF2"/>
    <w:rsid w:val="00B46B68"/>
    <w:rsid w:val="00B64139"/>
    <w:rsid w:val="00B6707C"/>
    <w:rsid w:val="00B82F3D"/>
    <w:rsid w:val="00B83CB4"/>
    <w:rsid w:val="00BA4C30"/>
    <w:rsid w:val="00BB4F89"/>
    <w:rsid w:val="00BB5D43"/>
    <w:rsid w:val="00BC7E22"/>
    <w:rsid w:val="00BD2FE5"/>
    <w:rsid w:val="00BE07D7"/>
    <w:rsid w:val="00BE2C48"/>
    <w:rsid w:val="00BE655B"/>
    <w:rsid w:val="00BF6DD6"/>
    <w:rsid w:val="00C05F1D"/>
    <w:rsid w:val="00C115B4"/>
    <w:rsid w:val="00C15E8C"/>
    <w:rsid w:val="00C16234"/>
    <w:rsid w:val="00C165C5"/>
    <w:rsid w:val="00C21EE2"/>
    <w:rsid w:val="00C64146"/>
    <w:rsid w:val="00C72149"/>
    <w:rsid w:val="00C735F8"/>
    <w:rsid w:val="00C83F01"/>
    <w:rsid w:val="00CA4118"/>
    <w:rsid w:val="00CB1076"/>
    <w:rsid w:val="00CD5FE4"/>
    <w:rsid w:val="00CE48D9"/>
    <w:rsid w:val="00D0268F"/>
    <w:rsid w:val="00D0337C"/>
    <w:rsid w:val="00D0454F"/>
    <w:rsid w:val="00D11C06"/>
    <w:rsid w:val="00D414F7"/>
    <w:rsid w:val="00D43986"/>
    <w:rsid w:val="00D47063"/>
    <w:rsid w:val="00D52479"/>
    <w:rsid w:val="00D54ACE"/>
    <w:rsid w:val="00D652C1"/>
    <w:rsid w:val="00D65958"/>
    <w:rsid w:val="00D67946"/>
    <w:rsid w:val="00D763BF"/>
    <w:rsid w:val="00D812F7"/>
    <w:rsid w:val="00D845C9"/>
    <w:rsid w:val="00D84E94"/>
    <w:rsid w:val="00D91448"/>
    <w:rsid w:val="00DA642D"/>
    <w:rsid w:val="00DB03EE"/>
    <w:rsid w:val="00DC188D"/>
    <w:rsid w:val="00DC1C17"/>
    <w:rsid w:val="00DC2AD1"/>
    <w:rsid w:val="00DD1FA8"/>
    <w:rsid w:val="00DE2620"/>
    <w:rsid w:val="00DE2E22"/>
    <w:rsid w:val="00DE7B8D"/>
    <w:rsid w:val="00DF1194"/>
    <w:rsid w:val="00DF5251"/>
    <w:rsid w:val="00E04AD5"/>
    <w:rsid w:val="00E07DC9"/>
    <w:rsid w:val="00E265CC"/>
    <w:rsid w:val="00E43F6E"/>
    <w:rsid w:val="00E4456D"/>
    <w:rsid w:val="00E66F44"/>
    <w:rsid w:val="00E67AFB"/>
    <w:rsid w:val="00E95511"/>
    <w:rsid w:val="00EA2549"/>
    <w:rsid w:val="00EA40A7"/>
    <w:rsid w:val="00EA667E"/>
    <w:rsid w:val="00EB0D38"/>
    <w:rsid w:val="00ED6D90"/>
    <w:rsid w:val="00EE03B7"/>
    <w:rsid w:val="00EE1500"/>
    <w:rsid w:val="00EF388E"/>
    <w:rsid w:val="00EF4FA0"/>
    <w:rsid w:val="00F04E10"/>
    <w:rsid w:val="00F1458D"/>
    <w:rsid w:val="00F23DDD"/>
    <w:rsid w:val="00F66250"/>
    <w:rsid w:val="00F66DC3"/>
    <w:rsid w:val="00F90652"/>
    <w:rsid w:val="00F91AFA"/>
    <w:rsid w:val="00FA338F"/>
    <w:rsid w:val="00FB14D4"/>
    <w:rsid w:val="00FB28B4"/>
    <w:rsid w:val="00FC22C4"/>
    <w:rsid w:val="00FC23B3"/>
    <w:rsid w:val="00FD1567"/>
    <w:rsid w:val="00FD1BCB"/>
    <w:rsid w:val="00FD5777"/>
    <w:rsid w:val="00FD79B4"/>
    <w:rsid w:val="00FE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0F230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E48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 Text"/>
    <w:basedOn w:val="Normal"/>
    <w:rsid w:val="00DC2AD1"/>
    <w:pPr>
      <w:spacing w:before="60" w:after="60"/>
    </w:pPr>
    <w:rPr>
      <w:sz w:val="20"/>
      <w:szCs w:val="20"/>
    </w:rPr>
  </w:style>
  <w:style w:type="paragraph" w:customStyle="1" w:styleId="Table-ColHead">
    <w:name w:val="Table - Col. Head"/>
    <w:basedOn w:val="Normal"/>
    <w:rsid w:val="00DC2AD1"/>
    <w:pPr>
      <w:keepNext/>
      <w:suppressAutoHyphens/>
      <w:spacing w:before="60" w:after="60"/>
    </w:pPr>
    <w:rPr>
      <w:rFonts w:ascii="Arial" w:hAnsi="Arial"/>
      <w:b/>
      <w:sz w:val="20"/>
      <w:szCs w:val="20"/>
    </w:rPr>
  </w:style>
  <w:style w:type="paragraph" w:customStyle="1" w:styleId="Contents">
    <w:name w:val="Contents"/>
    <w:basedOn w:val="Heading1"/>
    <w:rsid w:val="00DC2AD1"/>
    <w:pPr>
      <w:keepNext w:val="0"/>
      <w:pageBreakBefore/>
      <w:pBdr>
        <w:top w:val="single" w:sz="4" w:space="1" w:color="auto"/>
        <w:left w:val="single" w:sz="6" w:space="1" w:color="auto"/>
        <w:bottom w:val="single" w:sz="4" w:space="1" w:color="auto"/>
        <w:right w:val="single" w:sz="6" w:space="1" w:color="auto"/>
      </w:pBdr>
      <w:shd w:val="pct70" w:color="auto" w:fill="FFFFFF"/>
      <w:spacing w:before="0" w:after="240"/>
      <w:jc w:val="center"/>
    </w:pPr>
    <w:rPr>
      <w:rFonts w:cs="Times New Roman"/>
      <w:bCs w:val="0"/>
      <w:noProof/>
      <w:color w:val="FFFFFF"/>
      <w:kern w:val="0"/>
      <w:sz w:val="28"/>
      <w:szCs w:val="20"/>
    </w:rPr>
  </w:style>
  <w:style w:type="paragraph" w:customStyle="1" w:styleId="Comment">
    <w:name w:val="Comment"/>
    <w:basedOn w:val="Normal"/>
    <w:rsid w:val="00DC2AD1"/>
    <w:pPr>
      <w:overflowPunct w:val="0"/>
      <w:autoSpaceDE w:val="0"/>
      <w:autoSpaceDN w:val="0"/>
      <w:adjustRightInd w:val="0"/>
      <w:spacing w:after="120"/>
      <w:jc w:val="both"/>
      <w:textAlignment w:val="baseline"/>
    </w:pPr>
    <w:rPr>
      <w:i/>
      <w:color w:val="000080"/>
      <w:sz w:val="22"/>
      <w:szCs w:val="20"/>
    </w:rPr>
  </w:style>
  <w:style w:type="table" w:styleId="TableGrid">
    <w:name w:val="Table Grid"/>
    <w:basedOn w:val="TableNormal"/>
    <w:rsid w:val="00C73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A18CE"/>
    <w:pPr>
      <w:tabs>
        <w:tab w:val="center" w:pos="4320"/>
        <w:tab w:val="right" w:pos="8640"/>
      </w:tabs>
    </w:pPr>
  </w:style>
  <w:style w:type="paragraph" w:styleId="Footer">
    <w:name w:val="footer"/>
    <w:basedOn w:val="Normal"/>
    <w:rsid w:val="006A18CE"/>
    <w:pPr>
      <w:tabs>
        <w:tab w:val="center" w:pos="4320"/>
        <w:tab w:val="right" w:pos="8640"/>
      </w:tabs>
    </w:pPr>
  </w:style>
  <w:style w:type="paragraph" w:styleId="BalloonText">
    <w:name w:val="Balloon Text"/>
    <w:basedOn w:val="Normal"/>
    <w:link w:val="BalloonTextChar"/>
    <w:rsid w:val="00DB03EE"/>
    <w:rPr>
      <w:rFonts w:ascii="Tahoma" w:hAnsi="Tahoma" w:cs="Tahoma"/>
      <w:sz w:val="16"/>
      <w:szCs w:val="16"/>
    </w:rPr>
  </w:style>
  <w:style w:type="character" w:customStyle="1" w:styleId="BalloonTextChar">
    <w:name w:val="Balloon Text Char"/>
    <w:basedOn w:val="DefaultParagraphFont"/>
    <w:link w:val="BalloonText"/>
    <w:rsid w:val="00DB03EE"/>
    <w:rPr>
      <w:rFonts w:ascii="Tahoma" w:hAnsi="Tahoma" w:cs="Tahoma"/>
      <w:sz w:val="16"/>
      <w:szCs w:val="16"/>
    </w:rPr>
  </w:style>
  <w:style w:type="paragraph" w:styleId="ListParagraph">
    <w:name w:val="List Paragraph"/>
    <w:basedOn w:val="Normal"/>
    <w:uiPriority w:val="34"/>
    <w:qFormat/>
    <w:rsid w:val="005C0896"/>
    <w:pPr>
      <w:ind w:left="720"/>
      <w:contextualSpacing/>
    </w:pPr>
  </w:style>
  <w:style w:type="character" w:styleId="Hyperlink">
    <w:name w:val="Hyperlink"/>
    <w:basedOn w:val="DefaultParagraphFont"/>
    <w:rsid w:val="004854F4"/>
    <w:rPr>
      <w:color w:val="0000FF" w:themeColor="hyperlink"/>
      <w:u w:val="single"/>
    </w:rPr>
  </w:style>
  <w:style w:type="table" w:styleId="LightShading-Accent1">
    <w:name w:val="Light Shading Accent 1"/>
    <w:basedOn w:val="TableNormal"/>
    <w:uiPriority w:val="60"/>
    <w:rsid w:val="004854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Classic3">
    <w:name w:val="Table Classic 3"/>
    <w:basedOn w:val="TableNormal"/>
    <w:rsid w:val="00022FC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nhideWhenUsed/>
    <w:qFormat/>
    <w:rsid w:val="00C16234"/>
    <w:pPr>
      <w:spacing w:after="200"/>
    </w:pPr>
    <w:rPr>
      <w:b/>
      <w:bCs/>
      <w:color w:val="4F81BD" w:themeColor="accent1"/>
      <w:sz w:val="18"/>
      <w:szCs w:val="18"/>
    </w:rPr>
  </w:style>
  <w:style w:type="character" w:customStyle="1" w:styleId="Heading2Char">
    <w:name w:val="Heading 2 Char"/>
    <w:basedOn w:val="DefaultParagraphFont"/>
    <w:link w:val="Heading2"/>
    <w:semiHidden/>
    <w:rsid w:val="00FE48F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rsid w:val="000754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0F230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E48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 Text"/>
    <w:basedOn w:val="Normal"/>
    <w:rsid w:val="00DC2AD1"/>
    <w:pPr>
      <w:spacing w:before="60" w:after="60"/>
    </w:pPr>
    <w:rPr>
      <w:sz w:val="20"/>
      <w:szCs w:val="20"/>
    </w:rPr>
  </w:style>
  <w:style w:type="paragraph" w:customStyle="1" w:styleId="Table-ColHead">
    <w:name w:val="Table - Col. Head"/>
    <w:basedOn w:val="Normal"/>
    <w:rsid w:val="00DC2AD1"/>
    <w:pPr>
      <w:keepNext/>
      <w:suppressAutoHyphens/>
      <w:spacing w:before="60" w:after="60"/>
    </w:pPr>
    <w:rPr>
      <w:rFonts w:ascii="Arial" w:hAnsi="Arial"/>
      <w:b/>
      <w:sz w:val="20"/>
      <w:szCs w:val="20"/>
    </w:rPr>
  </w:style>
  <w:style w:type="paragraph" w:customStyle="1" w:styleId="Contents">
    <w:name w:val="Contents"/>
    <w:basedOn w:val="Heading1"/>
    <w:rsid w:val="00DC2AD1"/>
    <w:pPr>
      <w:keepNext w:val="0"/>
      <w:pageBreakBefore/>
      <w:pBdr>
        <w:top w:val="single" w:sz="4" w:space="1" w:color="auto"/>
        <w:left w:val="single" w:sz="6" w:space="1" w:color="auto"/>
        <w:bottom w:val="single" w:sz="4" w:space="1" w:color="auto"/>
        <w:right w:val="single" w:sz="6" w:space="1" w:color="auto"/>
      </w:pBdr>
      <w:shd w:val="pct70" w:color="auto" w:fill="FFFFFF"/>
      <w:spacing w:before="0" w:after="240"/>
      <w:jc w:val="center"/>
    </w:pPr>
    <w:rPr>
      <w:rFonts w:cs="Times New Roman"/>
      <w:bCs w:val="0"/>
      <w:noProof/>
      <w:color w:val="FFFFFF"/>
      <w:kern w:val="0"/>
      <w:sz w:val="28"/>
      <w:szCs w:val="20"/>
    </w:rPr>
  </w:style>
  <w:style w:type="paragraph" w:customStyle="1" w:styleId="Comment">
    <w:name w:val="Comment"/>
    <w:basedOn w:val="Normal"/>
    <w:rsid w:val="00DC2AD1"/>
    <w:pPr>
      <w:overflowPunct w:val="0"/>
      <w:autoSpaceDE w:val="0"/>
      <w:autoSpaceDN w:val="0"/>
      <w:adjustRightInd w:val="0"/>
      <w:spacing w:after="120"/>
      <w:jc w:val="both"/>
      <w:textAlignment w:val="baseline"/>
    </w:pPr>
    <w:rPr>
      <w:i/>
      <w:color w:val="000080"/>
      <w:sz w:val="22"/>
      <w:szCs w:val="20"/>
    </w:rPr>
  </w:style>
  <w:style w:type="table" w:styleId="TableGrid">
    <w:name w:val="Table Grid"/>
    <w:basedOn w:val="TableNormal"/>
    <w:rsid w:val="00C73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A18CE"/>
    <w:pPr>
      <w:tabs>
        <w:tab w:val="center" w:pos="4320"/>
        <w:tab w:val="right" w:pos="8640"/>
      </w:tabs>
    </w:pPr>
  </w:style>
  <w:style w:type="paragraph" w:styleId="Footer">
    <w:name w:val="footer"/>
    <w:basedOn w:val="Normal"/>
    <w:rsid w:val="006A18CE"/>
    <w:pPr>
      <w:tabs>
        <w:tab w:val="center" w:pos="4320"/>
        <w:tab w:val="right" w:pos="8640"/>
      </w:tabs>
    </w:pPr>
  </w:style>
  <w:style w:type="paragraph" w:styleId="BalloonText">
    <w:name w:val="Balloon Text"/>
    <w:basedOn w:val="Normal"/>
    <w:link w:val="BalloonTextChar"/>
    <w:rsid w:val="00DB03EE"/>
    <w:rPr>
      <w:rFonts w:ascii="Tahoma" w:hAnsi="Tahoma" w:cs="Tahoma"/>
      <w:sz w:val="16"/>
      <w:szCs w:val="16"/>
    </w:rPr>
  </w:style>
  <w:style w:type="character" w:customStyle="1" w:styleId="BalloonTextChar">
    <w:name w:val="Balloon Text Char"/>
    <w:basedOn w:val="DefaultParagraphFont"/>
    <w:link w:val="BalloonText"/>
    <w:rsid w:val="00DB03EE"/>
    <w:rPr>
      <w:rFonts w:ascii="Tahoma" w:hAnsi="Tahoma" w:cs="Tahoma"/>
      <w:sz w:val="16"/>
      <w:szCs w:val="16"/>
    </w:rPr>
  </w:style>
  <w:style w:type="paragraph" w:styleId="ListParagraph">
    <w:name w:val="List Paragraph"/>
    <w:basedOn w:val="Normal"/>
    <w:uiPriority w:val="34"/>
    <w:qFormat/>
    <w:rsid w:val="005C0896"/>
    <w:pPr>
      <w:ind w:left="720"/>
      <w:contextualSpacing/>
    </w:pPr>
  </w:style>
  <w:style w:type="character" w:styleId="Hyperlink">
    <w:name w:val="Hyperlink"/>
    <w:basedOn w:val="DefaultParagraphFont"/>
    <w:rsid w:val="004854F4"/>
    <w:rPr>
      <w:color w:val="0000FF" w:themeColor="hyperlink"/>
      <w:u w:val="single"/>
    </w:rPr>
  </w:style>
  <w:style w:type="table" w:styleId="LightShading-Accent1">
    <w:name w:val="Light Shading Accent 1"/>
    <w:basedOn w:val="TableNormal"/>
    <w:uiPriority w:val="60"/>
    <w:rsid w:val="004854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Classic3">
    <w:name w:val="Table Classic 3"/>
    <w:basedOn w:val="TableNormal"/>
    <w:rsid w:val="00022FC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nhideWhenUsed/>
    <w:qFormat/>
    <w:rsid w:val="00C16234"/>
    <w:pPr>
      <w:spacing w:after="200"/>
    </w:pPr>
    <w:rPr>
      <w:b/>
      <w:bCs/>
      <w:color w:val="4F81BD" w:themeColor="accent1"/>
      <w:sz w:val="18"/>
      <w:szCs w:val="18"/>
    </w:rPr>
  </w:style>
  <w:style w:type="character" w:customStyle="1" w:styleId="Heading2Char">
    <w:name w:val="Heading 2 Char"/>
    <w:basedOn w:val="DefaultParagraphFont"/>
    <w:link w:val="Heading2"/>
    <w:semiHidden/>
    <w:rsid w:val="00FE48F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rsid w:val="00075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3901">
      <w:bodyDiv w:val="1"/>
      <w:marLeft w:val="0"/>
      <w:marRight w:val="0"/>
      <w:marTop w:val="0"/>
      <w:marBottom w:val="0"/>
      <w:divBdr>
        <w:top w:val="none" w:sz="0" w:space="0" w:color="auto"/>
        <w:left w:val="none" w:sz="0" w:space="0" w:color="auto"/>
        <w:bottom w:val="none" w:sz="0" w:space="0" w:color="auto"/>
        <w:right w:val="none" w:sz="0" w:space="0" w:color="auto"/>
      </w:divBdr>
    </w:div>
    <w:div w:id="330255150">
      <w:bodyDiv w:val="1"/>
      <w:marLeft w:val="0"/>
      <w:marRight w:val="0"/>
      <w:marTop w:val="0"/>
      <w:marBottom w:val="0"/>
      <w:divBdr>
        <w:top w:val="none" w:sz="0" w:space="0" w:color="auto"/>
        <w:left w:val="none" w:sz="0" w:space="0" w:color="auto"/>
        <w:bottom w:val="none" w:sz="0" w:space="0" w:color="auto"/>
        <w:right w:val="none" w:sz="0" w:space="0" w:color="auto"/>
      </w:divBdr>
      <w:divsChild>
        <w:div w:id="718667976">
          <w:marLeft w:val="0"/>
          <w:marRight w:val="0"/>
          <w:marTop w:val="0"/>
          <w:marBottom w:val="0"/>
          <w:divBdr>
            <w:top w:val="none" w:sz="0" w:space="0" w:color="auto"/>
            <w:left w:val="none" w:sz="0" w:space="0" w:color="auto"/>
            <w:bottom w:val="none" w:sz="0" w:space="0" w:color="auto"/>
            <w:right w:val="none" w:sz="0" w:space="0" w:color="auto"/>
          </w:divBdr>
        </w:div>
      </w:divsChild>
    </w:div>
    <w:div w:id="805703950">
      <w:bodyDiv w:val="1"/>
      <w:marLeft w:val="0"/>
      <w:marRight w:val="0"/>
      <w:marTop w:val="0"/>
      <w:marBottom w:val="0"/>
      <w:divBdr>
        <w:top w:val="none" w:sz="0" w:space="0" w:color="auto"/>
        <w:left w:val="none" w:sz="0" w:space="0" w:color="auto"/>
        <w:bottom w:val="none" w:sz="0" w:space="0" w:color="auto"/>
        <w:right w:val="none" w:sz="0" w:space="0" w:color="auto"/>
      </w:divBdr>
      <w:divsChild>
        <w:div w:id="847063154">
          <w:marLeft w:val="0"/>
          <w:marRight w:val="0"/>
          <w:marTop w:val="0"/>
          <w:marBottom w:val="0"/>
          <w:divBdr>
            <w:top w:val="none" w:sz="0" w:space="0" w:color="auto"/>
            <w:left w:val="none" w:sz="0" w:space="0" w:color="auto"/>
            <w:bottom w:val="none" w:sz="0" w:space="0" w:color="auto"/>
            <w:right w:val="none" w:sz="0" w:space="0" w:color="auto"/>
          </w:divBdr>
        </w:div>
      </w:divsChild>
    </w:div>
    <w:div w:id="1088161124">
      <w:bodyDiv w:val="1"/>
      <w:marLeft w:val="0"/>
      <w:marRight w:val="0"/>
      <w:marTop w:val="0"/>
      <w:marBottom w:val="0"/>
      <w:divBdr>
        <w:top w:val="none" w:sz="0" w:space="0" w:color="auto"/>
        <w:left w:val="none" w:sz="0" w:space="0" w:color="auto"/>
        <w:bottom w:val="none" w:sz="0" w:space="0" w:color="auto"/>
        <w:right w:val="none" w:sz="0" w:space="0" w:color="auto"/>
      </w:divBdr>
    </w:div>
    <w:div w:id="1140148531">
      <w:bodyDiv w:val="1"/>
      <w:marLeft w:val="0"/>
      <w:marRight w:val="0"/>
      <w:marTop w:val="0"/>
      <w:marBottom w:val="0"/>
      <w:divBdr>
        <w:top w:val="none" w:sz="0" w:space="0" w:color="auto"/>
        <w:left w:val="none" w:sz="0" w:space="0" w:color="auto"/>
        <w:bottom w:val="none" w:sz="0" w:space="0" w:color="auto"/>
        <w:right w:val="none" w:sz="0" w:space="0" w:color="auto"/>
      </w:divBdr>
      <w:divsChild>
        <w:div w:id="1055544204">
          <w:marLeft w:val="0"/>
          <w:marRight w:val="0"/>
          <w:marTop w:val="0"/>
          <w:marBottom w:val="0"/>
          <w:divBdr>
            <w:top w:val="none" w:sz="0" w:space="0" w:color="auto"/>
            <w:left w:val="none" w:sz="0" w:space="0" w:color="auto"/>
            <w:bottom w:val="none" w:sz="0" w:space="0" w:color="auto"/>
            <w:right w:val="none" w:sz="0" w:space="0" w:color="auto"/>
          </w:divBdr>
        </w:div>
      </w:divsChild>
    </w:div>
    <w:div w:id="1382902571">
      <w:bodyDiv w:val="1"/>
      <w:marLeft w:val="0"/>
      <w:marRight w:val="0"/>
      <w:marTop w:val="0"/>
      <w:marBottom w:val="0"/>
      <w:divBdr>
        <w:top w:val="none" w:sz="0" w:space="0" w:color="auto"/>
        <w:left w:val="none" w:sz="0" w:space="0" w:color="auto"/>
        <w:bottom w:val="none" w:sz="0" w:space="0" w:color="auto"/>
        <w:right w:val="none" w:sz="0" w:space="0" w:color="auto"/>
      </w:divBdr>
      <w:divsChild>
        <w:div w:id="143158899">
          <w:marLeft w:val="0"/>
          <w:marRight w:val="0"/>
          <w:marTop w:val="0"/>
          <w:marBottom w:val="0"/>
          <w:divBdr>
            <w:top w:val="none" w:sz="0" w:space="0" w:color="auto"/>
            <w:left w:val="none" w:sz="0" w:space="0" w:color="auto"/>
            <w:bottom w:val="none" w:sz="0" w:space="0" w:color="auto"/>
            <w:right w:val="none" w:sz="0" w:space="0" w:color="auto"/>
          </w:divBdr>
        </w:div>
      </w:divsChild>
    </w:div>
    <w:div w:id="1735929234">
      <w:bodyDiv w:val="1"/>
      <w:marLeft w:val="0"/>
      <w:marRight w:val="0"/>
      <w:marTop w:val="0"/>
      <w:marBottom w:val="0"/>
      <w:divBdr>
        <w:top w:val="none" w:sz="0" w:space="0" w:color="auto"/>
        <w:left w:val="none" w:sz="0" w:space="0" w:color="auto"/>
        <w:bottom w:val="none" w:sz="0" w:space="0" w:color="auto"/>
        <w:right w:val="none" w:sz="0" w:space="0" w:color="auto"/>
      </w:divBdr>
      <w:divsChild>
        <w:div w:id="1567718505">
          <w:marLeft w:val="0"/>
          <w:marRight w:val="0"/>
          <w:marTop w:val="0"/>
          <w:marBottom w:val="0"/>
          <w:divBdr>
            <w:top w:val="none" w:sz="0" w:space="0" w:color="auto"/>
            <w:left w:val="none" w:sz="0" w:space="0" w:color="auto"/>
            <w:bottom w:val="none" w:sz="0" w:space="0" w:color="auto"/>
            <w:right w:val="none" w:sz="0" w:space="0" w:color="auto"/>
          </w:divBdr>
        </w:div>
      </w:divsChild>
    </w:div>
    <w:div w:id="1758092105">
      <w:bodyDiv w:val="1"/>
      <w:marLeft w:val="0"/>
      <w:marRight w:val="0"/>
      <w:marTop w:val="0"/>
      <w:marBottom w:val="0"/>
      <w:divBdr>
        <w:top w:val="none" w:sz="0" w:space="0" w:color="auto"/>
        <w:left w:val="none" w:sz="0" w:space="0" w:color="auto"/>
        <w:bottom w:val="none" w:sz="0" w:space="0" w:color="auto"/>
        <w:right w:val="none" w:sz="0" w:space="0" w:color="auto"/>
      </w:divBdr>
      <w:divsChild>
        <w:div w:id="246811821">
          <w:marLeft w:val="0"/>
          <w:marRight w:val="0"/>
          <w:marTop w:val="0"/>
          <w:marBottom w:val="0"/>
          <w:divBdr>
            <w:top w:val="none" w:sz="0" w:space="0" w:color="auto"/>
            <w:left w:val="none" w:sz="0" w:space="0" w:color="auto"/>
            <w:bottom w:val="none" w:sz="0" w:space="0" w:color="auto"/>
            <w:right w:val="none" w:sz="0" w:space="0" w:color="auto"/>
          </w:divBdr>
        </w:div>
        <w:div w:id="669454358">
          <w:marLeft w:val="0"/>
          <w:marRight w:val="0"/>
          <w:marTop w:val="0"/>
          <w:marBottom w:val="0"/>
          <w:divBdr>
            <w:top w:val="none" w:sz="0" w:space="0" w:color="auto"/>
            <w:left w:val="none" w:sz="0" w:space="0" w:color="auto"/>
            <w:bottom w:val="none" w:sz="0" w:space="0" w:color="auto"/>
            <w:right w:val="none" w:sz="0" w:space="0" w:color="auto"/>
          </w:divBdr>
        </w:div>
        <w:div w:id="736631531">
          <w:marLeft w:val="0"/>
          <w:marRight w:val="0"/>
          <w:marTop w:val="0"/>
          <w:marBottom w:val="0"/>
          <w:divBdr>
            <w:top w:val="none" w:sz="0" w:space="0" w:color="auto"/>
            <w:left w:val="none" w:sz="0" w:space="0" w:color="auto"/>
            <w:bottom w:val="none" w:sz="0" w:space="0" w:color="auto"/>
            <w:right w:val="none" w:sz="0" w:space="0" w:color="auto"/>
          </w:divBdr>
        </w:div>
        <w:div w:id="818688212">
          <w:marLeft w:val="0"/>
          <w:marRight w:val="0"/>
          <w:marTop w:val="0"/>
          <w:marBottom w:val="0"/>
          <w:divBdr>
            <w:top w:val="none" w:sz="0" w:space="0" w:color="auto"/>
            <w:left w:val="none" w:sz="0" w:space="0" w:color="auto"/>
            <w:bottom w:val="none" w:sz="0" w:space="0" w:color="auto"/>
            <w:right w:val="none" w:sz="0" w:space="0" w:color="auto"/>
          </w:divBdr>
        </w:div>
        <w:div w:id="999965950">
          <w:marLeft w:val="0"/>
          <w:marRight w:val="0"/>
          <w:marTop w:val="0"/>
          <w:marBottom w:val="0"/>
          <w:divBdr>
            <w:top w:val="none" w:sz="0" w:space="0" w:color="auto"/>
            <w:left w:val="none" w:sz="0" w:space="0" w:color="auto"/>
            <w:bottom w:val="none" w:sz="0" w:space="0" w:color="auto"/>
            <w:right w:val="none" w:sz="0" w:space="0" w:color="auto"/>
          </w:divBdr>
        </w:div>
        <w:div w:id="1054621531">
          <w:marLeft w:val="0"/>
          <w:marRight w:val="0"/>
          <w:marTop w:val="0"/>
          <w:marBottom w:val="0"/>
          <w:divBdr>
            <w:top w:val="none" w:sz="0" w:space="0" w:color="auto"/>
            <w:left w:val="none" w:sz="0" w:space="0" w:color="auto"/>
            <w:bottom w:val="none" w:sz="0" w:space="0" w:color="auto"/>
            <w:right w:val="none" w:sz="0" w:space="0" w:color="auto"/>
          </w:divBdr>
        </w:div>
        <w:div w:id="1117219362">
          <w:marLeft w:val="0"/>
          <w:marRight w:val="0"/>
          <w:marTop w:val="0"/>
          <w:marBottom w:val="0"/>
          <w:divBdr>
            <w:top w:val="none" w:sz="0" w:space="0" w:color="auto"/>
            <w:left w:val="none" w:sz="0" w:space="0" w:color="auto"/>
            <w:bottom w:val="none" w:sz="0" w:space="0" w:color="auto"/>
            <w:right w:val="none" w:sz="0" w:space="0" w:color="auto"/>
          </w:divBdr>
        </w:div>
        <w:div w:id="132731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mailto:cse-403-wikimap-api@googlegroups.com" TargetMode="External"/><Relationship Id="rId42" Type="http://schemas.openxmlformats.org/officeDocument/2006/relationships/hyperlink" Target="http://seleniumhq.org/"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mailto:cse-403-wikimap-ui@googlegroups.com" TargetMode="External"/><Relationship Id="rId38" Type="http://schemas.openxmlformats.org/officeDocument/2006/relationships/hyperlink" Target="http://www.google.com/calendar/embed?src=g3cbepv7fh476l7btp00uhhnd4%40group.calendar.google.com&amp;ctz=America/Los_Angele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diagramQuickStyle" Target="diagrams/quickStyle2.xml"/><Relationship Id="rId41" Type="http://schemas.openxmlformats.org/officeDocument/2006/relationships/hyperlink" Target="https://github.com/sebastianbergmann/phpun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hyperlink" Target="mailto:cse-403-wikimap@googlegroups.com" TargetMode="External"/><Relationship Id="rId37" Type="http://schemas.openxmlformats.org/officeDocument/2006/relationships/hyperlink" Target="http://code.google.com/p/cse403-wi11-wikimap/" TargetMode="External"/><Relationship Id="rId40" Type="http://schemas.openxmlformats.org/officeDocument/2006/relationships/hyperlink" Target="http://www.simpletest.org/"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diagramLayout" Target="diagrams/layout2.xml"/><Relationship Id="rId36" Type="http://schemas.openxmlformats.org/officeDocument/2006/relationships/hyperlink" Target="mailto:Cse-403-wikimap-test@googlegroups.com" TargetMode="External"/><Relationship Id="rId10" Type="http://schemas.openxmlformats.org/officeDocument/2006/relationships/oleObject" Target="embeddings/oleObject1.bin"/><Relationship Id="rId19" Type="http://schemas.openxmlformats.org/officeDocument/2006/relationships/image" Target="media/image5.png"/><Relationship Id="rId31" Type="http://schemas.microsoft.com/office/2007/relationships/diagramDrawing" Target="diagrams/drawing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hyperlink" Target="mailto:cse-403-wikimap-algos@googlegroups.com" TargetMode="Externa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494660-9DF6-4B4C-8AC0-C338EB2EC8C2}"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500C3D54-3715-41F2-8270-EDF57557B819}">
      <dgm:prSet phldrT="[Text]" custT="1"/>
      <dgm:spPr/>
      <dgm:t>
        <a:bodyPr/>
        <a:lstStyle/>
        <a:p>
          <a:r>
            <a:rPr lang="en-US" sz="1200"/>
            <a:t>User requests the page</a:t>
          </a:r>
        </a:p>
      </dgm:t>
    </dgm:pt>
    <dgm:pt modelId="{0E56E04F-AADC-4DD9-8532-FCBFD7568C7F}" type="parTrans" cxnId="{A843853D-D498-4FF2-B53C-D072D55A8311}">
      <dgm:prSet/>
      <dgm:spPr/>
      <dgm:t>
        <a:bodyPr/>
        <a:lstStyle/>
        <a:p>
          <a:endParaRPr lang="en-US"/>
        </a:p>
      </dgm:t>
    </dgm:pt>
    <dgm:pt modelId="{26254B3E-031A-4579-894D-7AE194EE3573}" type="sibTrans" cxnId="{A843853D-D498-4FF2-B53C-D072D55A8311}">
      <dgm:prSet/>
      <dgm:spPr/>
      <dgm:t>
        <a:bodyPr/>
        <a:lstStyle/>
        <a:p>
          <a:endParaRPr lang="en-US"/>
        </a:p>
      </dgm:t>
    </dgm:pt>
    <dgm:pt modelId="{AAD568CD-39DC-425C-846A-0494ED71F0C7}">
      <dgm:prSet phldrT="[Text]" custT="1"/>
      <dgm:spPr/>
      <dgm:t>
        <a:bodyPr/>
        <a:lstStyle/>
        <a:p>
          <a:r>
            <a:rPr lang="en-US" sz="1200"/>
            <a:t>About</a:t>
          </a:r>
        </a:p>
      </dgm:t>
    </dgm:pt>
    <dgm:pt modelId="{8F9DA086-DE90-4E73-9B92-B13435E6B42F}" type="parTrans" cxnId="{9FF6DAB7-3360-4F46-A21D-7333E414322F}">
      <dgm:prSet/>
      <dgm:spPr/>
      <dgm:t>
        <a:bodyPr/>
        <a:lstStyle/>
        <a:p>
          <a:endParaRPr lang="en-US"/>
        </a:p>
      </dgm:t>
    </dgm:pt>
    <dgm:pt modelId="{B3C3B052-D22D-4E53-95C1-A702534F6303}" type="sibTrans" cxnId="{9FF6DAB7-3360-4F46-A21D-7333E414322F}">
      <dgm:prSet/>
      <dgm:spPr/>
      <dgm:t>
        <a:bodyPr/>
        <a:lstStyle/>
        <a:p>
          <a:endParaRPr lang="en-US"/>
        </a:p>
      </dgm:t>
    </dgm:pt>
    <dgm:pt modelId="{1F79DA49-893F-425A-B66E-D814C95C10E3}">
      <dgm:prSet phldrT="[Text]" custT="1"/>
      <dgm:spPr/>
      <dgm:t>
        <a:bodyPr/>
        <a:lstStyle/>
        <a:p>
          <a:r>
            <a:rPr lang="en-US" sz="1200"/>
            <a:t>Help</a:t>
          </a:r>
        </a:p>
      </dgm:t>
    </dgm:pt>
    <dgm:pt modelId="{B1B5F6BA-60EC-4F69-959A-460BC4F14D79}" type="parTrans" cxnId="{E9F2B0BF-4E35-4053-8752-25430E320A27}">
      <dgm:prSet/>
      <dgm:spPr/>
      <dgm:t>
        <a:bodyPr/>
        <a:lstStyle/>
        <a:p>
          <a:endParaRPr lang="en-US"/>
        </a:p>
      </dgm:t>
    </dgm:pt>
    <dgm:pt modelId="{A6127419-BF05-4F0A-8B3C-480EA0E86053}" type="sibTrans" cxnId="{E9F2B0BF-4E35-4053-8752-25430E320A27}">
      <dgm:prSet/>
      <dgm:spPr/>
      <dgm:t>
        <a:bodyPr/>
        <a:lstStyle/>
        <a:p>
          <a:endParaRPr lang="en-US"/>
        </a:p>
      </dgm:t>
    </dgm:pt>
    <dgm:pt modelId="{61C4B00D-D11E-43B9-9E86-B595AF54D4FC}">
      <dgm:prSet phldrT="[Text]" custT="1"/>
      <dgm:spPr/>
      <dgm:t>
        <a:bodyPr/>
        <a:lstStyle/>
        <a:p>
          <a:r>
            <a:rPr lang="en-US" sz="1200"/>
            <a:t>Contact</a:t>
          </a:r>
        </a:p>
      </dgm:t>
    </dgm:pt>
    <dgm:pt modelId="{E640B701-03F0-4D53-BC98-F23DD893D643}" type="parTrans" cxnId="{EC81CD32-00E6-4502-B820-929E6ACFAF0E}">
      <dgm:prSet/>
      <dgm:spPr/>
      <dgm:t>
        <a:bodyPr/>
        <a:lstStyle/>
        <a:p>
          <a:endParaRPr lang="en-US"/>
        </a:p>
      </dgm:t>
    </dgm:pt>
    <dgm:pt modelId="{53960956-2345-471B-A9E5-22BB55DF491C}" type="sibTrans" cxnId="{EC81CD32-00E6-4502-B820-929E6ACFAF0E}">
      <dgm:prSet/>
      <dgm:spPr/>
      <dgm:t>
        <a:bodyPr/>
        <a:lstStyle/>
        <a:p>
          <a:endParaRPr lang="en-US"/>
        </a:p>
      </dgm:t>
    </dgm:pt>
    <dgm:pt modelId="{BD6DAE09-6021-4B1F-8D9C-3087CC705AD9}">
      <dgm:prSet phldrT="[Text]" custT="1"/>
      <dgm:spPr/>
      <dgm:t>
        <a:bodyPr/>
        <a:lstStyle/>
        <a:p>
          <a:r>
            <a:rPr lang="en-US" sz="1200"/>
            <a:t>User submits a request to view the webpage.</a:t>
          </a:r>
        </a:p>
      </dgm:t>
    </dgm:pt>
    <dgm:pt modelId="{48A2F240-823B-4105-8D7B-A9C9601EB505}" type="parTrans" cxnId="{6DDB3425-26F2-4ED5-8C5A-C8CF0C1313FF}">
      <dgm:prSet/>
      <dgm:spPr/>
      <dgm:t>
        <a:bodyPr/>
        <a:lstStyle/>
        <a:p>
          <a:endParaRPr lang="en-US"/>
        </a:p>
      </dgm:t>
    </dgm:pt>
    <dgm:pt modelId="{97253577-084E-4A67-B8FD-A8515F749EA4}" type="sibTrans" cxnId="{6DDB3425-26F2-4ED5-8C5A-C8CF0C1313FF}">
      <dgm:prSet/>
      <dgm:spPr/>
      <dgm:t>
        <a:bodyPr/>
        <a:lstStyle/>
        <a:p>
          <a:endParaRPr lang="en-US"/>
        </a:p>
      </dgm:t>
    </dgm:pt>
    <dgm:pt modelId="{67D0A580-6631-458F-91E4-9CF402147D61}">
      <dgm:prSet phldrT="[Text]" custT="1"/>
      <dgm:spPr/>
      <dgm:t>
        <a:bodyPr/>
        <a:lstStyle/>
        <a:p>
          <a:r>
            <a:rPr lang="en-US" sz="1200"/>
            <a:t>Features available to the user after searching.</a:t>
          </a:r>
        </a:p>
      </dgm:t>
    </dgm:pt>
    <dgm:pt modelId="{13589305-5E35-48F9-959E-A764F49D057C}" type="parTrans" cxnId="{9E015129-7741-48B4-94F1-524C62A06635}">
      <dgm:prSet/>
      <dgm:spPr/>
      <dgm:t>
        <a:bodyPr/>
        <a:lstStyle/>
        <a:p>
          <a:endParaRPr lang="en-US"/>
        </a:p>
      </dgm:t>
    </dgm:pt>
    <dgm:pt modelId="{C6D6E273-F41E-48B4-AFB2-C2279D863AB1}" type="sibTrans" cxnId="{9E015129-7741-48B4-94F1-524C62A06635}">
      <dgm:prSet/>
      <dgm:spPr/>
      <dgm:t>
        <a:bodyPr/>
        <a:lstStyle/>
        <a:p>
          <a:endParaRPr lang="en-US"/>
        </a:p>
      </dgm:t>
    </dgm:pt>
    <dgm:pt modelId="{78FFA7F2-4845-4822-8AED-C3E4A4FBC7CB}">
      <dgm:prSet phldrT="[Text]" custT="1"/>
      <dgm:spPr/>
      <dgm:t>
        <a:bodyPr/>
        <a:lstStyle/>
        <a:p>
          <a:r>
            <a:rPr lang="en-US" sz="1200"/>
            <a:t>Search</a:t>
          </a:r>
        </a:p>
      </dgm:t>
    </dgm:pt>
    <dgm:pt modelId="{A265CC23-0627-4281-A646-A6FCE3918E5C}" type="parTrans" cxnId="{366315B5-1376-40A4-9136-3D5F5A6E1C11}">
      <dgm:prSet/>
      <dgm:spPr/>
      <dgm:t>
        <a:bodyPr/>
        <a:lstStyle/>
        <a:p>
          <a:endParaRPr lang="en-US"/>
        </a:p>
      </dgm:t>
    </dgm:pt>
    <dgm:pt modelId="{C5120EE7-C87C-4AED-8264-7CA13C2365C8}" type="sibTrans" cxnId="{366315B5-1376-40A4-9136-3D5F5A6E1C11}">
      <dgm:prSet/>
      <dgm:spPr/>
      <dgm:t>
        <a:bodyPr/>
        <a:lstStyle/>
        <a:p>
          <a:endParaRPr lang="en-US"/>
        </a:p>
      </dgm:t>
    </dgm:pt>
    <dgm:pt modelId="{421B2CAB-0999-49A7-8145-CE454C13D5AE}">
      <dgm:prSet phldrT="[Text]" custT="1"/>
      <dgm:spPr/>
      <dgm:t>
        <a:bodyPr/>
        <a:lstStyle/>
        <a:p>
          <a:r>
            <a:rPr lang="en-US" sz="1200"/>
            <a:t>Full Map View</a:t>
          </a:r>
        </a:p>
      </dgm:t>
    </dgm:pt>
    <dgm:pt modelId="{A22AF1D4-331F-43D3-AC49-F8CE784FB5B2}" type="parTrans" cxnId="{73277BD7-A068-4628-BEE6-4D6D8AEB76FE}">
      <dgm:prSet/>
      <dgm:spPr/>
      <dgm:t>
        <a:bodyPr/>
        <a:lstStyle/>
        <a:p>
          <a:endParaRPr lang="en-US"/>
        </a:p>
      </dgm:t>
    </dgm:pt>
    <dgm:pt modelId="{E7EBA0C3-7B9E-4619-AD5C-58B0E28810FA}" type="sibTrans" cxnId="{73277BD7-A068-4628-BEE6-4D6D8AEB76FE}">
      <dgm:prSet/>
      <dgm:spPr/>
      <dgm:t>
        <a:bodyPr/>
        <a:lstStyle/>
        <a:p>
          <a:endParaRPr lang="en-US"/>
        </a:p>
      </dgm:t>
    </dgm:pt>
    <dgm:pt modelId="{5340B50A-EB77-42EC-AFD6-CC98CAA5A9FB}">
      <dgm:prSet phldrT="[Text]" custT="1"/>
      <dgm:spPr/>
      <dgm:t>
        <a:bodyPr/>
        <a:lstStyle/>
        <a:p>
          <a:r>
            <a:rPr lang="en-US" sz="1200"/>
            <a:t>These pages are accessible to the user. Search box is displayed by default.</a:t>
          </a:r>
        </a:p>
      </dgm:t>
    </dgm:pt>
    <dgm:pt modelId="{2B010864-5DB3-4ECE-A21B-16129DAF9FEE}" type="parTrans" cxnId="{341691E3-DCD3-456B-B83D-60E471B01359}">
      <dgm:prSet/>
      <dgm:spPr/>
      <dgm:t>
        <a:bodyPr/>
        <a:lstStyle/>
        <a:p>
          <a:endParaRPr lang="en-US"/>
        </a:p>
      </dgm:t>
    </dgm:pt>
    <dgm:pt modelId="{9F3EBF83-4A66-4A75-B371-0E00BF1A8948}" type="sibTrans" cxnId="{341691E3-DCD3-456B-B83D-60E471B01359}">
      <dgm:prSet/>
      <dgm:spPr/>
      <dgm:t>
        <a:bodyPr/>
        <a:lstStyle/>
        <a:p>
          <a:endParaRPr lang="en-US"/>
        </a:p>
      </dgm:t>
    </dgm:pt>
    <dgm:pt modelId="{8F907039-A460-4FEF-998F-BCB484E0A266}">
      <dgm:prSet phldrT="[Text]" custT="1"/>
      <dgm:spPr/>
      <dgm:t>
        <a:bodyPr/>
        <a:lstStyle/>
        <a:p>
          <a:r>
            <a:rPr lang="en-US" sz="1200"/>
            <a:t>Full Article View</a:t>
          </a:r>
        </a:p>
      </dgm:t>
    </dgm:pt>
    <dgm:pt modelId="{59DB84E1-9CBF-4B71-B77F-92609FD152BC}" type="sibTrans" cxnId="{C4727DC6-8EB7-4252-A993-05C8AD9BDE91}">
      <dgm:prSet/>
      <dgm:spPr/>
      <dgm:t>
        <a:bodyPr/>
        <a:lstStyle/>
        <a:p>
          <a:endParaRPr lang="en-US"/>
        </a:p>
      </dgm:t>
    </dgm:pt>
    <dgm:pt modelId="{17C592A7-09C7-4851-9A0D-A069C566CC34}" type="parTrans" cxnId="{C4727DC6-8EB7-4252-A993-05C8AD9BDE91}">
      <dgm:prSet/>
      <dgm:spPr/>
      <dgm:t>
        <a:bodyPr/>
        <a:lstStyle/>
        <a:p>
          <a:endParaRPr lang="en-US"/>
        </a:p>
      </dgm:t>
    </dgm:pt>
    <dgm:pt modelId="{BC27EF6F-0ACA-44DC-9839-B737C5BC79BD}">
      <dgm:prSet phldrT="[Text]" custT="1"/>
      <dgm:spPr/>
      <dgm:t>
        <a:bodyPr/>
        <a:lstStyle/>
        <a:p>
          <a:r>
            <a:rPr lang="en-US" sz="1200"/>
            <a:t>New search</a:t>
          </a:r>
        </a:p>
      </dgm:t>
    </dgm:pt>
    <dgm:pt modelId="{7A2D8D25-CAF9-40F0-B4A8-8A05F0174D6F}" type="parTrans" cxnId="{0C6E0272-F4DB-42D1-AEE4-8D5F9F966E3B}">
      <dgm:prSet/>
      <dgm:spPr/>
      <dgm:t>
        <a:bodyPr/>
        <a:lstStyle/>
        <a:p>
          <a:endParaRPr lang="en-US"/>
        </a:p>
      </dgm:t>
    </dgm:pt>
    <dgm:pt modelId="{B4B8A9C5-F1F2-42EE-84A6-A46D0B4452A6}" type="sibTrans" cxnId="{0C6E0272-F4DB-42D1-AEE4-8D5F9F966E3B}">
      <dgm:prSet/>
      <dgm:spPr/>
      <dgm:t>
        <a:bodyPr/>
        <a:lstStyle/>
        <a:p>
          <a:endParaRPr lang="en-US"/>
        </a:p>
      </dgm:t>
    </dgm:pt>
    <dgm:pt modelId="{A3ACC1BD-A095-4191-8511-95CF7079B638}">
      <dgm:prSet phldrT="[Text]" custT="1"/>
      <dgm:spPr/>
      <dgm:t>
        <a:bodyPr/>
        <a:lstStyle/>
        <a:p>
          <a:r>
            <a:rPr lang="en-US" sz="1200"/>
            <a:t>Thumbnail</a:t>
          </a:r>
          <a:br>
            <a:rPr lang="en-US" sz="1200"/>
          </a:br>
          <a:r>
            <a:rPr lang="en-US" sz="1200"/>
            <a:t>(Article Image or Mini-Map)</a:t>
          </a:r>
        </a:p>
      </dgm:t>
    </dgm:pt>
    <dgm:pt modelId="{196F4282-92AA-4BD9-BCF0-8F5156183D92}" type="parTrans" cxnId="{3D363C6D-19AA-4343-A3A6-5A35F1683EAA}">
      <dgm:prSet/>
      <dgm:spPr/>
      <dgm:t>
        <a:bodyPr/>
        <a:lstStyle/>
        <a:p>
          <a:endParaRPr lang="en-US"/>
        </a:p>
      </dgm:t>
    </dgm:pt>
    <dgm:pt modelId="{9369319D-440D-4E05-9E59-70122EE9FB9E}" type="sibTrans" cxnId="{3D363C6D-19AA-4343-A3A6-5A35F1683EAA}">
      <dgm:prSet/>
      <dgm:spPr/>
      <dgm:t>
        <a:bodyPr/>
        <a:lstStyle/>
        <a:p>
          <a:endParaRPr lang="en-US"/>
        </a:p>
      </dgm:t>
    </dgm:pt>
    <dgm:pt modelId="{B92B34F2-C5B5-468B-A413-D9B591FEAE7A}">
      <dgm:prSet phldrT="[Text]" custT="1"/>
      <dgm:spPr/>
      <dgm:t>
        <a:bodyPr/>
        <a:lstStyle/>
        <a:p>
          <a:r>
            <a:rPr lang="en-US" sz="1200"/>
            <a:t>Article Preview Text</a:t>
          </a:r>
        </a:p>
      </dgm:t>
    </dgm:pt>
    <dgm:pt modelId="{09FACE7B-BC89-46D7-8883-F0407B258A63}" type="parTrans" cxnId="{73DF7538-9EE3-4979-AA8E-DBE508E22072}">
      <dgm:prSet/>
      <dgm:spPr/>
      <dgm:t>
        <a:bodyPr/>
        <a:lstStyle/>
        <a:p>
          <a:endParaRPr lang="en-US"/>
        </a:p>
      </dgm:t>
    </dgm:pt>
    <dgm:pt modelId="{16892E73-0FCA-4DF8-A787-A33475B51E3F}" type="sibTrans" cxnId="{73DF7538-9EE3-4979-AA8E-DBE508E22072}">
      <dgm:prSet/>
      <dgm:spPr/>
      <dgm:t>
        <a:bodyPr/>
        <a:lstStyle/>
        <a:p>
          <a:endParaRPr lang="en-US"/>
        </a:p>
      </dgm:t>
    </dgm:pt>
    <dgm:pt modelId="{2D982A78-E596-4B26-BF57-F33FB17D1A1E}" type="pres">
      <dgm:prSet presAssocID="{75494660-9DF6-4B4C-8AC0-C338EB2EC8C2}" presName="mainComposite" presStyleCnt="0">
        <dgm:presLayoutVars>
          <dgm:chPref val="1"/>
          <dgm:dir/>
          <dgm:animOne val="branch"/>
          <dgm:animLvl val="lvl"/>
          <dgm:resizeHandles val="exact"/>
        </dgm:presLayoutVars>
      </dgm:prSet>
      <dgm:spPr/>
      <dgm:t>
        <a:bodyPr/>
        <a:lstStyle/>
        <a:p>
          <a:endParaRPr lang="en-US"/>
        </a:p>
      </dgm:t>
    </dgm:pt>
    <dgm:pt modelId="{ADF48683-A453-4479-9C39-CA3E1E26FEBB}" type="pres">
      <dgm:prSet presAssocID="{75494660-9DF6-4B4C-8AC0-C338EB2EC8C2}" presName="hierFlow" presStyleCnt="0"/>
      <dgm:spPr/>
    </dgm:pt>
    <dgm:pt modelId="{0550AF82-9A95-4DD2-A004-E11277A9CECB}" type="pres">
      <dgm:prSet presAssocID="{75494660-9DF6-4B4C-8AC0-C338EB2EC8C2}" presName="firstBuf" presStyleCnt="0"/>
      <dgm:spPr/>
    </dgm:pt>
    <dgm:pt modelId="{784AD86F-9CB7-47C3-8FA6-01AAE70E9B70}" type="pres">
      <dgm:prSet presAssocID="{75494660-9DF6-4B4C-8AC0-C338EB2EC8C2}" presName="hierChild1" presStyleCnt="0">
        <dgm:presLayoutVars>
          <dgm:chPref val="1"/>
          <dgm:animOne val="branch"/>
          <dgm:animLvl val="lvl"/>
        </dgm:presLayoutVars>
      </dgm:prSet>
      <dgm:spPr/>
    </dgm:pt>
    <dgm:pt modelId="{E1A7AA3C-4032-4339-9448-CAE01E15F215}" type="pres">
      <dgm:prSet presAssocID="{500C3D54-3715-41F2-8270-EDF57557B819}" presName="Name17" presStyleCnt="0"/>
      <dgm:spPr/>
    </dgm:pt>
    <dgm:pt modelId="{7A05711E-9251-4035-AD82-7C79C45D3054}" type="pres">
      <dgm:prSet presAssocID="{500C3D54-3715-41F2-8270-EDF57557B819}" presName="level1Shape" presStyleLbl="node0" presStyleIdx="0" presStyleCnt="1" custScaleX="212283" custScaleY="152806">
        <dgm:presLayoutVars>
          <dgm:chPref val="3"/>
        </dgm:presLayoutVars>
      </dgm:prSet>
      <dgm:spPr/>
      <dgm:t>
        <a:bodyPr/>
        <a:lstStyle/>
        <a:p>
          <a:endParaRPr lang="en-US"/>
        </a:p>
      </dgm:t>
    </dgm:pt>
    <dgm:pt modelId="{2082E9C8-6E28-4369-A555-903E5BA43C02}" type="pres">
      <dgm:prSet presAssocID="{500C3D54-3715-41F2-8270-EDF57557B819}" presName="hierChild2" presStyleCnt="0"/>
      <dgm:spPr/>
    </dgm:pt>
    <dgm:pt modelId="{04DBE38C-D64F-478B-8F69-8037EAB552AC}" type="pres">
      <dgm:prSet presAssocID="{A265CC23-0627-4281-A646-A6FCE3918E5C}" presName="Name25" presStyleLbl="parChTrans1D2" presStyleIdx="0" presStyleCnt="4"/>
      <dgm:spPr/>
      <dgm:t>
        <a:bodyPr/>
        <a:lstStyle/>
        <a:p>
          <a:endParaRPr lang="en-US"/>
        </a:p>
      </dgm:t>
    </dgm:pt>
    <dgm:pt modelId="{4672C945-CC19-42DE-ACD6-AE1DB31496F5}" type="pres">
      <dgm:prSet presAssocID="{A265CC23-0627-4281-A646-A6FCE3918E5C}" presName="connTx" presStyleLbl="parChTrans1D2" presStyleIdx="0" presStyleCnt="4"/>
      <dgm:spPr/>
      <dgm:t>
        <a:bodyPr/>
        <a:lstStyle/>
        <a:p>
          <a:endParaRPr lang="en-US"/>
        </a:p>
      </dgm:t>
    </dgm:pt>
    <dgm:pt modelId="{C424B445-2186-40D8-A4DB-1EA3D8E93F7A}" type="pres">
      <dgm:prSet presAssocID="{78FFA7F2-4845-4822-8AED-C3E4A4FBC7CB}" presName="Name30" presStyleCnt="0"/>
      <dgm:spPr/>
    </dgm:pt>
    <dgm:pt modelId="{AE45FE2B-A298-45D3-AC41-8FE24FCC004B}" type="pres">
      <dgm:prSet presAssocID="{78FFA7F2-4845-4822-8AED-C3E4A4FBC7CB}" presName="level2Shape" presStyleLbl="node2" presStyleIdx="0" presStyleCnt="4" custScaleX="181957" custLinFactNeighborX="33078"/>
      <dgm:spPr/>
      <dgm:t>
        <a:bodyPr/>
        <a:lstStyle/>
        <a:p>
          <a:endParaRPr lang="en-US"/>
        </a:p>
      </dgm:t>
    </dgm:pt>
    <dgm:pt modelId="{650D86B1-A7D0-4007-ABBF-0DA0C0E7C68B}" type="pres">
      <dgm:prSet presAssocID="{78FFA7F2-4845-4822-8AED-C3E4A4FBC7CB}" presName="hierChild3" presStyleCnt="0"/>
      <dgm:spPr/>
    </dgm:pt>
    <dgm:pt modelId="{380F3661-F17E-4EB7-A2C3-C838FC0067B3}" type="pres">
      <dgm:prSet presAssocID="{A22AF1D4-331F-43D3-AC49-F8CE784FB5B2}" presName="Name25" presStyleLbl="parChTrans1D3" presStyleIdx="0" presStyleCnt="5"/>
      <dgm:spPr/>
      <dgm:t>
        <a:bodyPr/>
        <a:lstStyle/>
        <a:p>
          <a:endParaRPr lang="en-US"/>
        </a:p>
      </dgm:t>
    </dgm:pt>
    <dgm:pt modelId="{8DDF98B4-6B12-426E-91F4-502C07360668}" type="pres">
      <dgm:prSet presAssocID="{A22AF1D4-331F-43D3-AC49-F8CE784FB5B2}" presName="connTx" presStyleLbl="parChTrans1D3" presStyleIdx="0" presStyleCnt="5"/>
      <dgm:spPr/>
      <dgm:t>
        <a:bodyPr/>
        <a:lstStyle/>
        <a:p>
          <a:endParaRPr lang="en-US"/>
        </a:p>
      </dgm:t>
    </dgm:pt>
    <dgm:pt modelId="{9D3F58F5-35DC-40DB-9E31-5A096DF82B65}" type="pres">
      <dgm:prSet presAssocID="{421B2CAB-0999-49A7-8145-CE454C13D5AE}" presName="Name30" presStyleCnt="0"/>
      <dgm:spPr/>
    </dgm:pt>
    <dgm:pt modelId="{34DCEFF3-E8B7-4E0A-99F6-C70E3ACA42A3}" type="pres">
      <dgm:prSet presAssocID="{421B2CAB-0999-49A7-8145-CE454C13D5AE}" presName="level2Shape" presStyleLbl="node3" presStyleIdx="0" presStyleCnt="5" custScaleX="212283" custLinFactNeighborX="58289" custLinFactNeighborY="-53567"/>
      <dgm:spPr/>
      <dgm:t>
        <a:bodyPr/>
        <a:lstStyle/>
        <a:p>
          <a:endParaRPr lang="en-US"/>
        </a:p>
      </dgm:t>
    </dgm:pt>
    <dgm:pt modelId="{E12E9562-678C-431F-B59C-304B1124DA30}" type="pres">
      <dgm:prSet presAssocID="{421B2CAB-0999-49A7-8145-CE454C13D5AE}" presName="hierChild3" presStyleCnt="0"/>
      <dgm:spPr/>
    </dgm:pt>
    <dgm:pt modelId="{A3369CFC-066D-4B92-A4DF-CA71A4639215}" type="pres">
      <dgm:prSet presAssocID="{17C592A7-09C7-4851-9A0D-A069C566CC34}" presName="Name25" presStyleLbl="parChTrans1D3" presStyleIdx="1" presStyleCnt="5"/>
      <dgm:spPr/>
      <dgm:t>
        <a:bodyPr/>
        <a:lstStyle/>
        <a:p>
          <a:endParaRPr lang="en-US"/>
        </a:p>
      </dgm:t>
    </dgm:pt>
    <dgm:pt modelId="{AA283BE2-5F27-426A-96A4-251D132FD09D}" type="pres">
      <dgm:prSet presAssocID="{17C592A7-09C7-4851-9A0D-A069C566CC34}" presName="connTx" presStyleLbl="parChTrans1D3" presStyleIdx="1" presStyleCnt="5"/>
      <dgm:spPr/>
      <dgm:t>
        <a:bodyPr/>
        <a:lstStyle/>
        <a:p>
          <a:endParaRPr lang="en-US"/>
        </a:p>
      </dgm:t>
    </dgm:pt>
    <dgm:pt modelId="{445FF1A9-8346-4524-AC62-6172855EFC96}" type="pres">
      <dgm:prSet presAssocID="{8F907039-A460-4FEF-998F-BCB484E0A266}" presName="Name30" presStyleCnt="0"/>
      <dgm:spPr/>
    </dgm:pt>
    <dgm:pt modelId="{950D3A7C-C68C-484C-9D95-C0FD74FB5105}" type="pres">
      <dgm:prSet presAssocID="{8F907039-A460-4FEF-998F-BCB484E0A266}" presName="level2Shape" presStyleLbl="node3" presStyleIdx="1" presStyleCnt="5" custScaleX="212283" custLinFactNeighborX="58289" custLinFactNeighborY="-22057"/>
      <dgm:spPr/>
      <dgm:t>
        <a:bodyPr/>
        <a:lstStyle/>
        <a:p>
          <a:endParaRPr lang="en-US"/>
        </a:p>
      </dgm:t>
    </dgm:pt>
    <dgm:pt modelId="{3BB7CE21-D31F-4013-97D0-AA566770186E}" type="pres">
      <dgm:prSet presAssocID="{8F907039-A460-4FEF-998F-BCB484E0A266}" presName="hierChild3" presStyleCnt="0"/>
      <dgm:spPr/>
    </dgm:pt>
    <dgm:pt modelId="{D134AEB4-5582-4E8E-81A6-CA6CB2840EAB}" type="pres">
      <dgm:prSet presAssocID="{196F4282-92AA-4BD9-BCF0-8F5156183D92}" presName="Name25" presStyleLbl="parChTrans1D3" presStyleIdx="2" presStyleCnt="5"/>
      <dgm:spPr/>
      <dgm:t>
        <a:bodyPr/>
        <a:lstStyle/>
        <a:p>
          <a:endParaRPr lang="en-US"/>
        </a:p>
      </dgm:t>
    </dgm:pt>
    <dgm:pt modelId="{08A4151A-CC8A-4EAD-BF35-3596432982FA}" type="pres">
      <dgm:prSet presAssocID="{196F4282-92AA-4BD9-BCF0-8F5156183D92}" presName="connTx" presStyleLbl="parChTrans1D3" presStyleIdx="2" presStyleCnt="5"/>
      <dgm:spPr/>
      <dgm:t>
        <a:bodyPr/>
        <a:lstStyle/>
        <a:p>
          <a:endParaRPr lang="en-US"/>
        </a:p>
      </dgm:t>
    </dgm:pt>
    <dgm:pt modelId="{3C4B1723-035D-4C9E-A875-1F501C334076}" type="pres">
      <dgm:prSet presAssocID="{A3ACC1BD-A095-4191-8511-95CF7079B638}" presName="Name30" presStyleCnt="0"/>
      <dgm:spPr/>
    </dgm:pt>
    <dgm:pt modelId="{67CEA1B8-1290-4DAD-9001-173BB0FCA552}" type="pres">
      <dgm:prSet presAssocID="{A3ACC1BD-A095-4191-8511-95CF7079B638}" presName="level2Shape" presStyleLbl="node3" presStyleIdx="2" presStyleCnt="5" custScaleX="212283" custScaleY="200415" custLinFactNeighborX="58289" custLinFactNeighborY="3152"/>
      <dgm:spPr/>
      <dgm:t>
        <a:bodyPr/>
        <a:lstStyle/>
        <a:p>
          <a:endParaRPr lang="en-US"/>
        </a:p>
      </dgm:t>
    </dgm:pt>
    <dgm:pt modelId="{7013E196-A7A7-4A8C-A427-5CC5A6E83F13}" type="pres">
      <dgm:prSet presAssocID="{A3ACC1BD-A095-4191-8511-95CF7079B638}" presName="hierChild3" presStyleCnt="0"/>
      <dgm:spPr/>
    </dgm:pt>
    <dgm:pt modelId="{9612E3C7-4563-4F39-B956-51060CC2A00A}" type="pres">
      <dgm:prSet presAssocID="{09FACE7B-BC89-46D7-8883-F0407B258A63}" presName="Name25" presStyleLbl="parChTrans1D3" presStyleIdx="3" presStyleCnt="5"/>
      <dgm:spPr/>
      <dgm:t>
        <a:bodyPr/>
        <a:lstStyle/>
        <a:p>
          <a:endParaRPr lang="en-US"/>
        </a:p>
      </dgm:t>
    </dgm:pt>
    <dgm:pt modelId="{CE6D5280-7A55-4B24-BCD4-519719A3067B}" type="pres">
      <dgm:prSet presAssocID="{09FACE7B-BC89-46D7-8883-F0407B258A63}" presName="connTx" presStyleLbl="parChTrans1D3" presStyleIdx="3" presStyleCnt="5"/>
      <dgm:spPr/>
      <dgm:t>
        <a:bodyPr/>
        <a:lstStyle/>
        <a:p>
          <a:endParaRPr lang="en-US"/>
        </a:p>
      </dgm:t>
    </dgm:pt>
    <dgm:pt modelId="{B2759B71-CD56-499B-929C-44DF857C6CB6}" type="pres">
      <dgm:prSet presAssocID="{B92B34F2-C5B5-468B-A413-D9B591FEAE7A}" presName="Name30" presStyleCnt="0"/>
      <dgm:spPr/>
    </dgm:pt>
    <dgm:pt modelId="{E83D7978-6098-44EB-8595-B502C44C929B}" type="pres">
      <dgm:prSet presAssocID="{B92B34F2-C5B5-468B-A413-D9B591FEAE7A}" presName="level2Shape" presStyleLbl="node3" presStyleIdx="3" presStyleCnt="5" custScaleX="212283" custLinFactNeighborX="58289" custLinFactNeighborY="40963"/>
      <dgm:spPr/>
      <dgm:t>
        <a:bodyPr/>
        <a:lstStyle/>
        <a:p>
          <a:endParaRPr lang="en-US"/>
        </a:p>
      </dgm:t>
    </dgm:pt>
    <dgm:pt modelId="{91BE9499-FEC9-48C8-BCB9-48A9B8837BD8}" type="pres">
      <dgm:prSet presAssocID="{B92B34F2-C5B5-468B-A413-D9B591FEAE7A}" presName="hierChild3" presStyleCnt="0"/>
      <dgm:spPr/>
    </dgm:pt>
    <dgm:pt modelId="{6B3786CD-5663-42E5-82BE-5FE15C3DC490}" type="pres">
      <dgm:prSet presAssocID="{7A2D8D25-CAF9-40F0-B4A8-8A05F0174D6F}" presName="Name25" presStyleLbl="parChTrans1D3" presStyleIdx="4" presStyleCnt="5"/>
      <dgm:spPr/>
      <dgm:t>
        <a:bodyPr/>
        <a:lstStyle/>
        <a:p>
          <a:endParaRPr lang="en-US"/>
        </a:p>
      </dgm:t>
    </dgm:pt>
    <dgm:pt modelId="{2CFB38C8-A45B-4D25-8F3E-CFD16362668F}" type="pres">
      <dgm:prSet presAssocID="{7A2D8D25-CAF9-40F0-B4A8-8A05F0174D6F}" presName="connTx" presStyleLbl="parChTrans1D3" presStyleIdx="4" presStyleCnt="5"/>
      <dgm:spPr/>
      <dgm:t>
        <a:bodyPr/>
        <a:lstStyle/>
        <a:p>
          <a:endParaRPr lang="en-US"/>
        </a:p>
      </dgm:t>
    </dgm:pt>
    <dgm:pt modelId="{6809E681-03F9-4624-A878-BB2C463FCCBD}" type="pres">
      <dgm:prSet presAssocID="{BC27EF6F-0ACA-44DC-9839-B737C5BC79BD}" presName="Name30" presStyleCnt="0"/>
      <dgm:spPr/>
    </dgm:pt>
    <dgm:pt modelId="{1AC8FC30-BFA3-4E80-BD9A-618B53DE7F53}" type="pres">
      <dgm:prSet presAssocID="{BC27EF6F-0ACA-44DC-9839-B737C5BC79BD}" presName="level2Shape" presStyleLbl="node3" presStyleIdx="4" presStyleCnt="5" custScaleX="212283" custLinFactNeighborX="58289" custLinFactNeighborY="78775"/>
      <dgm:spPr/>
      <dgm:t>
        <a:bodyPr/>
        <a:lstStyle/>
        <a:p>
          <a:endParaRPr lang="en-US"/>
        </a:p>
      </dgm:t>
    </dgm:pt>
    <dgm:pt modelId="{6630C77B-B990-4189-BA13-25B6EB66E5E7}" type="pres">
      <dgm:prSet presAssocID="{BC27EF6F-0ACA-44DC-9839-B737C5BC79BD}" presName="hierChild3" presStyleCnt="0"/>
      <dgm:spPr/>
    </dgm:pt>
    <dgm:pt modelId="{A894BAB7-88D9-4285-A706-BDBAE6FEE76F}" type="pres">
      <dgm:prSet presAssocID="{8F9DA086-DE90-4E73-9B92-B13435E6B42F}" presName="Name25" presStyleLbl="parChTrans1D2" presStyleIdx="1" presStyleCnt="4"/>
      <dgm:spPr/>
      <dgm:t>
        <a:bodyPr/>
        <a:lstStyle/>
        <a:p>
          <a:endParaRPr lang="en-US"/>
        </a:p>
      </dgm:t>
    </dgm:pt>
    <dgm:pt modelId="{E516B0B0-BC36-494D-8481-BD6E20221162}" type="pres">
      <dgm:prSet presAssocID="{8F9DA086-DE90-4E73-9B92-B13435E6B42F}" presName="connTx" presStyleLbl="parChTrans1D2" presStyleIdx="1" presStyleCnt="4"/>
      <dgm:spPr/>
      <dgm:t>
        <a:bodyPr/>
        <a:lstStyle/>
        <a:p>
          <a:endParaRPr lang="en-US"/>
        </a:p>
      </dgm:t>
    </dgm:pt>
    <dgm:pt modelId="{1C622ABC-1C0A-41EB-BFCD-8556213C3896}" type="pres">
      <dgm:prSet presAssocID="{AAD568CD-39DC-425C-846A-0494ED71F0C7}" presName="Name30" presStyleCnt="0"/>
      <dgm:spPr/>
    </dgm:pt>
    <dgm:pt modelId="{E4C1CFF2-DCE7-4194-B497-5FBE3CB54BB5}" type="pres">
      <dgm:prSet presAssocID="{AAD568CD-39DC-425C-846A-0494ED71F0C7}" presName="level2Shape" presStyleLbl="node2" presStyleIdx="1" presStyleCnt="4" custScaleX="181957" custLinFactNeighborX="33078"/>
      <dgm:spPr/>
      <dgm:t>
        <a:bodyPr/>
        <a:lstStyle/>
        <a:p>
          <a:endParaRPr lang="en-US"/>
        </a:p>
      </dgm:t>
    </dgm:pt>
    <dgm:pt modelId="{AE42420C-C9AC-4BF9-B4E1-B9C12DF7E183}" type="pres">
      <dgm:prSet presAssocID="{AAD568CD-39DC-425C-846A-0494ED71F0C7}" presName="hierChild3" presStyleCnt="0"/>
      <dgm:spPr/>
    </dgm:pt>
    <dgm:pt modelId="{B6680560-4494-4DFD-8E7C-787827793212}" type="pres">
      <dgm:prSet presAssocID="{B1B5F6BA-60EC-4F69-959A-460BC4F14D79}" presName="Name25" presStyleLbl="parChTrans1D2" presStyleIdx="2" presStyleCnt="4"/>
      <dgm:spPr/>
      <dgm:t>
        <a:bodyPr/>
        <a:lstStyle/>
        <a:p>
          <a:endParaRPr lang="en-US"/>
        </a:p>
      </dgm:t>
    </dgm:pt>
    <dgm:pt modelId="{1376F0BB-B470-4729-9F5E-252055396C69}" type="pres">
      <dgm:prSet presAssocID="{B1B5F6BA-60EC-4F69-959A-460BC4F14D79}" presName="connTx" presStyleLbl="parChTrans1D2" presStyleIdx="2" presStyleCnt="4"/>
      <dgm:spPr/>
      <dgm:t>
        <a:bodyPr/>
        <a:lstStyle/>
        <a:p>
          <a:endParaRPr lang="en-US"/>
        </a:p>
      </dgm:t>
    </dgm:pt>
    <dgm:pt modelId="{8B774C8D-7928-4819-A069-0D710DFE464B}" type="pres">
      <dgm:prSet presAssocID="{1F79DA49-893F-425A-B66E-D814C95C10E3}" presName="Name30" presStyleCnt="0"/>
      <dgm:spPr/>
    </dgm:pt>
    <dgm:pt modelId="{D788E43E-37F6-411C-B7F1-DD03CD3F103C}" type="pres">
      <dgm:prSet presAssocID="{1F79DA49-893F-425A-B66E-D814C95C10E3}" presName="level2Shape" presStyleLbl="node2" presStyleIdx="2" presStyleCnt="4" custScaleX="181957" custLinFactNeighborX="33078"/>
      <dgm:spPr/>
      <dgm:t>
        <a:bodyPr/>
        <a:lstStyle/>
        <a:p>
          <a:endParaRPr lang="en-US"/>
        </a:p>
      </dgm:t>
    </dgm:pt>
    <dgm:pt modelId="{A09B63C7-BA0A-45EE-93B8-19FD0E55569D}" type="pres">
      <dgm:prSet presAssocID="{1F79DA49-893F-425A-B66E-D814C95C10E3}" presName="hierChild3" presStyleCnt="0"/>
      <dgm:spPr/>
    </dgm:pt>
    <dgm:pt modelId="{8193630D-3E58-43A9-9C69-7CCBBF67412C}" type="pres">
      <dgm:prSet presAssocID="{E640B701-03F0-4D53-BC98-F23DD893D643}" presName="Name25" presStyleLbl="parChTrans1D2" presStyleIdx="3" presStyleCnt="4"/>
      <dgm:spPr/>
      <dgm:t>
        <a:bodyPr/>
        <a:lstStyle/>
        <a:p>
          <a:endParaRPr lang="en-US"/>
        </a:p>
      </dgm:t>
    </dgm:pt>
    <dgm:pt modelId="{07B47067-BC5E-4863-BACC-0D6B6128D244}" type="pres">
      <dgm:prSet presAssocID="{E640B701-03F0-4D53-BC98-F23DD893D643}" presName="connTx" presStyleLbl="parChTrans1D2" presStyleIdx="3" presStyleCnt="4"/>
      <dgm:spPr/>
      <dgm:t>
        <a:bodyPr/>
        <a:lstStyle/>
        <a:p>
          <a:endParaRPr lang="en-US"/>
        </a:p>
      </dgm:t>
    </dgm:pt>
    <dgm:pt modelId="{8E6D056D-539B-45CE-B4F4-CF0803E2F45D}" type="pres">
      <dgm:prSet presAssocID="{61C4B00D-D11E-43B9-9E86-B595AF54D4FC}" presName="Name30" presStyleCnt="0"/>
      <dgm:spPr/>
    </dgm:pt>
    <dgm:pt modelId="{9A02F70E-1E3A-48A1-A0FB-4CE4E31BA74D}" type="pres">
      <dgm:prSet presAssocID="{61C4B00D-D11E-43B9-9E86-B595AF54D4FC}" presName="level2Shape" presStyleLbl="node2" presStyleIdx="3" presStyleCnt="4" custScaleX="181957" custLinFactNeighborX="33078"/>
      <dgm:spPr/>
      <dgm:t>
        <a:bodyPr/>
        <a:lstStyle/>
        <a:p>
          <a:endParaRPr lang="en-US"/>
        </a:p>
      </dgm:t>
    </dgm:pt>
    <dgm:pt modelId="{47BA3FCB-4FF7-43EE-BCDB-32690FC65E8B}" type="pres">
      <dgm:prSet presAssocID="{61C4B00D-D11E-43B9-9E86-B595AF54D4FC}" presName="hierChild3" presStyleCnt="0"/>
      <dgm:spPr/>
    </dgm:pt>
    <dgm:pt modelId="{C101899D-E59C-4862-8A30-CEDF3FF84C14}" type="pres">
      <dgm:prSet presAssocID="{75494660-9DF6-4B4C-8AC0-C338EB2EC8C2}" presName="bgShapesFlow" presStyleCnt="0"/>
      <dgm:spPr/>
    </dgm:pt>
    <dgm:pt modelId="{9EB4E720-E88B-43F3-9D30-F806721FEFE8}" type="pres">
      <dgm:prSet presAssocID="{BD6DAE09-6021-4B1F-8D9C-3087CC705AD9}" presName="rectComp" presStyleCnt="0"/>
      <dgm:spPr/>
    </dgm:pt>
    <dgm:pt modelId="{58A0D24B-28D0-4071-851E-EA7146AC7E52}" type="pres">
      <dgm:prSet presAssocID="{BD6DAE09-6021-4B1F-8D9C-3087CC705AD9}" presName="bgRect" presStyleLbl="bgShp" presStyleIdx="0" presStyleCnt="3" custScaleX="202174"/>
      <dgm:spPr/>
      <dgm:t>
        <a:bodyPr/>
        <a:lstStyle/>
        <a:p>
          <a:endParaRPr lang="en-US"/>
        </a:p>
      </dgm:t>
    </dgm:pt>
    <dgm:pt modelId="{CD08D602-32D6-4F9A-95A5-2FF1E5A99171}" type="pres">
      <dgm:prSet presAssocID="{BD6DAE09-6021-4B1F-8D9C-3087CC705AD9}" presName="bgRectTx" presStyleLbl="bgShp" presStyleIdx="0" presStyleCnt="3">
        <dgm:presLayoutVars>
          <dgm:bulletEnabled val="1"/>
        </dgm:presLayoutVars>
      </dgm:prSet>
      <dgm:spPr/>
      <dgm:t>
        <a:bodyPr/>
        <a:lstStyle/>
        <a:p>
          <a:endParaRPr lang="en-US"/>
        </a:p>
      </dgm:t>
    </dgm:pt>
    <dgm:pt modelId="{54BAC7A1-33D1-4FA9-9DEF-FB6B8CBC6B67}" type="pres">
      <dgm:prSet presAssocID="{BD6DAE09-6021-4B1F-8D9C-3087CC705AD9}" presName="spComp" presStyleCnt="0"/>
      <dgm:spPr/>
    </dgm:pt>
    <dgm:pt modelId="{7C0376D6-111F-4D19-8195-7FBFFEBAFE7E}" type="pres">
      <dgm:prSet presAssocID="{BD6DAE09-6021-4B1F-8D9C-3087CC705AD9}" presName="hSp" presStyleCnt="0"/>
      <dgm:spPr/>
    </dgm:pt>
    <dgm:pt modelId="{B954661C-9E49-41CE-B104-EEF376A6F167}" type="pres">
      <dgm:prSet presAssocID="{5340B50A-EB77-42EC-AFD6-CC98CAA5A9FB}" presName="rectComp" presStyleCnt="0"/>
      <dgm:spPr/>
    </dgm:pt>
    <dgm:pt modelId="{B2212536-7C98-4A39-909C-926C7518B98F}" type="pres">
      <dgm:prSet presAssocID="{5340B50A-EB77-42EC-AFD6-CC98CAA5A9FB}" presName="bgRect" presStyleLbl="bgShp" presStyleIdx="1" presStyleCnt="3" custScaleX="202174"/>
      <dgm:spPr/>
      <dgm:t>
        <a:bodyPr/>
        <a:lstStyle/>
        <a:p>
          <a:endParaRPr lang="en-US"/>
        </a:p>
      </dgm:t>
    </dgm:pt>
    <dgm:pt modelId="{2B7A9D5E-043D-4108-B533-3C4FB3A1561B}" type="pres">
      <dgm:prSet presAssocID="{5340B50A-EB77-42EC-AFD6-CC98CAA5A9FB}" presName="bgRectTx" presStyleLbl="bgShp" presStyleIdx="1" presStyleCnt="3">
        <dgm:presLayoutVars>
          <dgm:bulletEnabled val="1"/>
        </dgm:presLayoutVars>
      </dgm:prSet>
      <dgm:spPr/>
      <dgm:t>
        <a:bodyPr/>
        <a:lstStyle/>
        <a:p>
          <a:endParaRPr lang="en-US"/>
        </a:p>
      </dgm:t>
    </dgm:pt>
    <dgm:pt modelId="{15569665-E0DC-428B-8906-70A796D3CB29}" type="pres">
      <dgm:prSet presAssocID="{5340B50A-EB77-42EC-AFD6-CC98CAA5A9FB}" presName="spComp" presStyleCnt="0"/>
      <dgm:spPr/>
    </dgm:pt>
    <dgm:pt modelId="{CB1160AC-22E9-4CCD-AC22-4FAA5A23732B}" type="pres">
      <dgm:prSet presAssocID="{5340B50A-EB77-42EC-AFD6-CC98CAA5A9FB}" presName="hSp" presStyleCnt="0"/>
      <dgm:spPr/>
    </dgm:pt>
    <dgm:pt modelId="{0864A97E-D625-4599-ABF1-085F9793D6A3}" type="pres">
      <dgm:prSet presAssocID="{67D0A580-6631-458F-91E4-9CF402147D61}" presName="rectComp" presStyleCnt="0"/>
      <dgm:spPr/>
    </dgm:pt>
    <dgm:pt modelId="{70E35687-5559-4141-8145-B51126AF9287}" type="pres">
      <dgm:prSet presAssocID="{67D0A580-6631-458F-91E4-9CF402147D61}" presName="bgRect" presStyleLbl="bgShp" presStyleIdx="2" presStyleCnt="3" custScaleX="202174"/>
      <dgm:spPr/>
      <dgm:t>
        <a:bodyPr/>
        <a:lstStyle/>
        <a:p>
          <a:endParaRPr lang="en-US"/>
        </a:p>
      </dgm:t>
    </dgm:pt>
    <dgm:pt modelId="{6679E098-287B-49F6-BABD-5621B60A8A84}" type="pres">
      <dgm:prSet presAssocID="{67D0A580-6631-458F-91E4-9CF402147D61}" presName="bgRectTx" presStyleLbl="bgShp" presStyleIdx="2" presStyleCnt="3">
        <dgm:presLayoutVars>
          <dgm:bulletEnabled val="1"/>
        </dgm:presLayoutVars>
      </dgm:prSet>
      <dgm:spPr/>
      <dgm:t>
        <a:bodyPr/>
        <a:lstStyle/>
        <a:p>
          <a:endParaRPr lang="en-US"/>
        </a:p>
      </dgm:t>
    </dgm:pt>
  </dgm:ptLst>
  <dgm:cxnLst>
    <dgm:cxn modelId="{91DB52DD-82BD-47BD-93F2-694E4D35CE4C}" type="presOf" srcId="{67D0A580-6631-458F-91E4-9CF402147D61}" destId="{6679E098-287B-49F6-BABD-5621B60A8A84}" srcOrd="1" destOrd="0" presId="urn:microsoft.com/office/officeart/2005/8/layout/hierarchy5"/>
    <dgm:cxn modelId="{33996AD2-17FB-485B-BC83-2D236133AA5A}" type="presOf" srcId="{E640B701-03F0-4D53-BC98-F23DD893D643}" destId="{8193630D-3E58-43A9-9C69-7CCBBF67412C}" srcOrd="0" destOrd="0" presId="urn:microsoft.com/office/officeart/2005/8/layout/hierarchy5"/>
    <dgm:cxn modelId="{46911194-0A07-4BFF-ABCF-F6B2C608AD64}" type="presOf" srcId="{17C592A7-09C7-4851-9A0D-A069C566CC34}" destId="{A3369CFC-066D-4B92-A4DF-CA71A4639215}" srcOrd="0" destOrd="0" presId="urn:microsoft.com/office/officeart/2005/8/layout/hierarchy5"/>
    <dgm:cxn modelId="{5C65C99B-7388-444D-B735-A4A4D5C33E49}" type="presOf" srcId="{8F907039-A460-4FEF-998F-BCB484E0A266}" destId="{950D3A7C-C68C-484C-9D95-C0FD74FB5105}" srcOrd="0" destOrd="0" presId="urn:microsoft.com/office/officeart/2005/8/layout/hierarchy5"/>
    <dgm:cxn modelId="{6671A927-C895-4E4A-8C82-F9D573CB2DAE}" type="presOf" srcId="{8F9DA086-DE90-4E73-9B92-B13435E6B42F}" destId="{A894BAB7-88D9-4285-A706-BDBAE6FEE76F}" srcOrd="0" destOrd="0" presId="urn:microsoft.com/office/officeart/2005/8/layout/hierarchy5"/>
    <dgm:cxn modelId="{2AEDABFD-D09E-4375-9EDC-0474E64A6FB4}" type="presOf" srcId="{500C3D54-3715-41F2-8270-EDF57557B819}" destId="{7A05711E-9251-4035-AD82-7C79C45D3054}" srcOrd="0" destOrd="0" presId="urn:microsoft.com/office/officeart/2005/8/layout/hierarchy5"/>
    <dgm:cxn modelId="{EF1EAB45-D097-4AAA-896F-B56700781EC5}" type="presOf" srcId="{1F79DA49-893F-425A-B66E-D814C95C10E3}" destId="{D788E43E-37F6-411C-B7F1-DD03CD3F103C}" srcOrd="0" destOrd="0" presId="urn:microsoft.com/office/officeart/2005/8/layout/hierarchy5"/>
    <dgm:cxn modelId="{975B2B08-B31F-4D1D-A854-FD5057F49B6F}" type="presOf" srcId="{B1B5F6BA-60EC-4F69-959A-460BC4F14D79}" destId="{B6680560-4494-4DFD-8E7C-787827793212}" srcOrd="0" destOrd="0" presId="urn:microsoft.com/office/officeart/2005/8/layout/hierarchy5"/>
    <dgm:cxn modelId="{9FF6DAB7-3360-4F46-A21D-7333E414322F}" srcId="{500C3D54-3715-41F2-8270-EDF57557B819}" destId="{AAD568CD-39DC-425C-846A-0494ED71F0C7}" srcOrd="1" destOrd="0" parTransId="{8F9DA086-DE90-4E73-9B92-B13435E6B42F}" sibTransId="{B3C3B052-D22D-4E53-95C1-A702534F6303}"/>
    <dgm:cxn modelId="{73B70CE3-22A8-46AD-8940-EABB045942FD}" type="presOf" srcId="{196F4282-92AA-4BD9-BCF0-8F5156183D92}" destId="{08A4151A-CC8A-4EAD-BF35-3596432982FA}" srcOrd="1" destOrd="0" presId="urn:microsoft.com/office/officeart/2005/8/layout/hierarchy5"/>
    <dgm:cxn modelId="{366315B5-1376-40A4-9136-3D5F5A6E1C11}" srcId="{500C3D54-3715-41F2-8270-EDF57557B819}" destId="{78FFA7F2-4845-4822-8AED-C3E4A4FBC7CB}" srcOrd="0" destOrd="0" parTransId="{A265CC23-0627-4281-A646-A6FCE3918E5C}" sibTransId="{C5120EE7-C87C-4AED-8264-7CA13C2365C8}"/>
    <dgm:cxn modelId="{8AD99617-15A5-425A-B9BF-E6DBAFB76BA6}" type="presOf" srcId="{09FACE7B-BC89-46D7-8883-F0407B258A63}" destId="{9612E3C7-4563-4F39-B956-51060CC2A00A}" srcOrd="0" destOrd="0" presId="urn:microsoft.com/office/officeart/2005/8/layout/hierarchy5"/>
    <dgm:cxn modelId="{B604F27A-E46E-42AE-BCEE-9AC1F85DE2AB}" type="presOf" srcId="{A265CC23-0627-4281-A646-A6FCE3918E5C}" destId="{4672C945-CC19-42DE-ACD6-AE1DB31496F5}" srcOrd="1" destOrd="0" presId="urn:microsoft.com/office/officeart/2005/8/layout/hierarchy5"/>
    <dgm:cxn modelId="{3601DFA5-486B-4793-AB1D-5ADAFDCFAC6C}" type="presOf" srcId="{5340B50A-EB77-42EC-AFD6-CC98CAA5A9FB}" destId="{B2212536-7C98-4A39-909C-926C7518B98F}" srcOrd="0" destOrd="0" presId="urn:microsoft.com/office/officeart/2005/8/layout/hierarchy5"/>
    <dgm:cxn modelId="{0C6E0272-F4DB-42D1-AEE4-8D5F9F966E3B}" srcId="{78FFA7F2-4845-4822-8AED-C3E4A4FBC7CB}" destId="{BC27EF6F-0ACA-44DC-9839-B737C5BC79BD}" srcOrd="4" destOrd="0" parTransId="{7A2D8D25-CAF9-40F0-B4A8-8A05F0174D6F}" sibTransId="{B4B8A9C5-F1F2-42EE-84A6-A46D0B4452A6}"/>
    <dgm:cxn modelId="{DB708151-63CA-4BC2-872A-2CE385E186FB}" type="presOf" srcId="{78FFA7F2-4845-4822-8AED-C3E4A4FBC7CB}" destId="{AE45FE2B-A298-45D3-AC41-8FE24FCC004B}" srcOrd="0" destOrd="0" presId="urn:microsoft.com/office/officeart/2005/8/layout/hierarchy5"/>
    <dgm:cxn modelId="{CD089093-3962-442D-B3CC-707A19861DF7}" type="presOf" srcId="{8F9DA086-DE90-4E73-9B92-B13435E6B42F}" destId="{E516B0B0-BC36-494D-8481-BD6E20221162}" srcOrd="1" destOrd="0" presId="urn:microsoft.com/office/officeart/2005/8/layout/hierarchy5"/>
    <dgm:cxn modelId="{C4727DC6-8EB7-4252-A993-05C8AD9BDE91}" srcId="{78FFA7F2-4845-4822-8AED-C3E4A4FBC7CB}" destId="{8F907039-A460-4FEF-998F-BCB484E0A266}" srcOrd="1" destOrd="0" parTransId="{17C592A7-09C7-4851-9A0D-A069C566CC34}" sibTransId="{59DB84E1-9CBF-4B71-B77F-92609FD152BC}"/>
    <dgm:cxn modelId="{50CEAB41-AC1B-45B6-8F23-73F792E1752D}" type="presOf" srcId="{AAD568CD-39DC-425C-846A-0494ED71F0C7}" destId="{E4C1CFF2-DCE7-4194-B497-5FBE3CB54BB5}" srcOrd="0" destOrd="0" presId="urn:microsoft.com/office/officeart/2005/8/layout/hierarchy5"/>
    <dgm:cxn modelId="{DB6D0D2A-729E-44F1-BA09-585BBB5B1DCD}" type="presOf" srcId="{A22AF1D4-331F-43D3-AC49-F8CE784FB5B2}" destId="{380F3661-F17E-4EB7-A2C3-C838FC0067B3}" srcOrd="0" destOrd="0" presId="urn:microsoft.com/office/officeart/2005/8/layout/hierarchy5"/>
    <dgm:cxn modelId="{9E015129-7741-48B4-94F1-524C62A06635}" srcId="{75494660-9DF6-4B4C-8AC0-C338EB2EC8C2}" destId="{67D0A580-6631-458F-91E4-9CF402147D61}" srcOrd="3" destOrd="0" parTransId="{13589305-5E35-48F9-959E-A764F49D057C}" sibTransId="{C6D6E273-F41E-48B4-AFB2-C2279D863AB1}"/>
    <dgm:cxn modelId="{F1620FDC-75AF-44E1-A7D3-2EFBE24ED014}" type="presOf" srcId="{B1B5F6BA-60EC-4F69-959A-460BC4F14D79}" destId="{1376F0BB-B470-4729-9F5E-252055396C69}" srcOrd="1" destOrd="0" presId="urn:microsoft.com/office/officeart/2005/8/layout/hierarchy5"/>
    <dgm:cxn modelId="{EA479F3F-85A3-49CA-92EB-FDA146B85E48}" type="presOf" srcId="{75494660-9DF6-4B4C-8AC0-C338EB2EC8C2}" destId="{2D982A78-E596-4B26-BF57-F33FB17D1A1E}" srcOrd="0" destOrd="0" presId="urn:microsoft.com/office/officeart/2005/8/layout/hierarchy5"/>
    <dgm:cxn modelId="{73277BD7-A068-4628-BEE6-4D6D8AEB76FE}" srcId="{78FFA7F2-4845-4822-8AED-C3E4A4FBC7CB}" destId="{421B2CAB-0999-49A7-8145-CE454C13D5AE}" srcOrd="0" destOrd="0" parTransId="{A22AF1D4-331F-43D3-AC49-F8CE784FB5B2}" sibTransId="{E7EBA0C3-7B9E-4619-AD5C-58B0E28810FA}"/>
    <dgm:cxn modelId="{02E9E2D1-8FC4-47D6-9EED-23E3F961D700}" type="presOf" srcId="{196F4282-92AA-4BD9-BCF0-8F5156183D92}" destId="{D134AEB4-5582-4E8E-81A6-CA6CB2840EAB}" srcOrd="0" destOrd="0" presId="urn:microsoft.com/office/officeart/2005/8/layout/hierarchy5"/>
    <dgm:cxn modelId="{BC5A1646-736D-4552-9BA4-CED6856FA37A}" type="presOf" srcId="{7A2D8D25-CAF9-40F0-B4A8-8A05F0174D6F}" destId="{2CFB38C8-A45B-4D25-8F3E-CFD16362668F}" srcOrd="1" destOrd="0" presId="urn:microsoft.com/office/officeart/2005/8/layout/hierarchy5"/>
    <dgm:cxn modelId="{A843853D-D498-4FF2-B53C-D072D55A8311}" srcId="{75494660-9DF6-4B4C-8AC0-C338EB2EC8C2}" destId="{500C3D54-3715-41F2-8270-EDF57557B819}" srcOrd="0" destOrd="0" parTransId="{0E56E04F-AADC-4DD9-8532-FCBFD7568C7F}" sibTransId="{26254B3E-031A-4579-894D-7AE194EE3573}"/>
    <dgm:cxn modelId="{D5580301-14D8-4BDC-B73C-8D3D64972149}" type="presOf" srcId="{BD6DAE09-6021-4B1F-8D9C-3087CC705AD9}" destId="{CD08D602-32D6-4F9A-95A5-2FF1E5A99171}" srcOrd="1" destOrd="0" presId="urn:microsoft.com/office/officeart/2005/8/layout/hierarchy5"/>
    <dgm:cxn modelId="{F6A317C7-9953-47C6-8EA3-74F17FE4A767}" type="presOf" srcId="{421B2CAB-0999-49A7-8145-CE454C13D5AE}" destId="{34DCEFF3-E8B7-4E0A-99F6-C70E3ACA42A3}" srcOrd="0" destOrd="0" presId="urn:microsoft.com/office/officeart/2005/8/layout/hierarchy5"/>
    <dgm:cxn modelId="{76227F6E-4E39-400D-ADA6-097E1381C466}" type="presOf" srcId="{B92B34F2-C5B5-468B-A413-D9B591FEAE7A}" destId="{E83D7978-6098-44EB-8595-B502C44C929B}" srcOrd="0" destOrd="0" presId="urn:microsoft.com/office/officeart/2005/8/layout/hierarchy5"/>
    <dgm:cxn modelId="{73DF7538-9EE3-4979-AA8E-DBE508E22072}" srcId="{78FFA7F2-4845-4822-8AED-C3E4A4FBC7CB}" destId="{B92B34F2-C5B5-468B-A413-D9B591FEAE7A}" srcOrd="3" destOrd="0" parTransId="{09FACE7B-BC89-46D7-8883-F0407B258A63}" sibTransId="{16892E73-0FCA-4DF8-A787-A33475B51E3F}"/>
    <dgm:cxn modelId="{5B952CE5-0619-492D-9450-E50C4F57D127}" type="presOf" srcId="{A265CC23-0627-4281-A646-A6FCE3918E5C}" destId="{04DBE38C-D64F-478B-8F69-8037EAB552AC}" srcOrd="0" destOrd="0" presId="urn:microsoft.com/office/officeart/2005/8/layout/hierarchy5"/>
    <dgm:cxn modelId="{BD524C85-2953-4320-87AA-58BB0695111C}" type="presOf" srcId="{7A2D8D25-CAF9-40F0-B4A8-8A05F0174D6F}" destId="{6B3786CD-5663-42E5-82BE-5FE15C3DC490}" srcOrd="0" destOrd="0" presId="urn:microsoft.com/office/officeart/2005/8/layout/hierarchy5"/>
    <dgm:cxn modelId="{C3605A5F-CC2E-4DD8-B576-66C352DB9547}" type="presOf" srcId="{67D0A580-6631-458F-91E4-9CF402147D61}" destId="{70E35687-5559-4141-8145-B51126AF9287}" srcOrd="0" destOrd="0" presId="urn:microsoft.com/office/officeart/2005/8/layout/hierarchy5"/>
    <dgm:cxn modelId="{B6DE2DCD-CA97-4615-A961-ECACA58B9B73}" type="presOf" srcId="{5340B50A-EB77-42EC-AFD6-CC98CAA5A9FB}" destId="{2B7A9D5E-043D-4108-B533-3C4FB3A1561B}" srcOrd="1" destOrd="0" presId="urn:microsoft.com/office/officeart/2005/8/layout/hierarchy5"/>
    <dgm:cxn modelId="{2AD290D6-F21A-4204-83AB-C7F4708CBC6A}" type="presOf" srcId="{A3ACC1BD-A095-4191-8511-95CF7079B638}" destId="{67CEA1B8-1290-4DAD-9001-173BB0FCA552}" srcOrd="0" destOrd="0" presId="urn:microsoft.com/office/officeart/2005/8/layout/hierarchy5"/>
    <dgm:cxn modelId="{0F3D17AB-E797-4F6D-B5B6-C37E3110F8D1}" type="presOf" srcId="{A22AF1D4-331F-43D3-AC49-F8CE784FB5B2}" destId="{8DDF98B4-6B12-426E-91F4-502C07360668}" srcOrd="1" destOrd="0" presId="urn:microsoft.com/office/officeart/2005/8/layout/hierarchy5"/>
    <dgm:cxn modelId="{EC81CD32-00E6-4502-B820-929E6ACFAF0E}" srcId="{500C3D54-3715-41F2-8270-EDF57557B819}" destId="{61C4B00D-D11E-43B9-9E86-B595AF54D4FC}" srcOrd="3" destOrd="0" parTransId="{E640B701-03F0-4D53-BC98-F23DD893D643}" sibTransId="{53960956-2345-471B-A9E5-22BB55DF491C}"/>
    <dgm:cxn modelId="{094C5A6B-A798-4532-9AA0-413506C60D2B}" type="presOf" srcId="{61C4B00D-D11E-43B9-9E86-B595AF54D4FC}" destId="{9A02F70E-1E3A-48A1-A0FB-4CE4E31BA74D}" srcOrd="0" destOrd="0" presId="urn:microsoft.com/office/officeart/2005/8/layout/hierarchy5"/>
    <dgm:cxn modelId="{F7A05476-C294-4665-ADE3-449DBA2F931B}" type="presOf" srcId="{E640B701-03F0-4D53-BC98-F23DD893D643}" destId="{07B47067-BC5E-4863-BACC-0D6B6128D244}" srcOrd="1" destOrd="0" presId="urn:microsoft.com/office/officeart/2005/8/layout/hierarchy5"/>
    <dgm:cxn modelId="{5E5F0CE5-9276-4CA7-9937-2E5696D13D7D}" type="presOf" srcId="{BC27EF6F-0ACA-44DC-9839-B737C5BC79BD}" destId="{1AC8FC30-BFA3-4E80-BD9A-618B53DE7F53}" srcOrd="0" destOrd="0" presId="urn:microsoft.com/office/officeart/2005/8/layout/hierarchy5"/>
    <dgm:cxn modelId="{6AB166B2-42C8-48B0-9B9B-8CB1B06F7644}" type="presOf" srcId="{09FACE7B-BC89-46D7-8883-F0407B258A63}" destId="{CE6D5280-7A55-4B24-BCD4-519719A3067B}" srcOrd="1" destOrd="0" presId="urn:microsoft.com/office/officeart/2005/8/layout/hierarchy5"/>
    <dgm:cxn modelId="{6DDB3425-26F2-4ED5-8C5A-C8CF0C1313FF}" srcId="{75494660-9DF6-4B4C-8AC0-C338EB2EC8C2}" destId="{BD6DAE09-6021-4B1F-8D9C-3087CC705AD9}" srcOrd="1" destOrd="0" parTransId="{48A2F240-823B-4105-8D7B-A9C9601EB505}" sibTransId="{97253577-084E-4A67-B8FD-A8515F749EA4}"/>
    <dgm:cxn modelId="{E9F2B0BF-4E35-4053-8752-25430E320A27}" srcId="{500C3D54-3715-41F2-8270-EDF57557B819}" destId="{1F79DA49-893F-425A-B66E-D814C95C10E3}" srcOrd="2" destOrd="0" parTransId="{B1B5F6BA-60EC-4F69-959A-460BC4F14D79}" sibTransId="{A6127419-BF05-4F0A-8B3C-480EA0E86053}"/>
    <dgm:cxn modelId="{F667FDE4-7BEA-41E0-8182-EFDED60432F5}" type="presOf" srcId="{17C592A7-09C7-4851-9A0D-A069C566CC34}" destId="{AA283BE2-5F27-426A-96A4-251D132FD09D}" srcOrd="1" destOrd="0" presId="urn:microsoft.com/office/officeart/2005/8/layout/hierarchy5"/>
    <dgm:cxn modelId="{894A3EC6-D0E2-4534-B9A8-4C85CBE61ECF}" type="presOf" srcId="{BD6DAE09-6021-4B1F-8D9C-3087CC705AD9}" destId="{58A0D24B-28D0-4071-851E-EA7146AC7E52}" srcOrd="0" destOrd="0" presId="urn:microsoft.com/office/officeart/2005/8/layout/hierarchy5"/>
    <dgm:cxn modelId="{341691E3-DCD3-456B-B83D-60E471B01359}" srcId="{75494660-9DF6-4B4C-8AC0-C338EB2EC8C2}" destId="{5340B50A-EB77-42EC-AFD6-CC98CAA5A9FB}" srcOrd="2" destOrd="0" parTransId="{2B010864-5DB3-4ECE-A21B-16129DAF9FEE}" sibTransId="{9F3EBF83-4A66-4A75-B371-0E00BF1A8948}"/>
    <dgm:cxn modelId="{3D363C6D-19AA-4343-A3A6-5A35F1683EAA}" srcId="{78FFA7F2-4845-4822-8AED-C3E4A4FBC7CB}" destId="{A3ACC1BD-A095-4191-8511-95CF7079B638}" srcOrd="2" destOrd="0" parTransId="{196F4282-92AA-4BD9-BCF0-8F5156183D92}" sibTransId="{9369319D-440D-4E05-9E59-70122EE9FB9E}"/>
    <dgm:cxn modelId="{D9B6A72C-19DF-4CDC-BB9B-C258D1F35B95}" type="presParOf" srcId="{2D982A78-E596-4B26-BF57-F33FB17D1A1E}" destId="{ADF48683-A453-4479-9C39-CA3E1E26FEBB}" srcOrd="0" destOrd="0" presId="urn:microsoft.com/office/officeart/2005/8/layout/hierarchy5"/>
    <dgm:cxn modelId="{B1B2744C-EB74-4534-BD2A-C7ECB59F85DE}" type="presParOf" srcId="{ADF48683-A453-4479-9C39-CA3E1E26FEBB}" destId="{0550AF82-9A95-4DD2-A004-E11277A9CECB}" srcOrd="0" destOrd="0" presId="urn:microsoft.com/office/officeart/2005/8/layout/hierarchy5"/>
    <dgm:cxn modelId="{3D8ABD4C-D5A4-460B-804E-12AE7DED69B1}" type="presParOf" srcId="{ADF48683-A453-4479-9C39-CA3E1E26FEBB}" destId="{784AD86F-9CB7-47C3-8FA6-01AAE70E9B70}" srcOrd="1" destOrd="0" presId="urn:microsoft.com/office/officeart/2005/8/layout/hierarchy5"/>
    <dgm:cxn modelId="{6B1D4B47-A3FD-47BC-B33A-2D5C0BF0A8F0}" type="presParOf" srcId="{784AD86F-9CB7-47C3-8FA6-01AAE70E9B70}" destId="{E1A7AA3C-4032-4339-9448-CAE01E15F215}" srcOrd="0" destOrd="0" presId="urn:microsoft.com/office/officeart/2005/8/layout/hierarchy5"/>
    <dgm:cxn modelId="{C3C2E043-CD40-4461-A2B5-042DE4652C49}" type="presParOf" srcId="{E1A7AA3C-4032-4339-9448-CAE01E15F215}" destId="{7A05711E-9251-4035-AD82-7C79C45D3054}" srcOrd="0" destOrd="0" presId="urn:microsoft.com/office/officeart/2005/8/layout/hierarchy5"/>
    <dgm:cxn modelId="{F7951A96-C771-4851-8F46-B50FB0BA3A22}" type="presParOf" srcId="{E1A7AA3C-4032-4339-9448-CAE01E15F215}" destId="{2082E9C8-6E28-4369-A555-903E5BA43C02}" srcOrd="1" destOrd="0" presId="urn:microsoft.com/office/officeart/2005/8/layout/hierarchy5"/>
    <dgm:cxn modelId="{D3E0E54F-18C9-4B5F-8AF4-27125A0773E1}" type="presParOf" srcId="{2082E9C8-6E28-4369-A555-903E5BA43C02}" destId="{04DBE38C-D64F-478B-8F69-8037EAB552AC}" srcOrd="0" destOrd="0" presId="urn:microsoft.com/office/officeart/2005/8/layout/hierarchy5"/>
    <dgm:cxn modelId="{7C59902C-E6EC-4979-BBE4-DFA6118D414D}" type="presParOf" srcId="{04DBE38C-D64F-478B-8F69-8037EAB552AC}" destId="{4672C945-CC19-42DE-ACD6-AE1DB31496F5}" srcOrd="0" destOrd="0" presId="urn:microsoft.com/office/officeart/2005/8/layout/hierarchy5"/>
    <dgm:cxn modelId="{A59BCC71-61ED-4A8F-B8C2-0E24EC707CF9}" type="presParOf" srcId="{2082E9C8-6E28-4369-A555-903E5BA43C02}" destId="{C424B445-2186-40D8-A4DB-1EA3D8E93F7A}" srcOrd="1" destOrd="0" presId="urn:microsoft.com/office/officeart/2005/8/layout/hierarchy5"/>
    <dgm:cxn modelId="{B2A2D07D-B6B8-4B8D-A8A4-7D6F7A3732B9}" type="presParOf" srcId="{C424B445-2186-40D8-A4DB-1EA3D8E93F7A}" destId="{AE45FE2B-A298-45D3-AC41-8FE24FCC004B}" srcOrd="0" destOrd="0" presId="urn:microsoft.com/office/officeart/2005/8/layout/hierarchy5"/>
    <dgm:cxn modelId="{3D7E9937-67F6-45B5-8BEF-4FC681FCA9D2}" type="presParOf" srcId="{C424B445-2186-40D8-A4DB-1EA3D8E93F7A}" destId="{650D86B1-A7D0-4007-ABBF-0DA0C0E7C68B}" srcOrd="1" destOrd="0" presId="urn:microsoft.com/office/officeart/2005/8/layout/hierarchy5"/>
    <dgm:cxn modelId="{4072D97E-CAAB-4F9A-8387-A021C21E371B}" type="presParOf" srcId="{650D86B1-A7D0-4007-ABBF-0DA0C0E7C68B}" destId="{380F3661-F17E-4EB7-A2C3-C838FC0067B3}" srcOrd="0" destOrd="0" presId="urn:microsoft.com/office/officeart/2005/8/layout/hierarchy5"/>
    <dgm:cxn modelId="{F17042C1-9FAF-4D36-BCFA-1007674DE90F}" type="presParOf" srcId="{380F3661-F17E-4EB7-A2C3-C838FC0067B3}" destId="{8DDF98B4-6B12-426E-91F4-502C07360668}" srcOrd="0" destOrd="0" presId="urn:microsoft.com/office/officeart/2005/8/layout/hierarchy5"/>
    <dgm:cxn modelId="{1B81EC58-3228-451C-9D7D-4112FEB2DED1}" type="presParOf" srcId="{650D86B1-A7D0-4007-ABBF-0DA0C0E7C68B}" destId="{9D3F58F5-35DC-40DB-9E31-5A096DF82B65}" srcOrd="1" destOrd="0" presId="urn:microsoft.com/office/officeart/2005/8/layout/hierarchy5"/>
    <dgm:cxn modelId="{9D3BCE9E-85DC-4227-A9A5-51BDD8DD409E}" type="presParOf" srcId="{9D3F58F5-35DC-40DB-9E31-5A096DF82B65}" destId="{34DCEFF3-E8B7-4E0A-99F6-C70E3ACA42A3}" srcOrd="0" destOrd="0" presId="urn:microsoft.com/office/officeart/2005/8/layout/hierarchy5"/>
    <dgm:cxn modelId="{D432A9CE-3F96-42D4-9411-A997A5418B7C}" type="presParOf" srcId="{9D3F58F5-35DC-40DB-9E31-5A096DF82B65}" destId="{E12E9562-678C-431F-B59C-304B1124DA30}" srcOrd="1" destOrd="0" presId="urn:microsoft.com/office/officeart/2005/8/layout/hierarchy5"/>
    <dgm:cxn modelId="{B1EDEBF1-F19C-4787-99A2-8140E1B9DC9A}" type="presParOf" srcId="{650D86B1-A7D0-4007-ABBF-0DA0C0E7C68B}" destId="{A3369CFC-066D-4B92-A4DF-CA71A4639215}" srcOrd="2" destOrd="0" presId="urn:microsoft.com/office/officeart/2005/8/layout/hierarchy5"/>
    <dgm:cxn modelId="{343A9DEE-3E83-48B8-A190-E57DDAF69AB1}" type="presParOf" srcId="{A3369CFC-066D-4B92-A4DF-CA71A4639215}" destId="{AA283BE2-5F27-426A-96A4-251D132FD09D}" srcOrd="0" destOrd="0" presId="urn:microsoft.com/office/officeart/2005/8/layout/hierarchy5"/>
    <dgm:cxn modelId="{098BB048-1F48-42E9-8B94-6DFC9EEA87CD}" type="presParOf" srcId="{650D86B1-A7D0-4007-ABBF-0DA0C0E7C68B}" destId="{445FF1A9-8346-4524-AC62-6172855EFC96}" srcOrd="3" destOrd="0" presId="urn:microsoft.com/office/officeart/2005/8/layout/hierarchy5"/>
    <dgm:cxn modelId="{57077057-7170-4867-A8B6-616299F52DD2}" type="presParOf" srcId="{445FF1A9-8346-4524-AC62-6172855EFC96}" destId="{950D3A7C-C68C-484C-9D95-C0FD74FB5105}" srcOrd="0" destOrd="0" presId="urn:microsoft.com/office/officeart/2005/8/layout/hierarchy5"/>
    <dgm:cxn modelId="{217B0620-0C14-4E97-8F79-4623AA60E9AA}" type="presParOf" srcId="{445FF1A9-8346-4524-AC62-6172855EFC96}" destId="{3BB7CE21-D31F-4013-97D0-AA566770186E}" srcOrd="1" destOrd="0" presId="urn:microsoft.com/office/officeart/2005/8/layout/hierarchy5"/>
    <dgm:cxn modelId="{BD375769-8206-40C0-9A99-3EF97F52DD95}" type="presParOf" srcId="{650D86B1-A7D0-4007-ABBF-0DA0C0E7C68B}" destId="{D134AEB4-5582-4E8E-81A6-CA6CB2840EAB}" srcOrd="4" destOrd="0" presId="urn:microsoft.com/office/officeart/2005/8/layout/hierarchy5"/>
    <dgm:cxn modelId="{78680D00-9983-4E97-9470-A53E6B4EC28A}" type="presParOf" srcId="{D134AEB4-5582-4E8E-81A6-CA6CB2840EAB}" destId="{08A4151A-CC8A-4EAD-BF35-3596432982FA}" srcOrd="0" destOrd="0" presId="urn:microsoft.com/office/officeart/2005/8/layout/hierarchy5"/>
    <dgm:cxn modelId="{AA835E08-7B9E-4D47-A17B-BCA0BF4E2D30}" type="presParOf" srcId="{650D86B1-A7D0-4007-ABBF-0DA0C0E7C68B}" destId="{3C4B1723-035D-4C9E-A875-1F501C334076}" srcOrd="5" destOrd="0" presId="urn:microsoft.com/office/officeart/2005/8/layout/hierarchy5"/>
    <dgm:cxn modelId="{C7C872F9-799E-4DAF-9023-7CA1743DFEA0}" type="presParOf" srcId="{3C4B1723-035D-4C9E-A875-1F501C334076}" destId="{67CEA1B8-1290-4DAD-9001-173BB0FCA552}" srcOrd="0" destOrd="0" presId="urn:microsoft.com/office/officeart/2005/8/layout/hierarchy5"/>
    <dgm:cxn modelId="{B5574A41-645B-483F-BF49-B0C40B6EB521}" type="presParOf" srcId="{3C4B1723-035D-4C9E-A875-1F501C334076}" destId="{7013E196-A7A7-4A8C-A427-5CC5A6E83F13}" srcOrd="1" destOrd="0" presId="urn:microsoft.com/office/officeart/2005/8/layout/hierarchy5"/>
    <dgm:cxn modelId="{6EEAC8F6-77C2-46F8-BA41-51CEE3007DF0}" type="presParOf" srcId="{650D86B1-A7D0-4007-ABBF-0DA0C0E7C68B}" destId="{9612E3C7-4563-4F39-B956-51060CC2A00A}" srcOrd="6" destOrd="0" presId="urn:microsoft.com/office/officeart/2005/8/layout/hierarchy5"/>
    <dgm:cxn modelId="{0AE05487-04D4-4B29-8191-54F1481C84A2}" type="presParOf" srcId="{9612E3C7-4563-4F39-B956-51060CC2A00A}" destId="{CE6D5280-7A55-4B24-BCD4-519719A3067B}" srcOrd="0" destOrd="0" presId="urn:microsoft.com/office/officeart/2005/8/layout/hierarchy5"/>
    <dgm:cxn modelId="{8D092621-1CDC-40FF-846E-E48807CE5C62}" type="presParOf" srcId="{650D86B1-A7D0-4007-ABBF-0DA0C0E7C68B}" destId="{B2759B71-CD56-499B-929C-44DF857C6CB6}" srcOrd="7" destOrd="0" presId="urn:microsoft.com/office/officeart/2005/8/layout/hierarchy5"/>
    <dgm:cxn modelId="{0E769DF9-2BAC-49AE-8BC6-1F96482F32F7}" type="presParOf" srcId="{B2759B71-CD56-499B-929C-44DF857C6CB6}" destId="{E83D7978-6098-44EB-8595-B502C44C929B}" srcOrd="0" destOrd="0" presId="urn:microsoft.com/office/officeart/2005/8/layout/hierarchy5"/>
    <dgm:cxn modelId="{DDE57EE9-C4E9-4EA8-A450-5FB1F36B9E2C}" type="presParOf" srcId="{B2759B71-CD56-499B-929C-44DF857C6CB6}" destId="{91BE9499-FEC9-48C8-BCB9-48A9B8837BD8}" srcOrd="1" destOrd="0" presId="urn:microsoft.com/office/officeart/2005/8/layout/hierarchy5"/>
    <dgm:cxn modelId="{183CDB2D-EBFA-445A-97A1-56095B057B47}" type="presParOf" srcId="{650D86B1-A7D0-4007-ABBF-0DA0C0E7C68B}" destId="{6B3786CD-5663-42E5-82BE-5FE15C3DC490}" srcOrd="8" destOrd="0" presId="urn:microsoft.com/office/officeart/2005/8/layout/hierarchy5"/>
    <dgm:cxn modelId="{3F554154-4F97-45C2-A6CD-BF96D63FEB5B}" type="presParOf" srcId="{6B3786CD-5663-42E5-82BE-5FE15C3DC490}" destId="{2CFB38C8-A45B-4D25-8F3E-CFD16362668F}" srcOrd="0" destOrd="0" presId="urn:microsoft.com/office/officeart/2005/8/layout/hierarchy5"/>
    <dgm:cxn modelId="{D827BA8A-AE7E-4173-9382-C861C9E1A1A2}" type="presParOf" srcId="{650D86B1-A7D0-4007-ABBF-0DA0C0E7C68B}" destId="{6809E681-03F9-4624-A878-BB2C463FCCBD}" srcOrd="9" destOrd="0" presId="urn:microsoft.com/office/officeart/2005/8/layout/hierarchy5"/>
    <dgm:cxn modelId="{2DFC06D3-494A-4E62-B3F8-6398D3B776C1}" type="presParOf" srcId="{6809E681-03F9-4624-A878-BB2C463FCCBD}" destId="{1AC8FC30-BFA3-4E80-BD9A-618B53DE7F53}" srcOrd="0" destOrd="0" presId="urn:microsoft.com/office/officeart/2005/8/layout/hierarchy5"/>
    <dgm:cxn modelId="{EDFAA4C6-662F-4B49-AC4E-4739F9DD9A09}" type="presParOf" srcId="{6809E681-03F9-4624-A878-BB2C463FCCBD}" destId="{6630C77B-B990-4189-BA13-25B6EB66E5E7}" srcOrd="1" destOrd="0" presId="urn:microsoft.com/office/officeart/2005/8/layout/hierarchy5"/>
    <dgm:cxn modelId="{3C5CFEAD-709A-43AC-9F72-8F0DB55020CF}" type="presParOf" srcId="{2082E9C8-6E28-4369-A555-903E5BA43C02}" destId="{A894BAB7-88D9-4285-A706-BDBAE6FEE76F}" srcOrd="2" destOrd="0" presId="urn:microsoft.com/office/officeart/2005/8/layout/hierarchy5"/>
    <dgm:cxn modelId="{B365D07D-2C4A-4160-A02C-D1E47D5F2AA3}" type="presParOf" srcId="{A894BAB7-88D9-4285-A706-BDBAE6FEE76F}" destId="{E516B0B0-BC36-494D-8481-BD6E20221162}" srcOrd="0" destOrd="0" presId="urn:microsoft.com/office/officeart/2005/8/layout/hierarchy5"/>
    <dgm:cxn modelId="{07278D58-0811-48CA-B406-A73B15E9CA18}" type="presParOf" srcId="{2082E9C8-6E28-4369-A555-903E5BA43C02}" destId="{1C622ABC-1C0A-41EB-BFCD-8556213C3896}" srcOrd="3" destOrd="0" presId="urn:microsoft.com/office/officeart/2005/8/layout/hierarchy5"/>
    <dgm:cxn modelId="{8EB2D570-CBB4-48A6-9D6B-0B545D6E85E2}" type="presParOf" srcId="{1C622ABC-1C0A-41EB-BFCD-8556213C3896}" destId="{E4C1CFF2-DCE7-4194-B497-5FBE3CB54BB5}" srcOrd="0" destOrd="0" presId="urn:microsoft.com/office/officeart/2005/8/layout/hierarchy5"/>
    <dgm:cxn modelId="{ADB4ACE6-2757-40FA-8242-D61C2A312E9E}" type="presParOf" srcId="{1C622ABC-1C0A-41EB-BFCD-8556213C3896}" destId="{AE42420C-C9AC-4BF9-B4E1-B9C12DF7E183}" srcOrd="1" destOrd="0" presId="urn:microsoft.com/office/officeart/2005/8/layout/hierarchy5"/>
    <dgm:cxn modelId="{7C70864B-B2AE-4EFF-A4AF-E2C23CEC6F4C}" type="presParOf" srcId="{2082E9C8-6E28-4369-A555-903E5BA43C02}" destId="{B6680560-4494-4DFD-8E7C-787827793212}" srcOrd="4" destOrd="0" presId="urn:microsoft.com/office/officeart/2005/8/layout/hierarchy5"/>
    <dgm:cxn modelId="{D2B75799-F060-4090-878C-FB7FB305254C}" type="presParOf" srcId="{B6680560-4494-4DFD-8E7C-787827793212}" destId="{1376F0BB-B470-4729-9F5E-252055396C69}" srcOrd="0" destOrd="0" presId="urn:microsoft.com/office/officeart/2005/8/layout/hierarchy5"/>
    <dgm:cxn modelId="{574D4A1D-DC35-4B3C-9683-85E3CB963B28}" type="presParOf" srcId="{2082E9C8-6E28-4369-A555-903E5BA43C02}" destId="{8B774C8D-7928-4819-A069-0D710DFE464B}" srcOrd="5" destOrd="0" presId="urn:microsoft.com/office/officeart/2005/8/layout/hierarchy5"/>
    <dgm:cxn modelId="{BB6EFB30-6689-4B9B-A5A9-5F40CB010737}" type="presParOf" srcId="{8B774C8D-7928-4819-A069-0D710DFE464B}" destId="{D788E43E-37F6-411C-B7F1-DD03CD3F103C}" srcOrd="0" destOrd="0" presId="urn:microsoft.com/office/officeart/2005/8/layout/hierarchy5"/>
    <dgm:cxn modelId="{D1F26186-01BE-41EA-93DE-EFD96EDFDA86}" type="presParOf" srcId="{8B774C8D-7928-4819-A069-0D710DFE464B}" destId="{A09B63C7-BA0A-45EE-93B8-19FD0E55569D}" srcOrd="1" destOrd="0" presId="urn:microsoft.com/office/officeart/2005/8/layout/hierarchy5"/>
    <dgm:cxn modelId="{79F8FA1D-BEFE-4496-AB52-3C85C5DB8899}" type="presParOf" srcId="{2082E9C8-6E28-4369-A555-903E5BA43C02}" destId="{8193630D-3E58-43A9-9C69-7CCBBF67412C}" srcOrd="6" destOrd="0" presId="urn:microsoft.com/office/officeart/2005/8/layout/hierarchy5"/>
    <dgm:cxn modelId="{30ABF6C7-D593-43D7-BC71-61EEA64BD3FD}" type="presParOf" srcId="{8193630D-3E58-43A9-9C69-7CCBBF67412C}" destId="{07B47067-BC5E-4863-BACC-0D6B6128D244}" srcOrd="0" destOrd="0" presId="urn:microsoft.com/office/officeart/2005/8/layout/hierarchy5"/>
    <dgm:cxn modelId="{2B226362-6E70-43A3-A3D2-D6481AE3A0E6}" type="presParOf" srcId="{2082E9C8-6E28-4369-A555-903E5BA43C02}" destId="{8E6D056D-539B-45CE-B4F4-CF0803E2F45D}" srcOrd="7" destOrd="0" presId="urn:microsoft.com/office/officeart/2005/8/layout/hierarchy5"/>
    <dgm:cxn modelId="{C380E03E-87CC-4F7D-A8BE-176A2D1C0030}" type="presParOf" srcId="{8E6D056D-539B-45CE-B4F4-CF0803E2F45D}" destId="{9A02F70E-1E3A-48A1-A0FB-4CE4E31BA74D}" srcOrd="0" destOrd="0" presId="urn:microsoft.com/office/officeart/2005/8/layout/hierarchy5"/>
    <dgm:cxn modelId="{CCB72857-63F2-46E1-8249-3FA5A62DB9BC}" type="presParOf" srcId="{8E6D056D-539B-45CE-B4F4-CF0803E2F45D}" destId="{47BA3FCB-4FF7-43EE-BCDB-32690FC65E8B}" srcOrd="1" destOrd="0" presId="urn:microsoft.com/office/officeart/2005/8/layout/hierarchy5"/>
    <dgm:cxn modelId="{ECF37F10-FD63-4F3D-86AE-9691F5CF4787}" type="presParOf" srcId="{2D982A78-E596-4B26-BF57-F33FB17D1A1E}" destId="{C101899D-E59C-4862-8A30-CEDF3FF84C14}" srcOrd="1" destOrd="0" presId="urn:microsoft.com/office/officeart/2005/8/layout/hierarchy5"/>
    <dgm:cxn modelId="{4D28EA0F-68A2-45B2-AC53-ADF8A69304B4}" type="presParOf" srcId="{C101899D-E59C-4862-8A30-CEDF3FF84C14}" destId="{9EB4E720-E88B-43F3-9D30-F806721FEFE8}" srcOrd="0" destOrd="0" presId="urn:microsoft.com/office/officeart/2005/8/layout/hierarchy5"/>
    <dgm:cxn modelId="{E6CA3C69-8D1A-422C-82AF-9639FC07ED5C}" type="presParOf" srcId="{9EB4E720-E88B-43F3-9D30-F806721FEFE8}" destId="{58A0D24B-28D0-4071-851E-EA7146AC7E52}" srcOrd="0" destOrd="0" presId="urn:microsoft.com/office/officeart/2005/8/layout/hierarchy5"/>
    <dgm:cxn modelId="{F10347C0-78F9-4203-9145-76C24D64AD81}" type="presParOf" srcId="{9EB4E720-E88B-43F3-9D30-F806721FEFE8}" destId="{CD08D602-32D6-4F9A-95A5-2FF1E5A99171}" srcOrd="1" destOrd="0" presId="urn:microsoft.com/office/officeart/2005/8/layout/hierarchy5"/>
    <dgm:cxn modelId="{FC696C41-207D-4D1F-BEE4-5A8BDFFDF62A}" type="presParOf" srcId="{C101899D-E59C-4862-8A30-CEDF3FF84C14}" destId="{54BAC7A1-33D1-4FA9-9DEF-FB6B8CBC6B67}" srcOrd="1" destOrd="0" presId="urn:microsoft.com/office/officeart/2005/8/layout/hierarchy5"/>
    <dgm:cxn modelId="{072DB62A-E7CB-40A8-B942-F62CFEDACC6F}" type="presParOf" srcId="{54BAC7A1-33D1-4FA9-9DEF-FB6B8CBC6B67}" destId="{7C0376D6-111F-4D19-8195-7FBFFEBAFE7E}" srcOrd="0" destOrd="0" presId="urn:microsoft.com/office/officeart/2005/8/layout/hierarchy5"/>
    <dgm:cxn modelId="{116D6B5A-2092-4522-9AFA-A0132303393A}" type="presParOf" srcId="{C101899D-E59C-4862-8A30-CEDF3FF84C14}" destId="{B954661C-9E49-41CE-B104-EEF376A6F167}" srcOrd="2" destOrd="0" presId="urn:microsoft.com/office/officeart/2005/8/layout/hierarchy5"/>
    <dgm:cxn modelId="{6D9652D2-C66C-49CB-9695-06CC292B784D}" type="presParOf" srcId="{B954661C-9E49-41CE-B104-EEF376A6F167}" destId="{B2212536-7C98-4A39-909C-926C7518B98F}" srcOrd="0" destOrd="0" presId="urn:microsoft.com/office/officeart/2005/8/layout/hierarchy5"/>
    <dgm:cxn modelId="{D3E8D52D-05DC-4690-B26A-98D75E6E7527}" type="presParOf" srcId="{B954661C-9E49-41CE-B104-EEF376A6F167}" destId="{2B7A9D5E-043D-4108-B533-3C4FB3A1561B}" srcOrd="1" destOrd="0" presId="urn:microsoft.com/office/officeart/2005/8/layout/hierarchy5"/>
    <dgm:cxn modelId="{FA9BF6AC-F96B-4B90-AA19-62E6974431F8}" type="presParOf" srcId="{C101899D-E59C-4862-8A30-CEDF3FF84C14}" destId="{15569665-E0DC-428B-8906-70A796D3CB29}" srcOrd="3" destOrd="0" presId="urn:microsoft.com/office/officeart/2005/8/layout/hierarchy5"/>
    <dgm:cxn modelId="{AB0F9033-4E6A-4AA0-87FC-03019A687FCC}" type="presParOf" srcId="{15569665-E0DC-428B-8906-70A796D3CB29}" destId="{CB1160AC-22E9-4CCD-AC22-4FAA5A23732B}" srcOrd="0" destOrd="0" presId="urn:microsoft.com/office/officeart/2005/8/layout/hierarchy5"/>
    <dgm:cxn modelId="{D93B94C3-F5C2-4DA4-9ABE-6626F522D99C}" type="presParOf" srcId="{C101899D-E59C-4862-8A30-CEDF3FF84C14}" destId="{0864A97E-D625-4599-ABF1-085F9793D6A3}" srcOrd="4" destOrd="0" presId="urn:microsoft.com/office/officeart/2005/8/layout/hierarchy5"/>
    <dgm:cxn modelId="{4BE370F1-4866-495B-A9D5-13E5CC71B8F1}" type="presParOf" srcId="{0864A97E-D625-4599-ABF1-085F9793D6A3}" destId="{70E35687-5559-4141-8145-B51126AF9287}" srcOrd="0" destOrd="0" presId="urn:microsoft.com/office/officeart/2005/8/layout/hierarchy5"/>
    <dgm:cxn modelId="{70D6ACC5-90D2-4F77-B7EF-AF95F914F669}" type="presParOf" srcId="{0864A97E-D625-4599-ABF1-085F9793D6A3}" destId="{6679E098-287B-49F6-BABD-5621B60A8A84}" srcOrd="1" destOrd="0" presId="urn:microsoft.com/office/officeart/2005/8/layout/hierarchy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5A1E7A-1DFB-4EA7-AF0C-F2ED1ED8472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FBC022D0-006D-4CA8-90EF-6F178BF057F7}">
      <dgm:prSet custT="1"/>
      <dgm:spPr/>
      <dgm:t>
        <a:bodyPr/>
        <a:lstStyle/>
        <a:p>
          <a:r>
            <a:rPr lang="en-US" sz="1000"/>
            <a:t>Kimberly</a:t>
          </a:r>
        </a:p>
      </dgm:t>
    </dgm:pt>
    <dgm:pt modelId="{0B6D5FE6-4363-48D5-A41B-39759F6F14E7}" type="parTrans" cxnId="{57F94A08-810F-4C44-8674-B00C7E8EA206}">
      <dgm:prSet/>
      <dgm:spPr/>
      <dgm:t>
        <a:bodyPr/>
        <a:lstStyle/>
        <a:p>
          <a:endParaRPr lang="en-US"/>
        </a:p>
      </dgm:t>
    </dgm:pt>
    <dgm:pt modelId="{7A6A162E-9986-43C5-8E63-8EBCC47C9F3E}" type="sibTrans" cxnId="{57F94A08-810F-4C44-8674-B00C7E8EA206}">
      <dgm:prSet/>
      <dgm:spPr/>
      <dgm:t>
        <a:bodyPr/>
        <a:lstStyle/>
        <a:p>
          <a:endParaRPr lang="en-US"/>
        </a:p>
      </dgm:t>
    </dgm:pt>
    <dgm:pt modelId="{BA9048B6-6077-4DFA-BCE9-6693318EC541}">
      <dgm:prSet/>
      <dgm:spPr/>
      <dgm:t>
        <a:bodyPr/>
        <a:lstStyle/>
        <a:p>
          <a:r>
            <a:rPr lang="en-US"/>
            <a:t>Program Manager</a:t>
          </a:r>
        </a:p>
      </dgm:t>
    </dgm:pt>
    <dgm:pt modelId="{A5C0CE02-CFE5-4FB5-A397-FC71977645A3}" type="parTrans" cxnId="{69ABA5EC-7C9A-4601-92AE-8730EE10A550}">
      <dgm:prSet/>
      <dgm:spPr/>
      <dgm:t>
        <a:bodyPr/>
        <a:lstStyle/>
        <a:p>
          <a:endParaRPr lang="en-US"/>
        </a:p>
      </dgm:t>
    </dgm:pt>
    <dgm:pt modelId="{349D2035-9F83-4838-8437-B1D4EB83A466}" type="sibTrans" cxnId="{69ABA5EC-7C9A-4601-92AE-8730EE10A550}">
      <dgm:prSet/>
      <dgm:spPr/>
      <dgm:t>
        <a:bodyPr/>
        <a:lstStyle/>
        <a:p>
          <a:endParaRPr lang="en-US"/>
        </a:p>
      </dgm:t>
    </dgm:pt>
    <dgm:pt modelId="{F76BA1CF-A21A-4720-ADEB-D2667D78E180}">
      <dgm:prSet/>
      <dgm:spPr/>
      <dgm:t>
        <a:bodyPr/>
        <a:lstStyle/>
        <a:p>
          <a:r>
            <a:rPr lang="en-US"/>
            <a:t>Functional Groups</a:t>
          </a:r>
        </a:p>
      </dgm:t>
    </dgm:pt>
    <dgm:pt modelId="{C84D7A61-9E66-46A6-8599-9C83059CAD78}" type="parTrans" cxnId="{7D47CFF2-F8D8-47AA-8FE7-68C12283BA9B}">
      <dgm:prSet/>
      <dgm:spPr/>
      <dgm:t>
        <a:bodyPr/>
        <a:lstStyle/>
        <a:p>
          <a:endParaRPr lang="en-US"/>
        </a:p>
      </dgm:t>
    </dgm:pt>
    <dgm:pt modelId="{5C534A77-ED48-4FC2-A9AA-B8282F37D1B4}" type="sibTrans" cxnId="{7D47CFF2-F8D8-47AA-8FE7-68C12283BA9B}">
      <dgm:prSet/>
      <dgm:spPr/>
      <dgm:t>
        <a:bodyPr/>
        <a:lstStyle/>
        <a:p>
          <a:endParaRPr lang="en-US"/>
        </a:p>
      </dgm:t>
    </dgm:pt>
    <dgm:pt modelId="{84BAF05A-3818-4251-AC09-C1FAAC8EBDA1}">
      <dgm:prSet/>
      <dgm:spPr/>
      <dgm:t>
        <a:bodyPr/>
        <a:lstStyle/>
        <a:p>
          <a:r>
            <a:rPr lang="en-US"/>
            <a:t>Tech Leads</a:t>
          </a:r>
        </a:p>
      </dgm:t>
    </dgm:pt>
    <dgm:pt modelId="{24EB9610-9003-4775-ABD5-F1688D166075}" type="parTrans" cxnId="{848754A3-55C4-4851-B9DB-1DDD94A771EF}">
      <dgm:prSet/>
      <dgm:spPr/>
      <dgm:t>
        <a:bodyPr/>
        <a:lstStyle/>
        <a:p>
          <a:endParaRPr lang="en-US"/>
        </a:p>
      </dgm:t>
    </dgm:pt>
    <dgm:pt modelId="{ABAA88DF-C839-4BF0-89F7-5601BF0F5BFE}" type="sibTrans" cxnId="{848754A3-55C4-4851-B9DB-1DDD94A771EF}">
      <dgm:prSet/>
      <dgm:spPr/>
      <dgm:t>
        <a:bodyPr/>
        <a:lstStyle/>
        <a:p>
          <a:endParaRPr lang="en-US"/>
        </a:p>
      </dgm:t>
    </dgm:pt>
    <dgm:pt modelId="{815797E1-70A9-4B36-A306-CBAB39E0B5FB}">
      <dgm:prSet/>
      <dgm:spPr/>
      <dgm:t>
        <a:bodyPr/>
        <a:lstStyle/>
        <a:p>
          <a:r>
            <a:rPr lang="en-US"/>
            <a:t>Team Members</a:t>
          </a:r>
        </a:p>
      </dgm:t>
    </dgm:pt>
    <dgm:pt modelId="{3E3CB633-4F50-487D-9731-86E93FFA5827}" type="parTrans" cxnId="{0630CBB0-CB67-49F3-96F6-CBB06A1B255A}">
      <dgm:prSet/>
      <dgm:spPr/>
      <dgm:t>
        <a:bodyPr/>
        <a:lstStyle/>
        <a:p>
          <a:endParaRPr lang="en-US"/>
        </a:p>
      </dgm:t>
    </dgm:pt>
    <dgm:pt modelId="{2109DE6D-6719-436E-9B32-C9730A4BB805}" type="sibTrans" cxnId="{0630CBB0-CB67-49F3-96F6-CBB06A1B255A}">
      <dgm:prSet/>
      <dgm:spPr/>
      <dgm:t>
        <a:bodyPr/>
        <a:lstStyle/>
        <a:p>
          <a:endParaRPr lang="en-US"/>
        </a:p>
      </dgm:t>
    </dgm:pt>
    <dgm:pt modelId="{ECAA8841-CEC6-4501-8EE2-A94216202E40}">
      <dgm:prSet custT="1"/>
      <dgm:spPr/>
      <dgm:t>
        <a:bodyPr/>
        <a:lstStyle/>
        <a:p>
          <a:r>
            <a:rPr lang="en-US" sz="1000" b="1" i="1"/>
            <a:t>Front-End</a:t>
          </a:r>
        </a:p>
      </dgm:t>
    </dgm:pt>
    <dgm:pt modelId="{B8C67680-0D88-4258-AAA9-F5C37A68A99A}" type="parTrans" cxnId="{59F38B56-44EB-4A71-B5CA-401954968292}">
      <dgm:prSet/>
      <dgm:spPr/>
      <dgm:t>
        <a:bodyPr/>
        <a:lstStyle/>
        <a:p>
          <a:endParaRPr lang="en-US"/>
        </a:p>
      </dgm:t>
    </dgm:pt>
    <dgm:pt modelId="{40DD686C-C4EB-4570-B485-476E2EA21267}" type="sibTrans" cxnId="{59F38B56-44EB-4A71-B5CA-401954968292}">
      <dgm:prSet/>
      <dgm:spPr/>
      <dgm:t>
        <a:bodyPr/>
        <a:lstStyle/>
        <a:p>
          <a:endParaRPr lang="en-US"/>
        </a:p>
      </dgm:t>
    </dgm:pt>
    <dgm:pt modelId="{A1C17DF5-8A3C-4979-A2C1-3284BF9C1D86}">
      <dgm:prSet custT="1"/>
      <dgm:spPr/>
      <dgm:t>
        <a:bodyPr/>
        <a:lstStyle/>
        <a:p>
          <a:r>
            <a:rPr lang="en-US" sz="1000" b="1" i="1"/>
            <a:t>APIs</a:t>
          </a:r>
        </a:p>
      </dgm:t>
    </dgm:pt>
    <dgm:pt modelId="{19A543C2-B2C8-40B1-94D3-10B33D67EA00}" type="parTrans" cxnId="{25D61B1B-D0C9-43E2-AF08-EE78DD73BFD8}">
      <dgm:prSet/>
      <dgm:spPr/>
      <dgm:t>
        <a:bodyPr/>
        <a:lstStyle/>
        <a:p>
          <a:endParaRPr lang="en-US"/>
        </a:p>
      </dgm:t>
    </dgm:pt>
    <dgm:pt modelId="{495692C0-9E81-4A07-8A9C-6D79C24AA002}" type="sibTrans" cxnId="{25D61B1B-D0C9-43E2-AF08-EE78DD73BFD8}">
      <dgm:prSet/>
      <dgm:spPr/>
      <dgm:t>
        <a:bodyPr/>
        <a:lstStyle/>
        <a:p>
          <a:endParaRPr lang="en-US"/>
        </a:p>
      </dgm:t>
    </dgm:pt>
    <dgm:pt modelId="{57645340-154F-466D-9B82-CF47EEEA6F8C}">
      <dgm:prSet custT="1"/>
      <dgm:spPr/>
      <dgm:t>
        <a:bodyPr/>
        <a:lstStyle/>
        <a:p>
          <a:r>
            <a:rPr lang="en-US" sz="1000" b="1" i="1"/>
            <a:t>Logic/Algorithms</a:t>
          </a:r>
        </a:p>
      </dgm:t>
    </dgm:pt>
    <dgm:pt modelId="{5686DDD5-2E46-48DD-B3E1-9D842860891F}" type="parTrans" cxnId="{19FB1D3B-5E60-4007-9592-D19B5D1F6921}">
      <dgm:prSet/>
      <dgm:spPr/>
      <dgm:t>
        <a:bodyPr/>
        <a:lstStyle/>
        <a:p>
          <a:endParaRPr lang="en-US"/>
        </a:p>
      </dgm:t>
    </dgm:pt>
    <dgm:pt modelId="{7509F30F-0033-48D4-91EB-1AD33185BFDC}" type="sibTrans" cxnId="{19FB1D3B-5E60-4007-9592-D19B5D1F6921}">
      <dgm:prSet/>
      <dgm:spPr/>
      <dgm:t>
        <a:bodyPr/>
        <a:lstStyle/>
        <a:p>
          <a:endParaRPr lang="en-US"/>
        </a:p>
      </dgm:t>
    </dgm:pt>
    <dgm:pt modelId="{9368CA40-0577-43D9-8953-494E28BBDB4F}">
      <dgm:prSet custT="1"/>
      <dgm:spPr/>
      <dgm:t>
        <a:bodyPr/>
        <a:lstStyle/>
        <a:p>
          <a:r>
            <a:rPr lang="en-US" sz="1000" b="1" i="1"/>
            <a:t>Database</a:t>
          </a:r>
        </a:p>
      </dgm:t>
    </dgm:pt>
    <dgm:pt modelId="{7A575934-58FD-4139-9C5D-20D2D9244BCE}" type="parTrans" cxnId="{1E1534D5-B391-4B5B-B12C-333DD2E66670}">
      <dgm:prSet/>
      <dgm:spPr/>
      <dgm:t>
        <a:bodyPr/>
        <a:lstStyle/>
        <a:p>
          <a:endParaRPr lang="en-US"/>
        </a:p>
      </dgm:t>
    </dgm:pt>
    <dgm:pt modelId="{1D8F0EA3-52AF-42A2-86A7-5F795C975795}" type="sibTrans" cxnId="{1E1534D5-B391-4B5B-B12C-333DD2E66670}">
      <dgm:prSet/>
      <dgm:spPr/>
      <dgm:t>
        <a:bodyPr/>
        <a:lstStyle/>
        <a:p>
          <a:endParaRPr lang="en-US"/>
        </a:p>
      </dgm:t>
    </dgm:pt>
    <dgm:pt modelId="{EC06C2CB-81DB-4E9B-973A-A415ADECB6F0}">
      <dgm:prSet custT="1"/>
      <dgm:spPr/>
      <dgm:t>
        <a:bodyPr/>
        <a:lstStyle/>
        <a:p>
          <a:r>
            <a:rPr lang="en-US" sz="1000" b="1" i="1"/>
            <a:t>Test</a:t>
          </a:r>
        </a:p>
      </dgm:t>
    </dgm:pt>
    <dgm:pt modelId="{0B338BD9-D090-489C-A47B-B29D65A95D8A}" type="parTrans" cxnId="{9CF5531B-4412-4276-BAD3-FD869F38B5F0}">
      <dgm:prSet/>
      <dgm:spPr/>
      <dgm:t>
        <a:bodyPr/>
        <a:lstStyle/>
        <a:p>
          <a:endParaRPr lang="en-US"/>
        </a:p>
      </dgm:t>
    </dgm:pt>
    <dgm:pt modelId="{C84AC4A6-41A8-4924-A1A7-0B1780614D0D}" type="sibTrans" cxnId="{9CF5531B-4412-4276-BAD3-FD869F38B5F0}">
      <dgm:prSet/>
      <dgm:spPr/>
      <dgm:t>
        <a:bodyPr/>
        <a:lstStyle/>
        <a:p>
          <a:endParaRPr lang="en-US"/>
        </a:p>
      </dgm:t>
    </dgm:pt>
    <dgm:pt modelId="{5A69AC4F-E1F1-4312-A1EC-3B911E2731E3}">
      <dgm:prSet custT="1"/>
      <dgm:spPr/>
      <dgm:t>
        <a:bodyPr/>
        <a:lstStyle/>
        <a:p>
          <a:r>
            <a:rPr lang="en-US" sz="1000"/>
            <a:t>Liem</a:t>
          </a:r>
        </a:p>
      </dgm:t>
    </dgm:pt>
    <dgm:pt modelId="{12340964-5281-474E-B500-D6B5A285C252}" type="parTrans" cxnId="{4E3A9CBD-B421-467C-AEC4-131070558698}">
      <dgm:prSet/>
      <dgm:spPr/>
      <dgm:t>
        <a:bodyPr/>
        <a:lstStyle/>
        <a:p>
          <a:endParaRPr lang="en-US"/>
        </a:p>
      </dgm:t>
    </dgm:pt>
    <dgm:pt modelId="{87094583-497E-4A83-8085-A065AAC0675A}" type="sibTrans" cxnId="{4E3A9CBD-B421-467C-AEC4-131070558698}">
      <dgm:prSet/>
      <dgm:spPr/>
      <dgm:t>
        <a:bodyPr/>
        <a:lstStyle/>
        <a:p>
          <a:endParaRPr lang="en-US"/>
        </a:p>
      </dgm:t>
    </dgm:pt>
    <dgm:pt modelId="{5A58D008-42BC-4316-8DFB-1358885910AD}">
      <dgm:prSet custT="1"/>
      <dgm:spPr/>
      <dgm:t>
        <a:bodyPr/>
        <a:lstStyle/>
        <a:p>
          <a:r>
            <a:rPr lang="en-US" sz="1000"/>
            <a:t>Dylan</a:t>
          </a:r>
        </a:p>
      </dgm:t>
    </dgm:pt>
    <dgm:pt modelId="{2C7134CB-0C4C-4645-B6FB-C95ACD784FA5}" type="parTrans" cxnId="{2BAF9B59-81CF-4A6F-B5A3-2FED5892B5E9}">
      <dgm:prSet/>
      <dgm:spPr/>
      <dgm:t>
        <a:bodyPr/>
        <a:lstStyle/>
        <a:p>
          <a:endParaRPr lang="en-US"/>
        </a:p>
      </dgm:t>
    </dgm:pt>
    <dgm:pt modelId="{9A04D330-E5DD-4266-BD79-52168B8DEC99}" type="sibTrans" cxnId="{2BAF9B59-81CF-4A6F-B5A3-2FED5892B5E9}">
      <dgm:prSet/>
      <dgm:spPr/>
      <dgm:t>
        <a:bodyPr/>
        <a:lstStyle/>
        <a:p>
          <a:endParaRPr lang="en-US"/>
        </a:p>
      </dgm:t>
    </dgm:pt>
    <dgm:pt modelId="{A2C41E79-E38E-4225-9DE1-BE84652C1E41}">
      <dgm:prSet custT="1"/>
      <dgm:spPr/>
      <dgm:t>
        <a:bodyPr/>
        <a:lstStyle/>
        <a:p>
          <a:r>
            <a:rPr lang="en-US" sz="1000"/>
            <a:t>Michael</a:t>
          </a:r>
        </a:p>
      </dgm:t>
    </dgm:pt>
    <dgm:pt modelId="{CD4A6DEE-9259-4318-B8A0-17423499FB79}" type="parTrans" cxnId="{46BF2373-6705-46AB-B5F1-EA8AEAF55B80}">
      <dgm:prSet/>
      <dgm:spPr/>
      <dgm:t>
        <a:bodyPr/>
        <a:lstStyle/>
        <a:p>
          <a:endParaRPr lang="en-US"/>
        </a:p>
      </dgm:t>
    </dgm:pt>
    <dgm:pt modelId="{6BF388B5-C095-4542-9A8B-F9FF919CD698}" type="sibTrans" cxnId="{46BF2373-6705-46AB-B5F1-EA8AEAF55B80}">
      <dgm:prSet/>
      <dgm:spPr/>
      <dgm:t>
        <a:bodyPr/>
        <a:lstStyle/>
        <a:p>
          <a:endParaRPr lang="en-US"/>
        </a:p>
      </dgm:t>
    </dgm:pt>
    <dgm:pt modelId="{CA6844D4-B857-4EEE-AA30-C6622005AC34}">
      <dgm:prSet custT="1"/>
      <dgm:spPr/>
      <dgm:t>
        <a:bodyPr/>
        <a:lstStyle/>
        <a:p>
          <a:r>
            <a:rPr lang="en-US" sz="1000"/>
            <a:t> Liem</a:t>
          </a:r>
        </a:p>
      </dgm:t>
    </dgm:pt>
    <dgm:pt modelId="{919824F2-5D60-42A5-9C24-1A6DCB1F6D35}" type="parTrans" cxnId="{37EC0F73-3684-4635-B055-678AAB054AC6}">
      <dgm:prSet/>
      <dgm:spPr/>
      <dgm:t>
        <a:bodyPr/>
        <a:lstStyle/>
        <a:p>
          <a:endParaRPr lang="en-US"/>
        </a:p>
      </dgm:t>
    </dgm:pt>
    <dgm:pt modelId="{84E0D831-A9BD-4061-8196-AF779EE8830A}" type="sibTrans" cxnId="{37EC0F73-3684-4635-B055-678AAB054AC6}">
      <dgm:prSet/>
      <dgm:spPr/>
      <dgm:t>
        <a:bodyPr/>
        <a:lstStyle/>
        <a:p>
          <a:endParaRPr lang="en-US"/>
        </a:p>
      </dgm:t>
    </dgm:pt>
    <dgm:pt modelId="{6E130D72-2386-44C2-8CA6-A573D09AD6AB}">
      <dgm:prSet custT="1"/>
      <dgm:spPr/>
      <dgm:t>
        <a:bodyPr/>
        <a:lstStyle/>
        <a:p>
          <a:r>
            <a:rPr lang="en-US" sz="1000"/>
            <a:t>Steven</a:t>
          </a:r>
        </a:p>
      </dgm:t>
    </dgm:pt>
    <dgm:pt modelId="{B5798015-3728-4C47-BC5D-71AFC7CCF89D}" type="parTrans" cxnId="{91121BC9-4175-4684-B0C0-3CE42B02D09B}">
      <dgm:prSet/>
      <dgm:spPr/>
      <dgm:t>
        <a:bodyPr/>
        <a:lstStyle/>
        <a:p>
          <a:endParaRPr lang="en-US"/>
        </a:p>
      </dgm:t>
    </dgm:pt>
    <dgm:pt modelId="{21C25204-48E7-439E-B603-5355AF92E5C8}" type="sibTrans" cxnId="{91121BC9-4175-4684-B0C0-3CE42B02D09B}">
      <dgm:prSet/>
      <dgm:spPr/>
      <dgm:t>
        <a:bodyPr/>
        <a:lstStyle/>
        <a:p>
          <a:endParaRPr lang="en-US"/>
        </a:p>
      </dgm:t>
    </dgm:pt>
    <dgm:pt modelId="{04C70650-EBCE-487B-AC7F-FE387A8E0C2F}">
      <dgm:prSet custT="1"/>
      <dgm:spPr/>
      <dgm:t>
        <a:bodyPr/>
        <a:lstStyle/>
        <a:p>
          <a:r>
            <a:rPr lang="en-US" sz="1000"/>
            <a:t>Dylan</a:t>
          </a:r>
          <a:br>
            <a:rPr lang="en-US" sz="1000"/>
          </a:br>
          <a:r>
            <a:rPr lang="en-US" sz="1000"/>
            <a:t>Michael</a:t>
          </a:r>
          <a:br>
            <a:rPr lang="en-US" sz="1000"/>
          </a:br>
          <a:r>
            <a:rPr lang="en-US" sz="1000"/>
            <a:t>Robert</a:t>
          </a:r>
        </a:p>
      </dgm:t>
    </dgm:pt>
    <dgm:pt modelId="{4CAE4415-794B-4405-9000-C239876118A8}" type="parTrans" cxnId="{558DDF3C-2C97-4E15-9088-4B4B157361B1}">
      <dgm:prSet/>
      <dgm:spPr/>
      <dgm:t>
        <a:bodyPr/>
        <a:lstStyle/>
        <a:p>
          <a:endParaRPr lang="en-US"/>
        </a:p>
      </dgm:t>
    </dgm:pt>
    <dgm:pt modelId="{046DD2EE-4C99-4201-BDA8-05A5BC932D60}" type="sibTrans" cxnId="{558DDF3C-2C97-4E15-9088-4B4B157361B1}">
      <dgm:prSet/>
      <dgm:spPr/>
      <dgm:t>
        <a:bodyPr/>
        <a:lstStyle/>
        <a:p>
          <a:endParaRPr lang="en-US"/>
        </a:p>
      </dgm:t>
    </dgm:pt>
    <dgm:pt modelId="{B7E9FEEB-BC20-4EE3-B992-BB57056118C3}">
      <dgm:prSet custT="1"/>
      <dgm:spPr/>
      <dgm:t>
        <a:bodyPr/>
        <a:lstStyle/>
        <a:p>
          <a:r>
            <a:rPr lang="en-US" sz="1000"/>
            <a:t>Alana</a:t>
          </a:r>
          <a:br>
            <a:rPr lang="en-US" sz="1000"/>
          </a:br>
          <a:r>
            <a:rPr lang="en-US" sz="1000"/>
            <a:t>Gordon</a:t>
          </a:r>
          <a:br>
            <a:rPr lang="en-US" sz="1000"/>
          </a:br>
          <a:r>
            <a:rPr lang="en-US" sz="1000"/>
            <a:t>Steven</a:t>
          </a:r>
        </a:p>
      </dgm:t>
    </dgm:pt>
    <dgm:pt modelId="{20DDC42D-DAE3-4FF8-9051-CE4D242738EC}" type="parTrans" cxnId="{C5DC063A-D092-4462-B015-A6A33094E55C}">
      <dgm:prSet/>
      <dgm:spPr/>
      <dgm:t>
        <a:bodyPr/>
        <a:lstStyle/>
        <a:p>
          <a:endParaRPr lang="en-US"/>
        </a:p>
      </dgm:t>
    </dgm:pt>
    <dgm:pt modelId="{56AFFB78-4E97-4C4B-ABC9-8760BEBE1AD0}" type="sibTrans" cxnId="{C5DC063A-D092-4462-B015-A6A33094E55C}">
      <dgm:prSet/>
      <dgm:spPr/>
      <dgm:t>
        <a:bodyPr/>
        <a:lstStyle/>
        <a:p>
          <a:endParaRPr lang="en-US"/>
        </a:p>
      </dgm:t>
    </dgm:pt>
    <dgm:pt modelId="{47409953-C120-4743-9DF8-70654E6B2CE4}">
      <dgm:prSet custT="1"/>
      <dgm:spPr/>
      <dgm:t>
        <a:bodyPr/>
        <a:lstStyle/>
        <a:p>
          <a:r>
            <a:rPr lang="en-US" sz="1000"/>
            <a:t>Gordon</a:t>
          </a:r>
          <a:br>
            <a:rPr lang="en-US" sz="1000"/>
          </a:br>
          <a:r>
            <a:rPr lang="en-US" sz="1000"/>
            <a:t>Robert</a:t>
          </a:r>
          <a:br>
            <a:rPr lang="en-US" sz="1000"/>
          </a:br>
          <a:r>
            <a:rPr lang="en-US" sz="1000"/>
            <a:t>Steven</a:t>
          </a:r>
        </a:p>
      </dgm:t>
    </dgm:pt>
    <dgm:pt modelId="{1B62AB03-D842-4564-BC92-483ECC2274C3}" type="parTrans" cxnId="{3E5E0726-6A20-42D9-B35C-8A6F236432A3}">
      <dgm:prSet/>
      <dgm:spPr/>
      <dgm:t>
        <a:bodyPr/>
        <a:lstStyle/>
        <a:p>
          <a:endParaRPr lang="en-US"/>
        </a:p>
      </dgm:t>
    </dgm:pt>
    <dgm:pt modelId="{3E2FEE78-0476-4CD5-9F7F-FE2311AA315A}" type="sibTrans" cxnId="{3E5E0726-6A20-42D9-B35C-8A6F236432A3}">
      <dgm:prSet/>
      <dgm:spPr/>
      <dgm:t>
        <a:bodyPr/>
        <a:lstStyle/>
        <a:p>
          <a:endParaRPr lang="en-US"/>
        </a:p>
      </dgm:t>
    </dgm:pt>
    <dgm:pt modelId="{D0DAF578-E9B0-44F6-9C43-86A323B16CF5}">
      <dgm:prSet custT="1"/>
      <dgm:spPr/>
      <dgm:t>
        <a:bodyPr/>
        <a:lstStyle/>
        <a:p>
          <a:r>
            <a:rPr lang="en-US" sz="1000"/>
            <a:t>Alana</a:t>
          </a:r>
          <a:br>
            <a:rPr lang="en-US" sz="1000"/>
          </a:br>
          <a:r>
            <a:rPr lang="en-US" sz="1000"/>
            <a:t>Dylan</a:t>
          </a:r>
          <a:br>
            <a:rPr lang="en-US" sz="1000"/>
          </a:br>
          <a:r>
            <a:rPr lang="en-US" sz="1000"/>
            <a:t>Kimberly</a:t>
          </a:r>
        </a:p>
      </dgm:t>
    </dgm:pt>
    <dgm:pt modelId="{E087D514-9B33-4910-B16A-18CAA3C16CDF}" type="parTrans" cxnId="{11FD0906-F011-415D-A846-3F6EAA162024}">
      <dgm:prSet/>
      <dgm:spPr/>
      <dgm:t>
        <a:bodyPr/>
        <a:lstStyle/>
        <a:p>
          <a:endParaRPr lang="en-US"/>
        </a:p>
      </dgm:t>
    </dgm:pt>
    <dgm:pt modelId="{D57F9FE9-7BB3-4EE1-A8EA-6506576E0554}" type="sibTrans" cxnId="{11FD0906-F011-415D-A846-3F6EAA162024}">
      <dgm:prSet/>
      <dgm:spPr/>
      <dgm:t>
        <a:bodyPr/>
        <a:lstStyle/>
        <a:p>
          <a:endParaRPr lang="en-US"/>
        </a:p>
      </dgm:t>
    </dgm:pt>
    <dgm:pt modelId="{1735CAB3-4D57-48A8-B34A-DB3373F356F0}" type="pres">
      <dgm:prSet presAssocID="{BC5A1E7A-1DFB-4EA7-AF0C-F2ED1ED84722}" presName="mainComposite" presStyleCnt="0">
        <dgm:presLayoutVars>
          <dgm:chPref val="1"/>
          <dgm:dir/>
          <dgm:animOne val="branch"/>
          <dgm:animLvl val="lvl"/>
          <dgm:resizeHandles val="exact"/>
        </dgm:presLayoutVars>
      </dgm:prSet>
      <dgm:spPr/>
      <dgm:t>
        <a:bodyPr/>
        <a:lstStyle/>
        <a:p>
          <a:endParaRPr lang="en-US"/>
        </a:p>
      </dgm:t>
    </dgm:pt>
    <dgm:pt modelId="{A049DDA5-68F8-4FD9-A860-C4626765321B}" type="pres">
      <dgm:prSet presAssocID="{BC5A1E7A-1DFB-4EA7-AF0C-F2ED1ED84722}" presName="hierFlow" presStyleCnt="0"/>
      <dgm:spPr/>
    </dgm:pt>
    <dgm:pt modelId="{419FFA7B-789D-4CDE-A1C0-F8304537F10A}" type="pres">
      <dgm:prSet presAssocID="{BC5A1E7A-1DFB-4EA7-AF0C-F2ED1ED84722}" presName="firstBuf" presStyleCnt="0"/>
      <dgm:spPr/>
    </dgm:pt>
    <dgm:pt modelId="{D464D9F1-7BE9-4CEF-B2CE-7958AFFA1E29}" type="pres">
      <dgm:prSet presAssocID="{BC5A1E7A-1DFB-4EA7-AF0C-F2ED1ED84722}" presName="hierChild1" presStyleCnt="0">
        <dgm:presLayoutVars>
          <dgm:chPref val="1"/>
          <dgm:animOne val="branch"/>
          <dgm:animLvl val="lvl"/>
        </dgm:presLayoutVars>
      </dgm:prSet>
      <dgm:spPr/>
    </dgm:pt>
    <dgm:pt modelId="{A85DC765-15CF-4A88-A44A-4D14E535AD4E}" type="pres">
      <dgm:prSet presAssocID="{FBC022D0-006D-4CA8-90EF-6F178BF057F7}" presName="Name14" presStyleCnt="0"/>
      <dgm:spPr/>
    </dgm:pt>
    <dgm:pt modelId="{092EE53F-4535-41A6-828B-24CBA40455C9}" type="pres">
      <dgm:prSet presAssocID="{FBC022D0-006D-4CA8-90EF-6F178BF057F7}" presName="level1Shape" presStyleLbl="node0" presStyleIdx="0" presStyleCnt="1">
        <dgm:presLayoutVars>
          <dgm:chPref val="3"/>
        </dgm:presLayoutVars>
      </dgm:prSet>
      <dgm:spPr/>
      <dgm:t>
        <a:bodyPr/>
        <a:lstStyle/>
        <a:p>
          <a:endParaRPr lang="en-US"/>
        </a:p>
      </dgm:t>
    </dgm:pt>
    <dgm:pt modelId="{398B0D6C-BB27-4212-A4C0-50CA39075167}" type="pres">
      <dgm:prSet presAssocID="{FBC022D0-006D-4CA8-90EF-6F178BF057F7}" presName="hierChild2" presStyleCnt="0"/>
      <dgm:spPr/>
    </dgm:pt>
    <dgm:pt modelId="{BEDFF8AD-03E9-4366-9EB1-F9C89F0057B2}" type="pres">
      <dgm:prSet presAssocID="{B8C67680-0D88-4258-AAA9-F5C37A68A99A}" presName="Name19" presStyleLbl="parChTrans1D2" presStyleIdx="0" presStyleCnt="5"/>
      <dgm:spPr/>
      <dgm:t>
        <a:bodyPr/>
        <a:lstStyle/>
        <a:p>
          <a:endParaRPr lang="en-US"/>
        </a:p>
      </dgm:t>
    </dgm:pt>
    <dgm:pt modelId="{F15036BD-AA42-4FE0-9B7F-00C8236E6EC1}" type="pres">
      <dgm:prSet presAssocID="{ECAA8841-CEC6-4501-8EE2-A94216202E40}" presName="Name21" presStyleCnt="0"/>
      <dgm:spPr/>
    </dgm:pt>
    <dgm:pt modelId="{76A2F854-598E-4CCB-ADE2-F38CE77D4F7F}" type="pres">
      <dgm:prSet presAssocID="{ECAA8841-CEC6-4501-8EE2-A94216202E40}" presName="level2Shape" presStyleLbl="node2" presStyleIdx="0" presStyleCnt="5"/>
      <dgm:spPr/>
      <dgm:t>
        <a:bodyPr/>
        <a:lstStyle/>
        <a:p>
          <a:endParaRPr lang="en-US"/>
        </a:p>
      </dgm:t>
    </dgm:pt>
    <dgm:pt modelId="{F8261E25-89C7-471B-BA58-A4B203018814}" type="pres">
      <dgm:prSet presAssocID="{ECAA8841-CEC6-4501-8EE2-A94216202E40}" presName="hierChild3" presStyleCnt="0"/>
      <dgm:spPr/>
    </dgm:pt>
    <dgm:pt modelId="{FB10D652-9DFB-491B-AFC6-7DBA2330D256}" type="pres">
      <dgm:prSet presAssocID="{12340964-5281-474E-B500-D6B5A285C252}" presName="Name19" presStyleLbl="parChTrans1D3" presStyleIdx="0" presStyleCnt="5"/>
      <dgm:spPr/>
      <dgm:t>
        <a:bodyPr/>
        <a:lstStyle/>
        <a:p>
          <a:endParaRPr lang="en-US"/>
        </a:p>
      </dgm:t>
    </dgm:pt>
    <dgm:pt modelId="{49B94D63-2166-4CEF-96A7-BD57344FEF77}" type="pres">
      <dgm:prSet presAssocID="{5A69AC4F-E1F1-4312-A1EC-3B911E2731E3}" presName="Name21" presStyleCnt="0"/>
      <dgm:spPr/>
    </dgm:pt>
    <dgm:pt modelId="{5C77454B-C411-48A9-B98D-3441C1F83C0F}" type="pres">
      <dgm:prSet presAssocID="{5A69AC4F-E1F1-4312-A1EC-3B911E2731E3}" presName="level2Shape" presStyleLbl="node3" presStyleIdx="0" presStyleCnt="5"/>
      <dgm:spPr/>
      <dgm:t>
        <a:bodyPr/>
        <a:lstStyle/>
        <a:p>
          <a:endParaRPr lang="en-US"/>
        </a:p>
      </dgm:t>
    </dgm:pt>
    <dgm:pt modelId="{EC0904C0-8E69-45C3-B9FF-4550F886CBFE}" type="pres">
      <dgm:prSet presAssocID="{5A69AC4F-E1F1-4312-A1EC-3B911E2731E3}" presName="hierChild3" presStyleCnt="0"/>
      <dgm:spPr/>
    </dgm:pt>
    <dgm:pt modelId="{64D37E38-8F4E-48D2-83BE-4528FEBEAF5C}" type="pres">
      <dgm:prSet presAssocID="{4CAE4415-794B-4405-9000-C239876118A8}" presName="Name19" presStyleLbl="parChTrans1D4" presStyleIdx="0" presStyleCnt="4"/>
      <dgm:spPr/>
      <dgm:t>
        <a:bodyPr/>
        <a:lstStyle/>
        <a:p>
          <a:endParaRPr lang="en-US"/>
        </a:p>
      </dgm:t>
    </dgm:pt>
    <dgm:pt modelId="{9DD38FF2-4419-4291-9124-8E5551F099DE}" type="pres">
      <dgm:prSet presAssocID="{04C70650-EBCE-487B-AC7F-FE387A8E0C2F}" presName="Name21" presStyleCnt="0"/>
      <dgm:spPr/>
    </dgm:pt>
    <dgm:pt modelId="{27EC7BCA-B0A9-4D43-97B8-36E0AC1D44EC}" type="pres">
      <dgm:prSet presAssocID="{04C70650-EBCE-487B-AC7F-FE387A8E0C2F}" presName="level2Shape" presStyleLbl="node4" presStyleIdx="0" presStyleCnt="4"/>
      <dgm:spPr/>
      <dgm:t>
        <a:bodyPr/>
        <a:lstStyle/>
        <a:p>
          <a:endParaRPr lang="en-US"/>
        </a:p>
      </dgm:t>
    </dgm:pt>
    <dgm:pt modelId="{C118266B-D88A-4E13-8999-82BDCFEA9B31}" type="pres">
      <dgm:prSet presAssocID="{04C70650-EBCE-487B-AC7F-FE387A8E0C2F}" presName="hierChild3" presStyleCnt="0"/>
      <dgm:spPr/>
    </dgm:pt>
    <dgm:pt modelId="{93112556-E23B-44F1-B760-717A5521C4A4}" type="pres">
      <dgm:prSet presAssocID="{19A543C2-B2C8-40B1-94D3-10B33D67EA00}" presName="Name19" presStyleLbl="parChTrans1D2" presStyleIdx="1" presStyleCnt="5"/>
      <dgm:spPr/>
      <dgm:t>
        <a:bodyPr/>
        <a:lstStyle/>
        <a:p>
          <a:endParaRPr lang="en-US"/>
        </a:p>
      </dgm:t>
    </dgm:pt>
    <dgm:pt modelId="{4381A1AC-3708-4EB4-B994-786E9B682572}" type="pres">
      <dgm:prSet presAssocID="{A1C17DF5-8A3C-4979-A2C1-3284BF9C1D86}" presName="Name21" presStyleCnt="0"/>
      <dgm:spPr/>
    </dgm:pt>
    <dgm:pt modelId="{B8AB30C8-594B-4B47-8C95-634EFB5F9C7D}" type="pres">
      <dgm:prSet presAssocID="{A1C17DF5-8A3C-4979-A2C1-3284BF9C1D86}" presName="level2Shape" presStyleLbl="node2" presStyleIdx="1" presStyleCnt="5"/>
      <dgm:spPr/>
      <dgm:t>
        <a:bodyPr/>
        <a:lstStyle/>
        <a:p>
          <a:endParaRPr lang="en-US"/>
        </a:p>
      </dgm:t>
    </dgm:pt>
    <dgm:pt modelId="{F8967A61-D870-4A4E-90F3-224FC433D059}" type="pres">
      <dgm:prSet presAssocID="{A1C17DF5-8A3C-4979-A2C1-3284BF9C1D86}" presName="hierChild3" presStyleCnt="0"/>
      <dgm:spPr/>
    </dgm:pt>
    <dgm:pt modelId="{B39C3EA4-916D-4882-9A5B-9784378DAB8C}" type="pres">
      <dgm:prSet presAssocID="{2C7134CB-0C4C-4645-B6FB-C95ACD784FA5}" presName="Name19" presStyleLbl="parChTrans1D3" presStyleIdx="1" presStyleCnt="5"/>
      <dgm:spPr/>
      <dgm:t>
        <a:bodyPr/>
        <a:lstStyle/>
        <a:p>
          <a:endParaRPr lang="en-US"/>
        </a:p>
      </dgm:t>
    </dgm:pt>
    <dgm:pt modelId="{9B6B1626-1BC7-47B4-BB42-9E508601D798}" type="pres">
      <dgm:prSet presAssocID="{5A58D008-42BC-4316-8DFB-1358885910AD}" presName="Name21" presStyleCnt="0"/>
      <dgm:spPr/>
    </dgm:pt>
    <dgm:pt modelId="{B1327A84-606D-44E9-A5CF-D76BE59481FD}" type="pres">
      <dgm:prSet presAssocID="{5A58D008-42BC-4316-8DFB-1358885910AD}" presName="level2Shape" presStyleLbl="node3" presStyleIdx="1" presStyleCnt="5"/>
      <dgm:spPr/>
      <dgm:t>
        <a:bodyPr/>
        <a:lstStyle/>
        <a:p>
          <a:endParaRPr lang="en-US"/>
        </a:p>
      </dgm:t>
    </dgm:pt>
    <dgm:pt modelId="{E3FB07EB-F095-40D7-A3F9-871CED01696C}" type="pres">
      <dgm:prSet presAssocID="{5A58D008-42BC-4316-8DFB-1358885910AD}" presName="hierChild3" presStyleCnt="0"/>
      <dgm:spPr/>
    </dgm:pt>
    <dgm:pt modelId="{6D35127E-36BA-4056-94AF-DBAB2130A20C}" type="pres">
      <dgm:prSet presAssocID="{20DDC42D-DAE3-4FF8-9051-CE4D242738EC}" presName="Name19" presStyleLbl="parChTrans1D4" presStyleIdx="1" presStyleCnt="4"/>
      <dgm:spPr/>
      <dgm:t>
        <a:bodyPr/>
        <a:lstStyle/>
        <a:p>
          <a:endParaRPr lang="en-US"/>
        </a:p>
      </dgm:t>
    </dgm:pt>
    <dgm:pt modelId="{9BDDEBED-8240-48D6-B60E-FA57A4783A90}" type="pres">
      <dgm:prSet presAssocID="{B7E9FEEB-BC20-4EE3-B992-BB57056118C3}" presName="Name21" presStyleCnt="0"/>
      <dgm:spPr/>
    </dgm:pt>
    <dgm:pt modelId="{D14B7DF4-62EB-4823-85D2-C80A72A7028C}" type="pres">
      <dgm:prSet presAssocID="{B7E9FEEB-BC20-4EE3-B992-BB57056118C3}" presName="level2Shape" presStyleLbl="node4" presStyleIdx="1" presStyleCnt="4"/>
      <dgm:spPr/>
      <dgm:t>
        <a:bodyPr/>
        <a:lstStyle/>
        <a:p>
          <a:endParaRPr lang="en-US"/>
        </a:p>
      </dgm:t>
    </dgm:pt>
    <dgm:pt modelId="{F6DBC5B0-EEE2-42E2-A35F-C254A4BCA8CD}" type="pres">
      <dgm:prSet presAssocID="{B7E9FEEB-BC20-4EE3-B992-BB57056118C3}" presName="hierChild3" presStyleCnt="0"/>
      <dgm:spPr/>
    </dgm:pt>
    <dgm:pt modelId="{707971DC-818B-46F1-887D-6661951B13F9}" type="pres">
      <dgm:prSet presAssocID="{5686DDD5-2E46-48DD-B3E1-9D842860891F}" presName="Name19" presStyleLbl="parChTrans1D2" presStyleIdx="2" presStyleCnt="5"/>
      <dgm:spPr/>
      <dgm:t>
        <a:bodyPr/>
        <a:lstStyle/>
        <a:p>
          <a:endParaRPr lang="en-US"/>
        </a:p>
      </dgm:t>
    </dgm:pt>
    <dgm:pt modelId="{906131F6-5054-466D-9B81-3404696108CD}" type="pres">
      <dgm:prSet presAssocID="{57645340-154F-466D-9B82-CF47EEEA6F8C}" presName="Name21" presStyleCnt="0"/>
      <dgm:spPr/>
    </dgm:pt>
    <dgm:pt modelId="{242ED543-483A-4D65-B3A6-B038495FC1AD}" type="pres">
      <dgm:prSet presAssocID="{57645340-154F-466D-9B82-CF47EEEA6F8C}" presName="level2Shape" presStyleLbl="node2" presStyleIdx="2" presStyleCnt="5" custScaleX="176963"/>
      <dgm:spPr/>
      <dgm:t>
        <a:bodyPr/>
        <a:lstStyle/>
        <a:p>
          <a:endParaRPr lang="en-US"/>
        </a:p>
      </dgm:t>
    </dgm:pt>
    <dgm:pt modelId="{C640D115-CDB0-498B-8C0C-C705F05BDB7C}" type="pres">
      <dgm:prSet presAssocID="{57645340-154F-466D-9B82-CF47EEEA6F8C}" presName="hierChild3" presStyleCnt="0"/>
      <dgm:spPr/>
    </dgm:pt>
    <dgm:pt modelId="{72E88BD5-30CD-4876-8A9C-38E5E531C1D2}" type="pres">
      <dgm:prSet presAssocID="{CD4A6DEE-9259-4318-B8A0-17423499FB79}" presName="Name19" presStyleLbl="parChTrans1D3" presStyleIdx="2" presStyleCnt="5"/>
      <dgm:spPr/>
      <dgm:t>
        <a:bodyPr/>
        <a:lstStyle/>
        <a:p>
          <a:endParaRPr lang="en-US"/>
        </a:p>
      </dgm:t>
    </dgm:pt>
    <dgm:pt modelId="{0E3E314A-BFED-4046-A294-941EFCE7262A}" type="pres">
      <dgm:prSet presAssocID="{A2C41E79-E38E-4225-9DE1-BE84652C1E41}" presName="Name21" presStyleCnt="0"/>
      <dgm:spPr/>
    </dgm:pt>
    <dgm:pt modelId="{8DC0592D-E71A-404A-A29F-C8C69D038FBE}" type="pres">
      <dgm:prSet presAssocID="{A2C41E79-E38E-4225-9DE1-BE84652C1E41}" presName="level2Shape" presStyleLbl="node3" presStyleIdx="2" presStyleCnt="5"/>
      <dgm:spPr/>
      <dgm:t>
        <a:bodyPr/>
        <a:lstStyle/>
        <a:p>
          <a:endParaRPr lang="en-US"/>
        </a:p>
      </dgm:t>
    </dgm:pt>
    <dgm:pt modelId="{916F24AA-AF3E-4476-9133-D6319F0F3A7D}" type="pres">
      <dgm:prSet presAssocID="{A2C41E79-E38E-4225-9DE1-BE84652C1E41}" presName="hierChild3" presStyleCnt="0"/>
      <dgm:spPr/>
    </dgm:pt>
    <dgm:pt modelId="{FBC90634-B63E-4D28-85B1-C9A7F0908043}" type="pres">
      <dgm:prSet presAssocID="{1B62AB03-D842-4564-BC92-483ECC2274C3}" presName="Name19" presStyleLbl="parChTrans1D4" presStyleIdx="2" presStyleCnt="4"/>
      <dgm:spPr/>
      <dgm:t>
        <a:bodyPr/>
        <a:lstStyle/>
        <a:p>
          <a:endParaRPr lang="en-US"/>
        </a:p>
      </dgm:t>
    </dgm:pt>
    <dgm:pt modelId="{0952E4A0-B0CF-44F0-B33E-B40E09669F43}" type="pres">
      <dgm:prSet presAssocID="{47409953-C120-4743-9DF8-70654E6B2CE4}" presName="Name21" presStyleCnt="0"/>
      <dgm:spPr/>
    </dgm:pt>
    <dgm:pt modelId="{B46617F1-97C9-4474-84D9-068DF0D7F4C5}" type="pres">
      <dgm:prSet presAssocID="{47409953-C120-4743-9DF8-70654E6B2CE4}" presName="level2Shape" presStyleLbl="node4" presStyleIdx="2" presStyleCnt="4"/>
      <dgm:spPr/>
      <dgm:t>
        <a:bodyPr/>
        <a:lstStyle/>
        <a:p>
          <a:endParaRPr lang="en-US"/>
        </a:p>
      </dgm:t>
    </dgm:pt>
    <dgm:pt modelId="{DC42D988-AF8E-4275-89DD-69107D2558C4}" type="pres">
      <dgm:prSet presAssocID="{47409953-C120-4743-9DF8-70654E6B2CE4}" presName="hierChild3" presStyleCnt="0"/>
      <dgm:spPr/>
    </dgm:pt>
    <dgm:pt modelId="{5FB8BF67-490F-47C9-AC1F-47B7590CB472}" type="pres">
      <dgm:prSet presAssocID="{7A575934-58FD-4139-9C5D-20D2D9244BCE}" presName="Name19" presStyleLbl="parChTrans1D2" presStyleIdx="3" presStyleCnt="5"/>
      <dgm:spPr/>
      <dgm:t>
        <a:bodyPr/>
        <a:lstStyle/>
        <a:p>
          <a:endParaRPr lang="en-US"/>
        </a:p>
      </dgm:t>
    </dgm:pt>
    <dgm:pt modelId="{681A7CE9-C064-47B9-9CB3-8E33067B1325}" type="pres">
      <dgm:prSet presAssocID="{9368CA40-0577-43D9-8953-494E28BBDB4F}" presName="Name21" presStyleCnt="0"/>
      <dgm:spPr/>
    </dgm:pt>
    <dgm:pt modelId="{054ABCE7-C07D-4BBF-818F-23C34A1879C8}" type="pres">
      <dgm:prSet presAssocID="{9368CA40-0577-43D9-8953-494E28BBDB4F}" presName="level2Shape" presStyleLbl="node2" presStyleIdx="3" presStyleCnt="5"/>
      <dgm:spPr/>
      <dgm:t>
        <a:bodyPr/>
        <a:lstStyle/>
        <a:p>
          <a:endParaRPr lang="en-US"/>
        </a:p>
      </dgm:t>
    </dgm:pt>
    <dgm:pt modelId="{58AA8280-F36E-4711-A065-E6FCF9EA9B62}" type="pres">
      <dgm:prSet presAssocID="{9368CA40-0577-43D9-8953-494E28BBDB4F}" presName="hierChild3" presStyleCnt="0"/>
      <dgm:spPr/>
    </dgm:pt>
    <dgm:pt modelId="{FFA1A10B-8894-498F-87D6-CA8481E024E0}" type="pres">
      <dgm:prSet presAssocID="{919824F2-5D60-42A5-9C24-1A6DCB1F6D35}" presName="Name19" presStyleLbl="parChTrans1D3" presStyleIdx="3" presStyleCnt="5"/>
      <dgm:spPr/>
      <dgm:t>
        <a:bodyPr/>
        <a:lstStyle/>
        <a:p>
          <a:endParaRPr lang="en-US"/>
        </a:p>
      </dgm:t>
    </dgm:pt>
    <dgm:pt modelId="{A016B20D-0DA3-4335-8E81-74CF0A0A402A}" type="pres">
      <dgm:prSet presAssocID="{CA6844D4-B857-4EEE-AA30-C6622005AC34}" presName="Name21" presStyleCnt="0"/>
      <dgm:spPr/>
    </dgm:pt>
    <dgm:pt modelId="{602F76A0-1DE1-423A-9D55-ADA7A2646C99}" type="pres">
      <dgm:prSet presAssocID="{CA6844D4-B857-4EEE-AA30-C6622005AC34}" presName="level2Shape" presStyleLbl="node3" presStyleIdx="3" presStyleCnt="5"/>
      <dgm:spPr/>
      <dgm:t>
        <a:bodyPr/>
        <a:lstStyle/>
        <a:p>
          <a:endParaRPr lang="en-US"/>
        </a:p>
      </dgm:t>
    </dgm:pt>
    <dgm:pt modelId="{EF40AC98-7DB3-48EF-B56E-1C3C9AF11D21}" type="pres">
      <dgm:prSet presAssocID="{CA6844D4-B857-4EEE-AA30-C6622005AC34}" presName="hierChild3" presStyleCnt="0"/>
      <dgm:spPr/>
    </dgm:pt>
    <dgm:pt modelId="{22B43125-7037-4E53-B9C2-EFB837624635}" type="pres">
      <dgm:prSet presAssocID="{0B338BD9-D090-489C-A47B-B29D65A95D8A}" presName="Name19" presStyleLbl="parChTrans1D2" presStyleIdx="4" presStyleCnt="5"/>
      <dgm:spPr/>
      <dgm:t>
        <a:bodyPr/>
        <a:lstStyle/>
        <a:p>
          <a:endParaRPr lang="en-US"/>
        </a:p>
      </dgm:t>
    </dgm:pt>
    <dgm:pt modelId="{5C320603-6E39-4F21-B4EB-B677EB6F9313}" type="pres">
      <dgm:prSet presAssocID="{EC06C2CB-81DB-4E9B-973A-A415ADECB6F0}" presName="Name21" presStyleCnt="0"/>
      <dgm:spPr/>
    </dgm:pt>
    <dgm:pt modelId="{341C1AC3-255F-4978-8DAF-B25CDC3E5456}" type="pres">
      <dgm:prSet presAssocID="{EC06C2CB-81DB-4E9B-973A-A415ADECB6F0}" presName="level2Shape" presStyleLbl="node2" presStyleIdx="4" presStyleCnt="5"/>
      <dgm:spPr/>
      <dgm:t>
        <a:bodyPr/>
        <a:lstStyle/>
        <a:p>
          <a:endParaRPr lang="en-US"/>
        </a:p>
      </dgm:t>
    </dgm:pt>
    <dgm:pt modelId="{247764E9-D1E3-4825-8B21-B59E1D78F501}" type="pres">
      <dgm:prSet presAssocID="{EC06C2CB-81DB-4E9B-973A-A415ADECB6F0}" presName="hierChild3" presStyleCnt="0"/>
      <dgm:spPr/>
    </dgm:pt>
    <dgm:pt modelId="{F02A7F82-FD3E-4E38-88E0-94632E61E2E4}" type="pres">
      <dgm:prSet presAssocID="{B5798015-3728-4C47-BC5D-71AFC7CCF89D}" presName="Name19" presStyleLbl="parChTrans1D3" presStyleIdx="4" presStyleCnt="5"/>
      <dgm:spPr/>
      <dgm:t>
        <a:bodyPr/>
        <a:lstStyle/>
        <a:p>
          <a:endParaRPr lang="en-US"/>
        </a:p>
      </dgm:t>
    </dgm:pt>
    <dgm:pt modelId="{C18188F2-66A6-470D-A0BC-F2F110D7B91B}" type="pres">
      <dgm:prSet presAssocID="{6E130D72-2386-44C2-8CA6-A573D09AD6AB}" presName="Name21" presStyleCnt="0"/>
      <dgm:spPr/>
    </dgm:pt>
    <dgm:pt modelId="{98589C87-667E-460C-9DE8-26A4739FC161}" type="pres">
      <dgm:prSet presAssocID="{6E130D72-2386-44C2-8CA6-A573D09AD6AB}" presName="level2Shape" presStyleLbl="node3" presStyleIdx="4" presStyleCnt="5"/>
      <dgm:spPr/>
      <dgm:t>
        <a:bodyPr/>
        <a:lstStyle/>
        <a:p>
          <a:endParaRPr lang="en-US"/>
        </a:p>
      </dgm:t>
    </dgm:pt>
    <dgm:pt modelId="{BEAAFD84-22F8-4366-ABE1-FE98B1D63914}" type="pres">
      <dgm:prSet presAssocID="{6E130D72-2386-44C2-8CA6-A573D09AD6AB}" presName="hierChild3" presStyleCnt="0"/>
      <dgm:spPr/>
    </dgm:pt>
    <dgm:pt modelId="{DFF047F7-D195-4902-A8D8-F7ED91AA8C06}" type="pres">
      <dgm:prSet presAssocID="{E087D514-9B33-4910-B16A-18CAA3C16CDF}" presName="Name19" presStyleLbl="parChTrans1D4" presStyleIdx="3" presStyleCnt="4"/>
      <dgm:spPr/>
      <dgm:t>
        <a:bodyPr/>
        <a:lstStyle/>
        <a:p>
          <a:endParaRPr lang="en-US"/>
        </a:p>
      </dgm:t>
    </dgm:pt>
    <dgm:pt modelId="{84B48EE9-401E-4885-8551-1FD2B9E3F9FA}" type="pres">
      <dgm:prSet presAssocID="{D0DAF578-E9B0-44F6-9C43-86A323B16CF5}" presName="Name21" presStyleCnt="0"/>
      <dgm:spPr/>
    </dgm:pt>
    <dgm:pt modelId="{3C221C59-6DF6-47D6-9BC6-C959482CC1A9}" type="pres">
      <dgm:prSet presAssocID="{D0DAF578-E9B0-44F6-9C43-86A323B16CF5}" presName="level2Shape" presStyleLbl="node4" presStyleIdx="3" presStyleCnt="4"/>
      <dgm:spPr/>
      <dgm:t>
        <a:bodyPr/>
        <a:lstStyle/>
        <a:p>
          <a:endParaRPr lang="en-US"/>
        </a:p>
      </dgm:t>
    </dgm:pt>
    <dgm:pt modelId="{857633A7-4AAC-4FEF-A453-7886F87D5784}" type="pres">
      <dgm:prSet presAssocID="{D0DAF578-E9B0-44F6-9C43-86A323B16CF5}" presName="hierChild3" presStyleCnt="0"/>
      <dgm:spPr/>
    </dgm:pt>
    <dgm:pt modelId="{CA227674-1246-4EF0-BB81-03F16379B76D}" type="pres">
      <dgm:prSet presAssocID="{BC5A1E7A-1DFB-4EA7-AF0C-F2ED1ED84722}" presName="bgShapesFlow" presStyleCnt="0"/>
      <dgm:spPr/>
    </dgm:pt>
    <dgm:pt modelId="{3933854A-0CEB-457C-8525-852B80AE6C50}" type="pres">
      <dgm:prSet presAssocID="{BA9048B6-6077-4DFA-BCE9-6693318EC541}" presName="rectComp" presStyleCnt="0"/>
      <dgm:spPr/>
    </dgm:pt>
    <dgm:pt modelId="{AF1AB0AB-10A1-4C99-B44E-52EAFBCC952D}" type="pres">
      <dgm:prSet presAssocID="{BA9048B6-6077-4DFA-BCE9-6693318EC541}" presName="bgRect" presStyleLbl="bgShp" presStyleIdx="0" presStyleCnt="4"/>
      <dgm:spPr/>
      <dgm:t>
        <a:bodyPr/>
        <a:lstStyle/>
        <a:p>
          <a:endParaRPr lang="en-US"/>
        </a:p>
      </dgm:t>
    </dgm:pt>
    <dgm:pt modelId="{74EF881A-E53A-4131-883E-3AE9079CAC6F}" type="pres">
      <dgm:prSet presAssocID="{BA9048B6-6077-4DFA-BCE9-6693318EC541}" presName="bgRectTx" presStyleLbl="bgShp" presStyleIdx="0" presStyleCnt="4">
        <dgm:presLayoutVars>
          <dgm:bulletEnabled val="1"/>
        </dgm:presLayoutVars>
      </dgm:prSet>
      <dgm:spPr/>
      <dgm:t>
        <a:bodyPr/>
        <a:lstStyle/>
        <a:p>
          <a:endParaRPr lang="en-US"/>
        </a:p>
      </dgm:t>
    </dgm:pt>
    <dgm:pt modelId="{0AF557F8-C8BD-49ED-96D5-F78251EB9C39}" type="pres">
      <dgm:prSet presAssocID="{BA9048B6-6077-4DFA-BCE9-6693318EC541}" presName="spComp" presStyleCnt="0"/>
      <dgm:spPr/>
    </dgm:pt>
    <dgm:pt modelId="{6912BF9D-3D73-45C2-A12D-1B27935CBAE2}" type="pres">
      <dgm:prSet presAssocID="{BA9048B6-6077-4DFA-BCE9-6693318EC541}" presName="vSp" presStyleCnt="0"/>
      <dgm:spPr/>
    </dgm:pt>
    <dgm:pt modelId="{EC1E96E3-9133-4DDB-9E96-53C4779D0BB5}" type="pres">
      <dgm:prSet presAssocID="{F76BA1CF-A21A-4720-ADEB-D2667D78E180}" presName="rectComp" presStyleCnt="0"/>
      <dgm:spPr/>
    </dgm:pt>
    <dgm:pt modelId="{1E15718A-0F0F-4FBC-B9E2-FFF096048F13}" type="pres">
      <dgm:prSet presAssocID="{F76BA1CF-A21A-4720-ADEB-D2667D78E180}" presName="bgRect" presStyleLbl="bgShp" presStyleIdx="1" presStyleCnt="4"/>
      <dgm:spPr/>
      <dgm:t>
        <a:bodyPr/>
        <a:lstStyle/>
        <a:p>
          <a:endParaRPr lang="en-US"/>
        </a:p>
      </dgm:t>
    </dgm:pt>
    <dgm:pt modelId="{129DB882-5091-4CD3-A1DB-74839F6D3070}" type="pres">
      <dgm:prSet presAssocID="{F76BA1CF-A21A-4720-ADEB-D2667D78E180}" presName="bgRectTx" presStyleLbl="bgShp" presStyleIdx="1" presStyleCnt="4">
        <dgm:presLayoutVars>
          <dgm:bulletEnabled val="1"/>
        </dgm:presLayoutVars>
      </dgm:prSet>
      <dgm:spPr/>
      <dgm:t>
        <a:bodyPr/>
        <a:lstStyle/>
        <a:p>
          <a:endParaRPr lang="en-US"/>
        </a:p>
      </dgm:t>
    </dgm:pt>
    <dgm:pt modelId="{58619DD7-62C8-423C-B313-5D7DFFF55C3F}" type="pres">
      <dgm:prSet presAssocID="{F76BA1CF-A21A-4720-ADEB-D2667D78E180}" presName="spComp" presStyleCnt="0"/>
      <dgm:spPr/>
    </dgm:pt>
    <dgm:pt modelId="{1E46FE74-62FF-4A2E-9A12-6D2F4F3BE158}" type="pres">
      <dgm:prSet presAssocID="{F76BA1CF-A21A-4720-ADEB-D2667D78E180}" presName="vSp" presStyleCnt="0"/>
      <dgm:spPr/>
    </dgm:pt>
    <dgm:pt modelId="{CB4B6028-F455-44A6-9A5B-DAD455B0FE3B}" type="pres">
      <dgm:prSet presAssocID="{84BAF05A-3818-4251-AC09-C1FAAC8EBDA1}" presName="rectComp" presStyleCnt="0"/>
      <dgm:spPr/>
    </dgm:pt>
    <dgm:pt modelId="{C7055B40-9D43-4C6B-9B4B-4CF7A81A98E1}" type="pres">
      <dgm:prSet presAssocID="{84BAF05A-3818-4251-AC09-C1FAAC8EBDA1}" presName="bgRect" presStyleLbl="bgShp" presStyleIdx="2" presStyleCnt="4"/>
      <dgm:spPr/>
      <dgm:t>
        <a:bodyPr/>
        <a:lstStyle/>
        <a:p>
          <a:endParaRPr lang="en-US"/>
        </a:p>
      </dgm:t>
    </dgm:pt>
    <dgm:pt modelId="{6B5FDFB0-EC48-4BD2-BB2C-8A97B6884696}" type="pres">
      <dgm:prSet presAssocID="{84BAF05A-3818-4251-AC09-C1FAAC8EBDA1}" presName="bgRectTx" presStyleLbl="bgShp" presStyleIdx="2" presStyleCnt="4">
        <dgm:presLayoutVars>
          <dgm:bulletEnabled val="1"/>
        </dgm:presLayoutVars>
      </dgm:prSet>
      <dgm:spPr/>
      <dgm:t>
        <a:bodyPr/>
        <a:lstStyle/>
        <a:p>
          <a:endParaRPr lang="en-US"/>
        </a:p>
      </dgm:t>
    </dgm:pt>
    <dgm:pt modelId="{F0EB6110-51F7-47AD-ABBC-7A4951BF8A92}" type="pres">
      <dgm:prSet presAssocID="{84BAF05A-3818-4251-AC09-C1FAAC8EBDA1}" presName="spComp" presStyleCnt="0"/>
      <dgm:spPr/>
    </dgm:pt>
    <dgm:pt modelId="{8B127334-86AA-4E92-85D6-8F8078E01884}" type="pres">
      <dgm:prSet presAssocID="{84BAF05A-3818-4251-AC09-C1FAAC8EBDA1}" presName="vSp" presStyleCnt="0"/>
      <dgm:spPr/>
    </dgm:pt>
    <dgm:pt modelId="{3EDE150E-4BD0-445E-88A3-39B218F4BF9A}" type="pres">
      <dgm:prSet presAssocID="{815797E1-70A9-4B36-A306-CBAB39E0B5FB}" presName="rectComp" presStyleCnt="0"/>
      <dgm:spPr/>
    </dgm:pt>
    <dgm:pt modelId="{8047767B-1EC7-46EC-8895-CD5F32CFA5FE}" type="pres">
      <dgm:prSet presAssocID="{815797E1-70A9-4B36-A306-CBAB39E0B5FB}" presName="bgRect" presStyleLbl="bgShp" presStyleIdx="3" presStyleCnt="4"/>
      <dgm:spPr/>
      <dgm:t>
        <a:bodyPr/>
        <a:lstStyle/>
        <a:p>
          <a:endParaRPr lang="en-US"/>
        </a:p>
      </dgm:t>
    </dgm:pt>
    <dgm:pt modelId="{0FED2160-8045-407A-ACE8-CC4CB13C79BB}" type="pres">
      <dgm:prSet presAssocID="{815797E1-70A9-4B36-A306-CBAB39E0B5FB}" presName="bgRectTx" presStyleLbl="bgShp" presStyleIdx="3" presStyleCnt="4">
        <dgm:presLayoutVars>
          <dgm:bulletEnabled val="1"/>
        </dgm:presLayoutVars>
      </dgm:prSet>
      <dgm:spPr/>
      <dgm:t>
        <a:bodyPr/>
        <a:lstStyle/>
        <a:p>
          <a:endParaRPr lang="en-US"/>
        </a:p>
      </dgm:t>
    </dgm:pt>
  </dgm:ptLst>
  <dgm:cxnLst>
    <dgm:cxn modelId="{91121BC9-4175-4684-B0C0-3CE42B02D09B}" srcId="{EC06C2CB-81DB-4E9B-973A-A415ADECB6F0}" destId="{6E130D72-2386-44C2-8CA6-A573D09AD6AB}" srcOrd="0" destOrd="0" parTransId="{B5798015-3728-4C47-BC5D-71AFC7CCF89D}" sibTransId="{21C25204-48E7-439E-B603-5355AF92E5C8}"/>
    <dgm:cxn modelId="{CB82082F-1B6C-4004-85C5-C590468DBEF3}" type="presOf" srcId="{5A58D008-42BC-4316-8DFB-1358885910AD}" destId="{B1327A84-606D-44E9-A5CF-D76BE59481FD}" srcOrd="0" destOrd="0" presId="urn:microsoft.com/office/officeart/2005/8/layout/hierarchy6"/>
    <dgm:cxn modelId="{2BAF9B59-81CF-4A6F-B5A3-2FED5892B5E9}" srcId="{A1C17DF5-8A3C-4979-A2C1-3284BF9C1D86}" destId="{5A58D008-42BC-4316-8DFB-1358885910AD}" srcOrd="0" destOrd="0" parTransId="{2C7134CB-0C4C-4645-B6FB-C95ACD784FA5}" sibTransId="{9A04D330-E5DD-4266-BD79-52168B8DEC99}"/>
    <dgm:cxn modelId="{9D89C037-313C-4353-872A-2963FCDB8DAA}" type="presOf" srcId="{F76BA1CF-A21A-4720-ADEB-D2667D78E180}" destId="{1E15718A-0F0F-4FBC-B9E2-FFF096048F13}" srcOrd="0" destOrd="0" presId="urn:microsoft.com/office/officeart/2005/8/layout/hierarchy6"/>
    <dgm:cxn modelId="{B550775A-F397-4740-923F-857C9A9812D0}" type="presOf" srcId="{BA9048B6-6077-4DFA-BCE9-6693318EC541}" destId="{74EF881A-E53A-4131-883E-3AE9079CAC6F}" srcOrd="1" destOrd="0" presId="urn:microsoft.com/office/officeart/2005/8/layout/hierarchy6"/>
    <dgm:cxn modelId="{0AEA3A5A-B03B-4EE9-B0DC-9CC3877E96B1}" type="presOf" srcId="{D0DAF578-E9B0-44F6-9C43-86A323B16CF5}" destId="{3C221C59-6DF6-47D6-9BC6-C959482CC1A9}" srcOrd="0" destOrd="0" presId="urn:microsoft.com/office/officeart/2005/8/layout/hierarchy6"/>
    <dgm:cxn modelId="{BE7F7B07-09A3-45A6-B322-25F66B16F0A0}" type="presOf" srcId="{6E130D72-2386-44C2-8CA6-A573D09AD6AB}" destId="{98589C87-667E-460C-9DE8-26A4739FC161}" srcOrd="0" destOrd="0" presId="urn:microsoft.com/office/officeart/2005/8/layout/hierarchy6"/>
    <dgm:cxn modelId="{C9F38A63-20E2-45B2-8229-D0CA4750F60C}" type="presOf" srcId="{5A69AC4F-E1F1-4312-A1EC-3B911E2731E3}" destId="{5C77454B-C411-48A9-B98D-3441C1F83C0F}" srcOrd="0" destOrd="0" presId="urn:microsoft.com/office/officeart/2005/8/layout/hierarchy6"/>
    <dgm:cxn modelId="{35383130-CF25-49AB-90DE-6D7DC6225AA6}" type="presOf" srcId="{1B62AB03-D842-4564-BC92-483ECC2274C3}" destId="{FBC90634-B63E-4D28-85B1-C9A7F0908043}" srcOrd="0" destOrd="0" presId="urn:microsoft.com/office/officeart/2005/8/layout/hierarchy6"/>
    <dgm:cxn modelId="{0630CBB0-CB67-49F3-96F6-CBB06A1B255A}" srcId="{BC5A1E7A-1DFB-4EA7-AF0C-F2ED1ED84722}" destId="{815797E1-70A9-4B36-A306-CBAB39E0B5FB}" srcOrd="4" destOrd="0" parTransId="{3E3CB633-4F50-487D-9731-86E93FFA5827}" sibTransId="{2109DE6D-6719-436E-9B32-C9730A4BB805}"/>
    <dgm:cxn modelId="{1D5D418E-798A-4951-AC1A-D8504869C9A1}" type="presOf" srcId="{0B338BD9-D090-489C-A47B-B29D65A95D8A}" destId="{22B43125-7037-4E53-B9C2-EFB837624635}" srcOrd="0" destOrd="0" presId="urn:microsoft.com/office/officeart/2005/8/layout/hierarchy6"/>
    <dgm:cxn modelId="{9CFC0A94-A434-4C6A-B7A9-A5881321193B}" type="presOf" srcId="{B7E9FEEB-BC20-4EE3-B992-BB57056118C3}" destId="{D14B7DF4-62EB-4823-85D2-C80A72A7028C}" srcOrd="0" destOrd="0" presId="urn:microsoft.com/office/officeart/2005/8/layout/hierarchy6"/>
    <dgm:cxn modelId="{7D47CFF2-F8D8-47AA-8FE7-68C12283BA9B}" srcId="{BC5A1E7A-1DFB-4EA7-AF0C-F2ED1ED84722}" destId="{F76BA1CF-A21A-4720-ADEB-D2667D78E180}" srcOrd="2" destOrd="0" parTransId="{C84D7A61-9E66-46A6-8599-9C83059CAD78}" sibTransId="{5C534A77-ED48-4FC2-A9AA-B8282F37D1B4}"/>
    <dgm:cxn modelId="{69ABA5EC-7C9A-4601-92AE-8730EE10A550}" srcId="{BC5A1E7A-1DFB-4EA7-AF0C-F2ED1ED84722}" destId="{BA9048B6-6077-4DFA-BCE9-6693318EC541}" srcOrd="1" destOrd="0" parTransId="{A5C0CE02-CFE5-4FB5-A397-FC71977645A3}" sibTransId="{349D2035-9F83-4838-8437-B1D4EB83A466}"/>
    <dgm:cxn modelId="{122A9964-DAE9-4B18-BF49-7FBEFA12BE7B}" type="presOf" srcId="{FBC022D0-006D-4CA8-90EF-6F178BF057F7}" destId="{092EE53F-4535-41A6-828B-24CBA40455C9}" srcOrd="0" destOrd="0" presId="urn:microsoft.com/office/officeart/2005/8/layout/hierarchy6"/>
    <dgm:cxn modelId="{405F5B33-14E0-4E86-94F1-037075E2E646}" type="presOf" srcId="{12340964-5281-474E-B500-D6B5A285C252}" destId="{FB10D652-9DFB-491B-AFC6-7DBA2330D256}" srcOrd="0" destOrd="0" presId="urn:microsoft.com/office/officeart/2005/8/layout/hierarchy6"/>
    <dgm:cxn modelId="{BC7910A7-ECB9-4A65-975E-D62F584AD8D7}" type="presOf" srcId="{B8C67680-0D88-4258-AAA9-F5C37A68A99A}" destId="{BEDFF8AD-03E9-4366-9EB1-F9C89F0057B2}" srcOrd="0" destOrd="0" presId="urn:microsoft.com/office/officeart/2005/8/layout/hierarchy6"/>
    <dgm:cxn modelId="{558DDF3C-2C97-4E15-9088-4B4B157361B1}" srcId="{5A69AC4F-E1F1-4312-A1EC-3B911E2731E3}" destId="{04C70650-EBCE-487B-AC7F-FE387A8E0C2F}" srcOrd="0" destOrd="0" parTransId="{4CAE4415-794B-4405-9000-C239876118A8}" sibTransId="{046DD2EE-4C99-4201-BDA8-05A5BC932D60}"/>
    <dgm:cxn modelId="{C8474215-CF87-4655-BB51-A4E5B5260D8B}" type="presOf" srcId="{57645340-154F-466D-9B82-CF47EEEA6F8C}" destId="{242ED543-483A-4D65-B3A6-B038495FC1AD}" srcOrd="0" destOrd="0" presId="urn:microsoft.com/office/officeart/2005/8/layout/hierarchy6"/>
    <dgm:cxn modelId="{DB839614-7490-4A65-9C20-55F3F7D0834D}" type="presOf" srcId="{9368CA40-0577-43D9-8953-494E28BBDB4F}" destId="{054ABCE7-C07D-4BBF-818F-23C34A1879C8}" srcOrd="0" destOrd="0" presId="urn:microsoft.com/office/officeart/2005/8/layout/hierarchy6"/>
    <dgm:cxn modelId="{948E05CF-D0B2-4DC8-8C62-08A9036A422D}" type="presOf" srcId="{815797E1-70A9-4B36-A306-CBAB39E0B5FB}" destId="{0FED2160-8045-407A-ACE8-CC4CB13C79BB}" srcOrd="1" destOrd="0" presId="urn:microsoft.com/office/officeart/2005/8/layout/hierarchy6"/>
    <dgm:cxn modelId="{38DFB80F-46AF-491E-9277-6A517C8DB3B3}" type="presOf" srcId="{ECAA8841-CEC6-4501-8EE2-A94216202E40}" destId="{76A2F854-598E-4CCB-ADE2-F38CE77D4F7F}" srcOrd="0" destOrd="0" presId="urn:microsoft.com/office/officeart/2005/8/layout/hierarchy6"/>
    <dgm:cxn modelId="{C5DC063A-D092-4462-B015-A6A33094E55C}" srcId="{5A58D008-42BC-4316-8DFB-1358885910AD}" destId="{B7E9FEEB-BC20-4EE3-B992-BB57056118C3}" srcOrd="0" destOrd="0" parTransId="{20DDC42D-DAE3-4FF8-9051-CE4D242738EC}" sibTransId="{56AFFB78-4E97-4C4B-ABC9-8760BEBE1AD0}"/>
    <dgm:cxn modelId="{50C841F6-41FC-4FE9-9FFB-B504DE392A9C}" type="presOf" srcId="{47409953-C120-4743-9DF8-70654E6B2CE4}" destId="{B46617F1-97C9-4474-84D9-068DF0D7F4C5}" srcOrd="0" destOrd="0" presId="urn:microsoft.com/office/officeart/2005/8/layout/hierarchy6"/>
    <dgm:cxn modelId="{89B0E995-8A93-456F-85D4-2F6F9712AAE7}" type="presOf" srcId="{19A543C2-B2C8-40B1-94D3-10B33D67EA00}" destId="{93112556-E23B-44F1-B760-717A5521C4A4}" srcOrd="0" destOrd="0" presId="urn:microsoft.com/office/officeart/2005/8/layout/hierarchy6"/>
    <dgm:cxn modelId="{21362EF4-66FE-4B03-B47D-2B4397C33841}" type="presOf" srcId="{5686DDD5-2E46-48DD-B3E1-9D842860891F}" destId="{707971DC-818B-46F1-887D-6661951B13F9}" srcOrd="0" destOrd="0" presId="urn:microsoft.com/office/officeart/2005/8/layout/hierarchy6"/>
    <dgm:cxn modelId="{848754A3-55C4-4851-B9DB-1DDD94A771EF}" srcId="{BC5A1E7A-1DFB-4EA7-AF0C-F2ED1ED84722}" destId="{84BAF05A-3818-4251-AC09-C1FAAC8EBDA1}" srcOrd="3" destOrd="0" parTransId="{24EB9610-9003-4775-ABD5-F1688D166075}" sibTransId="{ABAA88DF-C839-4BF0-89F7-5601BF0F5BFE}"/>
    <dgm:cxn modelId="{CCBD0FCD-FC1A-412F-ACCD-74FA81B606A4}" type="presOf" srcId="{CD4A6DEE-9259-4318-B8A0-17423499FB79}" destId="{72E88BD5-30CD-4876-8A9C-38E5E531C1D2}" srcOrd="0" destOrd="0" presId="urn:microsoft.com/office/officeart/2005/8/layout/hierarchy6"/>
    <dgm:cxn modelId="{61D45AFE-2BAB-4E51-A096-65DB8ED60F80}" type="presOf" srcId="{F76BA1CF-A21A-4720-ADEB-D2667D78E180}" destId="{129DB882-5091-4CD3-A1DB-74839F6D3070}" srcOrd="1" destOrd="0" presId="urn:microsoft.com/office/officeart/2005/8/layout/hierarchy6"/>
    <dgm:cxn modelId="{1E1534D5-B391-4B5B-B12C-333DD2E66670}" srcId="{FBC022D0-006D-4CA8-90EF-6F178BF057F7}" destId="{9368CA40-0577-43D9-8953-494E28BBDB4F}" srcOrd="3" destOrd="0" parTransId="{7A575934-58FD-4139-9C5D-20D2D9244BCE}" sibTransId="{1D8F0EA3-52AF-42A2-86A7-5F795C975795}"/>
    <dgm:cxn modelId="{709D9F0C-4CF7-42A4-98E8-93E9CC64F06F}" type="presOf" srcId="{EC06C2CB-81DB-4E9B-973A-A415ADECB6F0}" destId="{341C1AC3-255F-4978-8DAF-B25CDC3E5456}" srcOrd="0" destOrd="0" presId="urn:microsoft.com/office/officeart/2005/8/layout/hierarchy6"/>
    <dgm:cxn modelId="{86B6CC3F-6918-4F01-8077-C4305A7E967A}" type="presOf" srcId="{20DDC42D-DAE3-4FF8-9051-CE4D242738EC}" destId="{6D35127E-36BA-4056-94AF-DBAB2130A20C}" srcOrd="0" destOrd="0" presId="urn:microsoft.com/office/officeart/2005/8/layout/hierarchy6"/>
    <dgm:cxn modelId="{59F38B56-44EB-4A71-B5CA-401954968292}" srcId="{FBC022D0-006D-4CA8-90EF-6F178BF057F7}" destId="{ECAA8841-CEC6-4501-8EE2-A94216202E40}" srcOrd="0" destOrd="0" parTransId="{B8C67680-0D88-4258-AAA9-F5C37A68A99A}" sibTransId="{40DD686C-C4EB-4570-B485-476E2EA21267}"/>
    <dgm:cxn modelId="{37EC0F73-3684-4635-B055-678AAB054AC6}" srcId="{9368CA40-0577-43D9-8953-494E28BBDB4F}" destId="{CA6844D4-B857-4EEE-AA30-C6622005AC34}" srcOrd="0" destOrd="0" parTransId="{919824F2-5D60-42A5-9C24-1A6DCB1F6D35}" sibTransId="{84E0D831-A9BD-4061-8196-AF779EE8830A}"/>
    <dgm:cxn modelId="{C488B611-1D4C-4796-9C8E-C74CD2C11C56}" type="presOf" srcId="{919824F2-5D60-42A5-9C24-1A6DCB1F6D35}" destId="{FFA1A10B-8894-498F-87D6-CA8481E024E0}" srcOrd="0" destOrd="0" presId="urn:microsoft.com/office/officeart/2005/8/layout/hierarchy6"/>
    <dgm:cxn modelId="{785AEB37-3608-4C65-99A5-90C9F2B4D911}" type="presOf" srcId="{4CAE4415-794B-4405-9000-C239876118A8}" destId="{64D37E38-8F4E-48D2-83BE-4528FEBEAF5C}" srcOrd="0" destOrd="0" presId="urn:microsoft.com/office/officeart/2005/8/layout/hierarchy6"/>
    <dgm:cxn modelId="{9CF5531B-4412-4276-BAD3-FD869F38B5F0}" srcId="{FBC022D0-006D-4CA8-90EF-6F178BF057F7}" destId="{EC06C2CB-81DB-4E9B-973A-A415ADECB6F0}" srcOrd="4" destOrd="0" parTransId="{0B338BD9-D090-489C-A47B-B29D65A95D8A}" sibTransId="{C84AC4A6-41A8-4924-A1A7-0B1780614D0D}"/>
    <dgm:cxn modelId="{0DCE1817-94CD-42B1-B480-7FC75438F06C}" type="presOf" srcId="{B5798015-3728-4C47-BC5D-71AFC7CCF89D}" destId="{F02A7F82-FD3E-4E38-88E0-94632E61E2E4}" srcOrd="0" destOrd="0" presId="urn:microsoft.com/office/officeart/2005/8/layout/hierarchy6"/>
    <dgm:cxn modelId="{44DA1CDD-5F3F-4D62-81F1-AF71D1B4AD88}" type="presOf" srcId="{04C70650-EBCE-487B-AC7F-FE387A8E0C2F}" destId="{27EC7BCA-B0A9-4D43-97B8-36E0AC1D44EC}" srcOrd="0" destOrd="0" presId="urn:microsoft.com/office/officeart/2005/8/layout/hierarchy6"/>
    <dgm:cxn modelId="{11FD0906-F011-415D-A846-3F6EAA162024}" srcId="{6E130D72-2386-44C2-8CA6-A573D09AD6AB}" destId="{D0DAF578-E9B0-44F6-9C43-86A323B16CF5}" srcOrd="0" destOrd="0" parTransId="{E087D514-9B33-4910-B16A-18CAA3C16CDF}" sibTransId="{D57F9FE9-7BB3-4EE1-A8EA-6506576E0554}"/>
    <dgm:cxn modelId="{3E5E0726-6A20-42D9-B35C-8A6F236432A3}" srcId="{A2C41E79-E38E-4225-9DE1-BE84652C1E41}" destId="{47409953-C120-4743-9DF8-70654E6B2CE4}" srcOrd="0" destOrd="0" parTransId="{1B62AB03-D842-4564-BC92-483ECC2274C3}" sibTransId="{3E2FEE78-0476-4CD5-9F7F-FE2311AA315A}"/>
    <dgm:cxn modelId="{4E3A9CBD-B421-467C-AEC4-131070558698}" srcId="{ECAA8841-CEC6-4501-8EE2-A94216202E40}" destId="{5A69AC4F-E1F1-4312-A1EC-3B911E2731E3}" srcOrd="0" destOrd="0" parTransId="{12340964-5281-474E-B500-D6B5A285C252}" sibTransId="{87094583-497E-4A83-8085-A065AAC0675A}"/>
    <dgm:cxn modelId="{CFC1520E-D1EA-46B4-BEAC-F2D7943E35DA}" type="presOf" srcId="{815797E1-70A9-4B36-A306-CBAB39E0B5FB}" destId="{8047767B-1EC7-46EC-8895-CD5F32CFA5FE}" srcOrd="0" destOrd="0" presId="urn:microsoft.com/office/officeart/2005/8/layout/hierarchy6"/>
    <dgm:cxn modelId="{E3C672E8-6D3C-425F-9E3F-CDD160F44D82}" type="presOf" srcId="{84BAF05A-3818-4251-AC09-C1FAAC8EBDA1}" destId="{6B5FDFB0-EC48-4BD2-BB2C-8A97B6884696}" srcOrd="1" destOrd="0" presId="urn:microsoft.com/office/officeart/2005/8/layout/hierarchy6"/>
    <dgm:cxn modelId="{46BF2373-6705-46AB-B5F1-EA8AEAF55B80}" srcId="{57645340-154F-466D-9B82-CF47EEEA6F8C}" destId="{A2C41E79-E38E-4225-9DE1-BE84652C1E41}" srcOrd="0" destOrd="0" parTransId="{CD4A6DEE-9259-4318-B8A0-17423499FB79}" sibTransId="{6BF388B5-C095-4542-9A8B-F9FF919CD698}"/>
    <dgm:cxn modelId="{1264DF74-246A-4B56-A50E-4A8EFDE7EB3D}" type="presOf" srcId="{CA6844D4-B857-4EEE-AA30-C6622005AC34}" destId="{602F76A0-1DE1-423A-9D55-ADA7A2646C99}" srcOrd="0" destOrd="0" presId="urn:microsoft.com/office/officeart/2005/8/layout/hierarchy6"/>
    <dgm:cxn modelId="{25D61B1B-D0C9-43E2-AF08-EE78DD73BFD8}" srcId="{FBC022D0-006D-4CA8-90EF-6F178BF057F7}" destId="{A1C17DF5-8A3C-4979-A2C1-3284BF9C1D86}" srcOrd="1" destOrd="0" parTransId="{19A543C2-B2C8-40B1-94D3-10B33D67EA00}" sibTransId="{495692C0-9E81-4A07-8A9C-6D79C24AA002}"/>
    <dgm:cxn modelId="{4203D742-8DE9-4380-82F0-07A97999F4BD}" type="presOf" srcId="{BA9048B6-6077-4DFA-BCE9-6693318EC541}" destId="{AF1AB0AB-10A1-4C99-B44E-52EAFBCC952D}" srcOrd="0" destOrd="0" presId="urn:microsoft.com/office/officeart/2005/8/layout/hierarchy6"/>
    <dgm:cxn modelId="{3502E2E6-A43D-4458-AE35-A739C421408E}" type="presOf" srcId="{A1C17DF5-8A3C-4979-A2C1-3284BF9C1D86}" destId="{B8AB30C8-594B-4B47-8C95-634EFB5F9C7D}" srcOrd="0" destOrd="0" presId="urn:microsoft.com/office/officeart/2005/8/layout/hierarchy6"/>
    <dgm:cxn modelId="{FEDDB25C-8D33-487B-8BBE-4A9E322310D6}" type="presOf" srcId="{84BAF05A-3818-4251-AC09-C1FAAC8EBDA1}" destId="{C7055B40-9D43-4C6B-9B4B-4CF7A81A98E1}" srcOrd="0" destOrd="0" presId="urn:microsoft.com/office/officeart/2005/8/layout/hierarchy6"/>
    <dgm:cxn modelId="{ED3D44BC-E978-41FA-87F4-843C56D4CF93}" type="presOf" srcId="{A2C41E79-E38E-4225-9DE1-BE84652C1E41}" destId="{8DC0592D-E71A-404A-A29F-C8C69D038FBE}" srcOrd="0" destOrd="0" presId="urn:microsoft.com/office/officeart/2005/8/layout/hierarchy6"/>
    <dgm:cxn modelId="{1F7CFC6B-B354-40FF-8C9E-5E6020666E47}" type="presOf" srcId="{E087D514-9B33-4910-B16A-18CAA3C16CDF}" destId="{DFF047F7-D195-4902-A8D8-F7ED91AA8C06}" srcOrd="0" destOrd="0" presId="urn:microsoft.com/office/officeart/2005/8/layout/hierarchy6"/>
    <dgm:cxn modelId="{289EA1BB-5CCF-4711-ABF4-EBB2440B13BE}" type="presOf" srcId="{7A575934-58FD-4139-9C5D-20D2D9244BCE}" destId="{5FB8BF67-490F-47C9-AC1F-47B7590CB472}" srcOrd="0" destOrd="0" presId="urn:microsoft.com/office/officeart/2005/8/layout/hierarchy6"/>
    <dgm:cxn modelId="{9E59CD05-EDCE-47E3-BB4F-3141758BF528}" type="presOf" srcId="{2C7134CB-0C4C-4645-B6FB-C95ACD784FA5}" destId="{B39C3EA4-916D-4882-9A5B-9784378DAB8C}" srcOrd="0" destOrd="0" presId="urn:microsoft.com/office/officeart/2005/8/layout/hierarchy6"/>
    <dgm:cxn modelId="{57F94A08-810F-4C44-8674-B00C7E8EA206}" srcId="{BC5A1E7A-1DFB-4EA7-AF0C-F2ED1ED84722}" destId="{FBC022D0-006D-4CA8-90EF-6F178BF057F7}" srcOrd="0" destOrd="0" parTransId="{0B6D5FE6-4363-48D5-A41B-39759F6F14E7}" sibTransId="{7A6A162E-9986-43C5-8E63-8EBCC47C9F3E}"/>
    <dgm:cxn modelId="{19FB1D3B-5E60-4007-9592-D19B5D1F6921}" srcId="{FBC022D0-006D-4CA8-90EF-6F178BF057F7}" destId="{57645340-154F-466D-9B82-CF47EEEA6F8C}" srcOrd="2" destOrd="0" parTransId="{5686DDD5-2E46-48DD-B3E1-9D842860891F}" sibTransId="{7509F30F-0033-48D4-91EB-1AD33185BFDC}"/>
    <dgm:cxn modelId="{4DDDB440-6117-4BED-ADA8-3ACCC6DB536F}" type="presOf" srcId="{BC5A1E7A-1DFB-4EA7-AF0C-F2ED1ED84722}" destId="{1735CAB3-4D57-48A8-B34A-DB3373F356F0}" srcOrd="0" destOrd="0" presId="urn:microsoft.com/office/officeart/2005/8/layout/hierarchy6"/>
    <dgm:cxn modelId="{5AC51401-E848-4E98-A401-B3A05D66D845}" type="presParOf" srcId="{1735CAB3-4D57-48A8-B34A-DB3373F356F0}" destId="{A049DDA5-68F8-4FD9-A860-C4626765321B}" srcOrd="0" destOrd="0" presId="urn:microsoft.com/office/officeart/2005/8/layout/hierarchy6"/>
    <dgm:cxn modelId="{B46AB57D-2591-4F5D-A2D1-ECBE9930BA8C}" type="presParOf" srcId="{A049DDA5-68F8-4FD9-A860-C4626765321B}" destId="{419FFA7B-789D-4CDE-A1C0-F8304537F10A}" srcOrd="0" destOrd="0" presId="urn:microsoft.com/office/officeart/2005/8/layout/hierarchy6"/>
    <dgm:cxn modelId="{221C18FC-8BD9-477D-AD5D-E76FBE8D9D8F}" type="presParOf" srcId="{A049DDA5-68F8-4FD9-A860-C4626765321B}" destId="{D464D9F1-7BE9-4CEF-B2CE-7958AFFA1E29}" srcOrd="1" destOrd="0" presId="urn:microsoft.com/office/officeart/2005/8/layout/hierarchy6"/>
    <dgm:cxn modelId="{F92107EA-EF27-4C1C-929B-09F74861389C}" type="presParOf" srcId="{D464D9F1-7BE9-4CEF-B2CE-7958AFFA1E29}" destId="{A85DC765-15CF-4A88-A44A-4D14E535AD4E}" srcOrd="0" destOrd="0" presId="urn:microsoft.com/office/officeart/2005/8/layout/hierarchy6"/>
    <dgm:cxn modelId="{1EA94735-057C-41A8-A471-7E8E237B2752}" type="presParOf" srcId="{A85DC765-15CF-4A88-A44A-4D14E535AD4E}" destId="{092EE53F-4535-41A6-828B-24CBA40455C9}" srcOrd="0" destOrd="0" presId="urn:microsoft.com/office/officeart/2005/8/layout/hierarchy6"/>
    <dgm:cxn modelId="{E21A7191-7C67-44A3-8211-4AB10CD743DD}" type="presParOf" srcId="{A85DC765-15CF-4A88-A44A-4D14E535AD4E}" destId="{398B0D6C-BB27-4212-A4C0-50CA39075167}" srcOrd="1" destOrd="0" presId="urn:microsoft.com/office/officeart/2005/8/layout/hierarchy6"/>
    <dgm:cxn modelId="{9502208D-E5E9-43BE-A454-4A36A31CBDD7}" type="presParOf" srcId="{398B0D6C-BB27-4212-A4C0-50CA39075167}" destId="{BEDFF8AD-03E9-4366-9EB1-F9C89F0057B2}" srcOrd="0" destOrd="0" presId="urn:microsoft.com/office/officeart/2005/8/layout/hierarchy6"/>
    <dgm:cxn modelId="{CF5F6A75-7C57-4FDF-A004-8C6B7A2EC963}" type="presParOf" srcId="{398B0D6C-BB27-4212-A4C0-50CA39075167}" destId="{F15036BD-AA42-4FE0-9B7F-00C8236E6EC1}" srcOrd="1" destOrd="0" presId="urn:microsoft.com/office/officeart/2005/8/layout/hierarchy6"/>
    <dgm:cxn modelId="{4CF40DAC-576A-4E0D-B8A1-B0C8111A8C94}" type="presParOf" srcId="{F15036BD-AA42-4FE0-9B7F-00C8236E6EC1}" destId="{76A2F854-598E-4CCB-ADE2-F38CE77D4F7F}" srcOrd="0" destOrd="0" presId="urn:microsoft.com/office/officeart/2005/8/layout/hierarchy6"/>
    <dgm:cxn modelId="{78D882B5-EF67-42E3-B942-5EAF36D338B7}" type="presParOf" srcId="{F15036BD-AA42-4FE0-9B7F-00C8236E6EC1}" destId="{F8261E25-89C7-471B-BA58-A4B203018814}" srcOrd="1" destOrd="0" presId="urn:microsoft.com/office/officeart/2005/8/layout/hierarchy6"/>
    <dgm:cxn modelId="{7F338C90-070B-4BCE-A59B-4153124A4B29}" type="presParOf" srcId="{F8261E25-89C7-471B-BA58-A4B203018814}" destId="{FB10D652-9DFB-491B-AFC6-7DBA2330D256}" srcOrd="0" destOrd="0" presId="urn:microsoft.com/office/officeart/2005/8/layout/hierarchy6"/>
    <dgm:cxn modelId="{4F3349A6-8D52-4F55-82AE-F9275EBBEF00}" type="presParOf" srcId="{F8261E25-89C7-471B-BA58-A4B203018814}" destId="{49B94D63-2166-4CEF-96A7-BD57344FEF77}" srcOrd="1" destOrd="0" presId="urn:microsoft.com/office/officeart/2005/8/layout/hierarchy6"/>
    <dgm:cxn modelId="{9BE737D7-BF80-49EF-8244-935E0D94BCA1}" type="presParOf" srcId="{49B94D63-2166-4CEF-96A7-BD57344FEF77}" destId="{5C77454B-C411-48A9-B98D-3441C1F83C0F}" srcOrd="0" destOrd="0" presId="urn:microsoft.com/office/officeart/2005/8/layout/hierarchy6"/>
    <dgm:cxn modelId="{222509C2-8D55-4A5C-93AB-D49C6AB2FF76}" type="presParOf" srcId="{49B94D63-2166-4CEF-96A7-BD57344FEF77}" destId="{EC0904C0-8E69-45C3-B9FF-4550F886CBFE}" srcOrd="1" destOrd="0" presId="urn:microsoft.com/office/officeart/2005/8/layout/hierarchy6"/>
    <dgm:cxn modelId="{5EC1DAC5-FFC2-4FE2-8A02-6ED65D78B516}" type="presParOf" srcId="{EC0904C0-8E69-45C3-B9FF-4550F886CBFE}" destId="{64D37E38-8F4E-48D2-83BE-4528FEBEAF5C}" srcOrd="0" destOrd="0" presId="urn:microsoft.com/office/officeart/2005/8/layout/hierarchy6"/>
    <dgm:cxn modelId="{165A710F-44CD-4B1A-9087-17BD43B20BC0}" type="presParOf" srcId="{EC0904C0-8E69-45C3-B9FF-4550F886CBFE}" destId="{9DD38FF2-4419-4291-9124-8E5551F099DE}" srcOrd="1" destOrd="0" presId="urn:microsoft.com/office/officeart/2005/8/layout/hierarchy6"/>
    <dgm:cxn modelId="{117FDD8E-951F-4577-93BE-D903D2223AA6}" type="presParOf" srcId="{9DD38FF2-4419-4291-9124-8E5551F099DE}" destId="{27EC7BCA-B0A9-4D43-97B8-36E0AC1D44EC}" srcOrd="0" destOrd="0" presId="urn:microsoft.com/office/officeart/2005/8/layout/hierarchy6"/>
    <dgm:cxn modelId="{5FB26D46-C932-4632-AD5C-50C3F89C6CC4}" type="presParOf" srcId="{9DD38FF2-4419-4291-9124-8E5551F099DE}" destId="{C118266B-D88A-4E13-8999-82BDCFEA9B31}" srcOrd="1" destOrd="0" presId="urn:microsoft.com/office/officeart/2005/8/layout/hierarchy6"/>
    <dgm:cxn modelId="{A950618A-A3C9-4BB7-9149-3144CE454395}" type="presParOf" srcId="{398B0D6C-BB27-4212-A4C0-50CA39075167}" destId="{93112556-E23B-44F1-B760-717A5521C4A4}" srcOrd="2" destOrd="0" presId="urn:microsoft.com/office/officeart/2005/8/layout/hierarchy6"/>
    <dgm:cxn modelId="{9FE353B4-25DF-44EB-8306-A90331A292B1}" type="presParOf" srcId="{398B0D6C-BB27-4212-A4C0-50CA39075167}" destId="{4381A1AC-3708-4EB4-B994-786E9B682572}" srcOrd="3" destOrd="0" presId="urn:microsoft.com/office/officeart/2005/8/layout/hierarchy6"/>
    <dgm:cxn modelId="{2D123A7F-0FB6-4246-AF39-F7515D05A2D0}" type="presParOf" srcId="{4381A1AC-3708-4EB4-B994-786E9B682572}" destId="{B8AB30C8-594B-4B47-8C95-634EFB5F9C7D}" srcOrd="0" destOrd="0" presId="urn:microsoft.com/office/officeart/2005/8/layout/hierarchy6"/>
    <dgm:cxn modelId="{AE3DF491-26F4-49CC-99B6-2A5DAEB6B48B}" type="presParOf" srcId="{4381A1AC-3708-4EB4-B994-786E9B682572}" destId="{F8967A61-D870-4A4E-90F3-224FC433D059}" srcOrd="1" destOrd="0" presId="urn:microsoft.com/office/officeart/2005/8/layout/hierarchy6"/>
    <dgm:cxn modelId="{2A4EECD1-6EB7-49E5-8725-AB06DB0E0D20}" type="presParOf" srcId="{F8967A61-D870-4A4E-90F3-224FC433D059}" destId="{B39C3EA4-916D-4882-9A5B-9784378DAB8C}" srcOrd="0" destOrd="0" presId="urn:microsoft.com/office/officeart/2005/8/layout/hierarchy6"/>
    <dgm:cxn modelId="{4DCC8C25-0332-4773-9160-FB479E9C75D5}" type="presParOf" srcId="{F8967A61-D870-4A4E-90F3-224FC433D059}" destId="{9B6B1626-1BC7-47B4-BB42-9E508601D798}" srcOrd="1" destOrd="0" presId="urn:microsoft.com/office/officeart/2005/8/layout/hierarchy6"/>
    <dgm:cxn modelId="{7848EC4D-C51A-4E74-AE5A-FD86F40A3291}" type="presParOf" srcId="{9B6B1626-1BC7-47B4-BB42-9E508601D798}" destId="{B1327A84-606D-44E9-A5CF-D76BE59481FD}" srcOrd="0" destOrd="0" presId="urn:microsoft.com/office/officeart/2005/8/layout/hierarchy6"/>
    <dgm:cxn modelId="{6E2F740D-CDA1-4835-BC6D-896288E4F3CA}" type="presParOf" srcId="{9B6B1626-1BC7-47B4-BB42-9E508601D798}" destId="{E3FB07EB-F095-40D7-A3F9-871CED01696C}" srcOrd="1" destOrd="0" presId="urn:microsoft.com/office/officeart/2005/8/layout/hierarchy6"/>
    <dgm:cxn modelId="{9AA31276-3F98-4D09-A097-9E50D328C3C8}" type="presParOf" srcId="{E3FB07EB-F095-40D7-A3F9-871CED01696C}" destId="{6D35127E-36BA-4056-94AF-DBAB2130A20C}" srcOrd="0" destOrd="0" presId="urn:microsoft.com/office/officeart/2005/8/layout/hierarchy6"/>
    <dgm:cxn modelId="{CF044CC8-20B2-4BC3-B2AB-E4AE37FFE550}" type="presParOf" srcId="{E3FB07EB-F095-40D7-A3F9-871CED01696C}" destId="{9BDDEBED-8240-48D6-B60E-FA57A4783A90}" srcOrd="1" destOrd="0" presId="urn:microsoft.com/office/officeart/2005/8/layout/hierarchy6"/>
    <dgm:cxn modelId="{0346BA95-49C6-45F8-9E39-0EC042A9B2A9}" type="presParOf" srcId="{9BDDEBED-8240-48D6-B60E-FA57A4783A90}" destId="{D14B7DF4-62EB-4823-85D2-C80A72A7028C}" srcOrd="0" destOrd="0" presId="urn:microsoft.com/office/officeart/2005/8/layout/hierarchy6"/>
    <dgm:cxn modelId="{9DE65BFB-10B0-4254-86FF-AFECB760C512}" type="presParOf" srcId="{9BDDEBED-8240-48D6-B60E-FA57A4783A90}" destId="{F6DBC5B0-EEE2-42E2-A35F-C254A4BCA8CD}" srcOrd="1" destOrd="0" presId="urn:microsoft.com/office/officeart/2005/8/layout/hierarchy6"/>
    <dgm:cxn modelId="{08196AA2-D8EA-473F-B5E5-BED3CC5D14C4}" type="presParOf" srcId="{398B0D6C-BB27-4212-A4C0-50CA39075167}" destId="{707971DC-818B-46F1-887D-6661951B13F9}" srcOrd="4" destOrd="0" presId="urn:microsoft.com/office/officeart/2005/8/layout/hierarchy6"/>
    <dgm:cxn modelId="{FA398660-DCE5-4D68-BF27-20C9A2F17551}" type="presParOf" srcId="{398B0D6C-BB27-4212-A4C0-50CA39075167}" destId="{906131F6-5054-466D-9B81-3404696108CD}" srcOrd="5" destOrd="0" presId="urn:microsoft.com/office/officeart/2005/8/layout/hierarchy6"/>
    <dgm:cxn modelId="{CC560775-6493-41D4-9B44-12B76790B9A3}" type="presParOf" srcId="{906131F6-5054-466D-9B81-3404696108CD}" destId="{242ED543-483A-4D65-B3A6-B038495FC1AD}" srcOrd="0" destOrd="0" presId="urn:microsoft.com/office/officeart/2005/8/layout/hierarchy6"/>
    <dgm:cxn modelId="{3C4581A1-930D-4427-BC65-426C41DBA050}" type="presParOf" srcId="{906131F6-5054-466D-9B81-3404696108CD}" destId="{C640D115-CDB0-498B-8C0C-C705F05BDB7C}" srcOrd="1" destOrd="0" presId="urn:microsoft.com/office/officeart/2005/8/layout/hierarchy6"/>
    <dgm:cxn modelId="{F6692DBD-2DA1-4D79-A664-C6FA5FC3627D}" type="presParOf" srcId="{C640D115-CDB0-498B-8C0C-C705F05BDB7C}" destId="{72E88BD5-30CD-4876-8A9C-38E5E531C1D2}" srcOrd="0" destOrd="0" presId="urn:microsoft.com/office/officeart/2005/8/layout/hierarchy6"/>
    <dgm:cxn modelId="{7A3EE295-19E3-47CA-B675-3DC935126C61}" type="presParOf" srcId="{C640D115-CDB0-498B-8C0C-C705F05BDB7C}" destId="{0E3E314A-BFED-4046-A294-941EFCE7262A}" srcOrd="1" destOrd="0" presId="urn:microsoft.com/office/officeart/2005/8/layout/hierarchy6"/>
    <dgm:cxn modelId="{89835A35-D6E6-4321-97E3-76ED6F311776}" type="presParOf" srcId="{0E3E314A-BFED-4046-A294-941EFCE7262A}" destId="{8DC0592D-E71A-404A-A29F-C8C69D038FBE}" srcOrd="0" destOrd="0" presId="urn:microsoft.com/office/officeart/2005/8/layout/hierarchy6"/>
    <dgm:cxn modelId="{DBFBA3D9-1ECC-437D-A88E-1D5BB8C40A74}" type="presParOf" srcId="{0E3E314A-BFED-4046-A294-941EFCE7262A}" destId="{916F24AA-AF3E-4476-9133-D6319F0F3A7D}" srcOrd="1" destOrd="0" presId="urn:microsoft.com/office/officeart/2005/8/layout/hierarchy6"/>
    <dgm:cxn modelId="{31501C8F-BAFA-4181-916C-5477519868E1}" type="presParOf" srcId="{916F24AA-AF3E-4476-9133-D6319F0F3A7D}" destId="{FBC90634-B63E-4D28-85B1-C9A7F0908043}" srcOrd="0" destOrd="0" presId="urn:microsoft.com/office/officeart/2005/8/layout/hierarchy6"/>
    <dgm:cxn modelId="{034BC45F-C305-4751-9C19-9219E23709BF}" type="presParOf" srcId="{916F24AA-AF3E-4476-9133-D6319F0F3A7D}" destId="{0952E4A0-B0CF-44F0-B33E-B40E09669F43}" srcOrd="1" destOrd="0" presId="urn:microsoft.com/office/officeart/2005/8/layout/hierarchy6"/>
    <dgm:cxn modelId="{AB1F8DC6-343E-4FED-A795-81476A980801}" type="presParOf" srcId="{0952E4A0-B0CF-44F0-B33E-B40E09669F43}" destId="{B46617F1-97C9-4474-84D9-068DF0D7F4C5}" srcOrd="0" destOrd="0" presId="urn:microsoft.com/office/officeart/2005/8/layout/hierarchy6"/>
    <dgm:cxn modelId="{968260FE-E82F-4DF5-9D4A-FD030C8E74A2}" type="presParOf" srcId="{0952E4A0-B0CF-44F0-B33E-B40E09669F43}" destId="{DC42D988-AF8E-4275-89DD-69107D2558C4}" srcOrd="1" destOrd="0" presId="urn:microsoft.com/office/officeart/2005/8/layout/hierarchy6"/>
    <dgm:cxn modelId="{90E003AC-7295-41B7-8EF6-293B2AC9AE32}" type="presParOf" srcId="{398B0D6C-BB27-4212-A4C0-50CA39075167}" destId="{5FB8BF67-490F-47C9-AC1F-47B7590CB472}" srcOrd="6" destOrd="0" presId="urn:microsoft.com/office/officeart/2005/8/layout/hierarchy6"/>
    <dgm:cxn modelId="{AA2E2C6A-0FD4-4596-8A2E-FF20336E75C7}" type="presParOf" srcId="{398B0D6C-BB27-4212-A4C0-50CA39075167}" destId="{681A7CE9-C064-47B9-9CB3-8E33067B1325}" srcOrd="7" destOrd="0" presId="urn:microsoft.com/office/officeart/2005/8/layout/hierarchy6"/>
    <dgm:cxn modelId="{7C5D79FC-08CC-4A88-8C57-92F22977F7CD}" type="presParOf" srcId="{681A7CE9-C064-47B9-9CB3-8E33067B1325}" destId="{054ABCE7-C07D-4BBF-818F-23C34A1879C8}" srcOrd="0" destOrd="0" presId="urn:microsoft.com/office/officeart/2005/8/layout/hierarchy6"/>
    <dgm:cxn modelId="{AC80500D-E851-48ED-B6BA-F7F65CE927AD}" type="presParOf" srcId="{681A7CE9-C064-47B9-9CB3-8E33067B1325}" destId="{58AA8280-F36E-4711-A065-E6FCF9EA9B62}" srcOrd="1" destOrd="0" presId="urn:microsoft.com/office/officeart/2005/8/layout/hierarchy6"/>
    <dgm:cxn modelId="{29447E21-F8FC-4421-83FC-F6CB76DEFFB6}" type="presParOf" srcId="{58AA8280-F36E-4711-A065-E6FCF9EA9B62}" destId="{FFA1A10B-8894-498F-87D6-CA8481E024E0}" srcOrd="0" destOrd="0" presId="urn:microsoft.com/office/officeart/2005/8/layout/hierarchy6"/>
    <dgm:cxn modelId="{6A6E858A-4008-428A-A40B-BAC1943C5865}" type="presParOf" srcId="{58AA8280-F36E-4711-A065-E6FCF9EA9B62}" destId="{A016B20D-0DA3-4335-8E81-74CF0A0A402A}" srcOrd="1" destOrd="0" presId="urn:microsoft.com/office/officeart/2005/8/layout/hierarchy6"/>
    <dgm:cxn modelId="{43022FDA-76D2-4E2D-B4BD-91FDE15974B9}" type="presParOf" srcId="{A016B20D-0DA3-4335-8E81-74CF0A0A402A}" destId="{602F76A0-1DE1-423A-9D55-ADA7A2646C99}" srcOrd="0" destOrd="0" presId="urn:microsoft.com/office/officeart/2005/8/layout/hierarchy6"/>
    <dgm:cxn modelId="{54C44A80-AB30-4AEB-A2D1-9F3759317FA6}" type="presParOf" srcId="{A016B20D-0DA3-4335-8E81-74CF0A0A402A}" destId="{EF40AC98-7DB3-48EF-B56E-1C3C9AF11D21}" srcOrd="1" destOrd="0" presId="urn:microsoft.com/office/officeart/2005/8/layout/hierarchy6"/>
    <dgm:cxn modelId="{B631E2BB-43E2-4A52-9ADE-6074E5BF0486}" type="presParOf" srcId="{398B0D6C-BB27-4212-A4C0-50CA39075167}" destId="{22B43125-7037-4E53-B9C2-EFB837624635}" srcOrd="8" destOrd="0" presId="urn:microsoft.com/office/officeart/2005/8/layout/hierarchy6"/>
    <dgm:cxn modelId="{E0CC004A-04C2-4B3C-8125-5FF70BC0D9BE}" type="presParOf" srcId="{398B0D6C-BB27-4212-A4C0-50CA39075167}" destId="{5C320603-6E39-4F21-B4EB-B677EB6F9313}" srcOrd="9" destOrd="0" presId="urn:microsoft.com/office/officeart/2005/8/layout/hierarchy6"/>
    <dgm:cxn modelId="{70D70CE0-7EC3-430A-853F-0EBC005AEE7D}" type="presParOf" srcId="{5C320603-6E39-4F21-B4EB-B677EB6F9313}" destId="{341C1AC3-255F-4978-8DAF-B25CDC3E5456}" srcOrd="0" destOrd="0" presId="urn:microsoft.com/office/officeart/2005/8/layout/hierarchy6"/>
    <dgm:cxn modelId="{A78C34D4-C6B8-4852-965D-659333502F88}" type="presParOf" srcId="{5C320603-6E39-4F21-B4EB-B677EB6F9313}" destId="{247764E9-D1E3-4825-8B21-B59E1D78F501}" srcOrd="1" destOrd="0" presId="urn:microsoft.com/office/officeart/2005/8/layout/hierarchy6"/>
    <dgm:cxn modelId="{2FECC125-2C5C-46F1-9207-24F37C844729}" type="presParOf" srcId="{247764E9-D1E3-4825-8B21-B59E1D78F501}" destId="{F02A7F82-FD3E-4E38-88E0-94632E61E2E4}" srcOrd="0" destOrd="0" presId="urn:microsoft.com/office/officeart/2005/8/layout/hierarchy6"/>
    <dgm:cxn modelId="{0BF1768D-26CE-48F8-8DB6-A48FEBF9ABE2}" type="presParOf" srcId="{247764E9-D1E3-4825-8B21-B59E1D78F501}" destId="{C18188F2-66A6-470D-A0BC-F2F110D7B91B}" srcOrd="1" destOrd="0" presId="urn:microsoft.com/office/officeart/2005/8/layout/hierarchy6"/>
    <dgm:cxn modelId="{7670FA9B-F948-4AF0-AB06-C6EC407E01D5}" type="presParOf" srcId="{C18188F2-66A6-470D-A0BC-F2F110D7B91B}" destId="{98589C87-667E-460C-9DE8-26A4739FC161}" srcOrd="0" destOrd="0" presId="urn:microsoft.com/office/officeart/2005/8/layout/hierarchy6"/>
    <dgm:cxn modelId="{ACAF6CE2-2A3E-4171-92D9-08F73FC7DD3A}" type="presParOf" srcId="{C18188F2-66A6-470D-A0BC-F2F110D7B91B}" destId="{BEAAFD84-22F8-4366-ABE1-FE98B1D63914}" srcOrd="1" destOrd="0" presId="urn:microsoft.com/office/officeart/2005/8/layout/hierarchy6"/>
    <dgm:cxn modelId="{F8C839C3-A3A6-4D02-8E6A-FF93EBB9BE82}" type="presParOf" srcId="{BEAAFD84-22F8-4366-ABE1-FE98B1D63914}" destId="{DFF047F7-D195-4902-A8D8-F7ED91AA8C06}" srcOrd="0" destOrd="0" presId="urn:microsoft.com/office/officeart/2005/8/layout/hierarchy6"/>
    <dgm:cxn modelId="{9D6B997D-9409-4B23-A0B9-C9E00A69959B}" type="presParOf" srcId="{BEAAFD84-22F8-4366-ABE1-FE98B1D63914}" destId="{84B48EE9-401E-4885-8551-1FD2B9E3F9FA}" srcOrd="1" destOrd="0" presId="urn:microsoft.com/office/officeart/2005/8/layout/hierarchy6"/>
    <dgm:cxn modelId="{F46A4F6A-9956-4AEC-A7F7-123C2C539594}" type="presParOf" srcId="{84B48EE9-401E-4885-8551-1FD2B9E3F9FA}" destId="{3C221C59-6DF6-47D6-9BC6-C959482CC1A9}" srcOrd="0" destOrd="0" presId="urn:microsoft.com/office/officeart/2005/8/layout/hierarchy6"/>
    <dgm:cxn modelId="{E7D2F903-A7E9-4910-A09D-43790EB50C24}" type="presParOf" srcId="{84B48EE9-401E-4885-8551-1FD2B9E3F9FA}" destId="{857633A7-4AAC-4FEF-A453-7886F87D5784}" srcOrd="1" destOrd="0" presId="urn:microsoft.com/office/officeart/2005/8/layout/hierarchy6"/>
    <dgm:cxn modelId="{39ECCCAB-2B5C-4F35-BBE4-F0EC68977667}" type="presParOf" srcId="{1735CAB3-4D57-48A8-B34A-DB3373F356F0}" destId="{CA227674-1246-4EF0-BB81-03F16379B76D}" srcOrd="1" destOrd="0" presId="urn:microsoft.com/office/officeart/2005/8/layout/hierarchy6"/>
    <dgm:cxn modelId="{81DCBF5D-8061-412C-B8BA-9CBFD85B98DB}" type="presParOf" srcId="{CA227674-1246-4EF0-BB81-03F16379B76D}" destId="{3933854A-0CEB-457C-8525-852B80AE6C50}" srcOrd="0" destOrd="0" presId="urn:microsoft.com/office/officeart/2005/8/layout/hierarchy6"/>
    <dgm:cxn modelId="{D50C64E8-54F9-4927-AA38-8ADBE5A46B1A}" type="presParOf" srcId="{3933854A-0CEB-457C-8525-852B80AE6C50}" destId="{AF1AB0AB-10A1-4C99-B44E-52EAFBCC952D}" srcOrd="0" destOrd="0" presId="urn:microsoft.com/office/officeart/2005/8/layout/hierarchy6"/>
    <dgm:cxn modelId="{3DC3FDAE-C32A-4A73-ACB9-EB98DBBAD6B9}" type="presParOf" srcId="{3933854A-0CEB-457C-8525-852B80AE6C50}" destId="{74EF881A-E53A-4131-883E-3AE9079CAC6F}" srcOrd="1" destOrd="0" presId="urn:microsoft.com/office/officeart/2005/8/layout/hierarchy6"/>
    <dgm:cxn modelId="{8EE272A4-940B-40DA-94EB-EDB3A349E0E8}" type="presParOf" srcId="{CA227674-1246-4EF0-BB81-03F16379B76D}" destId="{0AF557F8-C8BD-49ED-96D5-F78251EB9C39}" srcOrd="1" destOrd="0" presId="urn:microsoft.com/office/officeart/2005/8/layout/hierarchy6"/>
    <dgm:cxn modelId="{29028D73-BE51-4AC6-9C24-76FB64EDB10F}" type="presParOf" srcId="{0AF557F8-C8BD-49ED-96D5-F78251EB9C39}" destId="{6912BF9D-3D73-45C2-A12D-1B27935CBAE2}" srcOrd="0" destOrd="0" presId="urn:microsoft.com/office/officeart/2005/8/layout/hierarchy6"/>
    <dgm:cxn modelId="{906B23F1-2571-41B3-B5C1-61EC249411C6}" type="presParOf" srcId="{CA227674-1246-4EF0-BB81-03F16379B76D}" destId="{EC1E96E3-9133-4DDB-9E96-53C4779D0BB5}" srcOrd="2" destOrd="0" presId="urn:microsoft.com/office/officeart/2005/8/layout/hierarchy6"/>
    <dgm:cxn modelId="{D0AEF6D8-1C53-4924-8ACA-8C051CF8F26B}" type="presParOf" srcId="{EC1E96E3-9133-4DDB-9E96-53C4779D0BB5}" destId="{1E15718A-0F0F-4FBC-B9E2-FFF096048F13}" srcOrd="0" destOrd="0" presId="urn:microsoft.com/office/officeart/2005/8/layout/hierarchy6"/>
    <dgm:cxn modelId="{5A49719D-9831-4D92-9284-8CAE158A9BBA}" type="presParOf" srcId="{EC1E96E3-9133-4DDB-9E96-53C4779D0BB5}" destId="{129DB882-5091-4CD3-A1DB-74839F6D3070}" srcOrd="1" destOrd="0" presId="urn:microsoft.com/office/officeart/2005/8/layout/hierarchy6"/>
    <dgm:cxn modelId="{D1C08B1E-F650-4DB2-AFEA-63BAC34EC3C8}" type="presParOf" srcId="{CA227674-1246-4EF0-BB81-03F16379B76D}" destId="{58619DD7-62C8-423C-B313-5D7DFFF55C3F}" srcOrd="3" destOrd="0" presId="urn:microsoft.com/office/officeart/2005/8/layout/hierarchy6"/>
    <dgm:cxn modelId="{B437C01B-4E0A-423A-8A42-052C15553E9C}" type="presParOf" srcId="{58619DD7-62C8-423C-B313-5D7DFFF55C3F}" destId="{1E46FE74-62FF-4A2E-9A12-6D2F4F3BE158}" srcOrd="0" destOrd="0" presId="urn:microsoft.com/office/officeart/2005/8/layout/hierarchy6"/>
    <dgm:cxn modelId="{B284357B-4CF8-47ED-B12C-FDB129ABBFA9}" type="presParOf" srcId="{CA227674-1246-4EF0-BB81-03F16379B76D}" destId="{CB4B6028-F455-44A6-9A5B-DAD455B0FE3B}" srcOrd="4" destOrd="0" presId="urn:microsoft.com/office/officeart/2005/8/layout/hierarchy6"/>
    <dgm:cxn modelId="{26E5E345-BA6B-4DE6-82FF-C3764100F4B8}" type="presParOf" srcId="{CB4B6028-F455-44A6-9A5B-DAD455B0FE3B}" destId="{C7055B40-9D43-4C6B-9B4B-4CF7A81A98E1}" srcOrd="0" destOrd="0" presId="urn:microsoft.com/office/officeart/2005/8/layout/hierarchy6"/>
    <dgm:cxn modelId="{BEDFF9D8-3BEF-4247-B5C5-56ED47B4E3DD}" type="presParOf" srcId="{CB4B6028-F455-44A6-9A5B-DAD455B0FE3B}" destId="{6B5FDFB0-EC48-4BD2-BB2C-8A97B6884696}" srcOrd="1" destOrd="0" presId="urn:microsoft.com/office/officeart/2005/8/layout/hierarchy6"/>
    <dgm:cxn modelId="{6FF9815F-5472-43A0-AFD5-B2AD5BAEEF12}" type="presParOf" srcId="{CA227674-1246-4EF0-BB81-03F16379B76D}" destId="{F0EB6110-51F7-47AD-ABBC-7A4951BF8A92}" srcOrd="5" destOrd="0" presId="urn:microsoft.com/office/officeart/2005/8/layout/hierarchy6"/>
    <dgm:cxn modelId="{40DC1D8D-663F-437C-A2A2-E986B1E0B369}" type="presParOf" srcId="{F0EB6110-51F7-47AD-ABBC-7A4951BF8A92}" destId="{8B127334-86AA-4E92-85D6-8F8078E01884}" srcOrd="0" destOrd="0" presId="urn:microsoft.com/office/officeart/2005/8/layout/hierarchy6"/>
    <dgm:cxn modelId="{58E11AFC-F2A8-4E08-8A96-4034E70D2618}" type="presParOf" srcId="{CA227674-1246-4EF0-BB81-03F16379B76D}" destId="{3EDE150E-4BD0-445E-88A3-39B218F4BF9A}" srcOrd="6" destOrd="0" presId="urn:microsoft.com/office/officeart/2005/8/layout/hierarchy6"/>
    <dgm:cxn modelId="{831508F7-67A1-4D89-BA5D-5EFBFDA3CB1B}" type="presParOf" srcId="{3EDE150E-4BD0-445E-88A3-39B218F4BF9A}" destId="{8047767B-1EC7-46EC-8895-CD5F32CFA5FE}" srcOrd="0" destOrd="0" presId="urn:microsoft.com/office/officeart/2005/8/layout/hierarchy6"/>
    <dgm:cxn modelId="{4FE10C09-B4AA-41A1-8B06-BD41C7FF7707}" type="presParOf" srcId="{3EDE150E-4BD0-445E-88A3-39B218F4BF9A}" destId="{0FED2160-8045-407A-ACE8-CC4CB13C79BB}" srcOrd="1" destOrd="0" presId="urn:microsoft.com/office/officeart/2005/8/layout/hierarchy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E35687-5559-4141-8145-B51126AF9287}">
      <dsp:nvSpPr>
        <dsp:cNvPr id="0" name=""/>
        <dsp:cNvSpPr/>
      </dsp:nvSpPr>
      <dsp:spPr>
        <a:xfrm>
          <a:off x="4358583" y="0"/>
          <a:ext cx="1703066" cy="38594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Features available to the user after searching.</a:t>
          </a:r>
        </a:p>
      </dsp:txBody>
      <dsp:txXfrm>
        <a:off x="4358583" y="0"/>
        <a:ext cx="1703066" cy="1157844"/>
      </dsp:txXfrm>
    </dsp:sp>
    <dsp:sp modelId="{B2212536-7C98-4A39-909C-926C7518B98F}">
      <dsp:nvSpPr>
        <dsp:cNvPr id="0" name=""/>
        <dsp:cNvSpPr/>
      </dsp:nvSpPr>
      <dsp:spPr>
        <a:xfrm>
          <a:off x="2515121" y="0"/>
          <a:ext cx="1703066" cy="38594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These pages are accessible to the user. Search box is displayed by default.</a:t>
          </a:r>
        </a:p>
      </dsp:txBody>
      <dsp:txXfrm>
        <a:off x="2515121" y="0"/>
        <a:ext cx="1703066" cy="1157844"/>
      </dsp:txXfrm>
    </dsp:sp>
    <dsp:sp modelId="{58A0D24B-28D0-4071-851E-EA7146AC7E52}">
      <dsp:nvSpPr>
        <dsp:cNvPr id="0" name=""/>
        <dsp:cNvSpPr/>
      </dsp:nvSpPr>
      <dsp:spPr>
        <a:xfrm>
          <a:off x="671658" y="0"/>
          <a:ext cx="1703066" cy="38594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User submits a request to view the webpage.</a:t>
          </a:r>
        </a:p>
      </dsp:txBody>
      <dsp:txXfrm>
        <a:off x="671658" y="0"/>
        <a:ext cx="1703066" cy="1157844"/>
      </dsp:txXfrm>
    </dsp:sp>
    <dsp:sp modelId="{7A05711E-9251-4035-AD82-7C79C45D3054}">
      <dsp:nvSpPr>
        <dsp:cNvPr id="0" name=""/>
        <dsp:cNvSpPr/>
      </dsp:nvSpPr>
      <dsp:spPr>
        <a:xfrm>
          <a:off x="741856" y="2655055"/>
          <a:ext cx="1490185" cy="536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User requests the page</a:t>
          </a:r>
        </a:p>
      </dsp:txBody>
      <dsp:txXfrm>
        <a:off x="757565" y="2670764"/>
        <a:ext cx="1458767" cy="504916"/>
      </dsp:txXfrm>
    </dsp:sp>
    <dsp:sp modelId="{04DBE38C-D64F-478B-8F69-8037EAB552AC}">
      <dsp:nvSpPr>
        <dsp:cNvPr id="0" name=""/>
        <dsp:cNvSpPr/>
      </dsp:nvSpPr>
      <dsp:spPr>
        <a:xfrm rot="18616439">
          <a:off x="2091757" y="2612309"/>
          <a:ext cx="793562" cy="16369"/>
        </a:xfrm>
        <a:custGeom>
          <a:avLst/>
          <a:gdLst/>
          <a:ahLst/>
          <a:cxnLst/>
          <a:rect l="0" t="0" r="0" b="0"/>
          <a:pathLst>
            <a:path>
              <a:moveTo>
                <a:pt x="0" y="8184"/>
              </a:moveTo>
              <a:lnTo>
                <a:pt x="793562" y="81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8699" y="2600654"/>
        <a:ext cx="39678" cy="39678"/>
      </dsp:txXfrm>
    </dsp:sp>
    <dsp:sp modelId="{AE45FE2B-A298-45D3-AC41-8FE24FCC004B}">
      <dsp:nvSpPr>
        <dsp:cNvPr id="0" name=""/>
        <dsp:cNvSpPr/>
      </dsp:nvSpPr>
      <dsp:spPr>
        <a:xfrm>
          <a:off x="2745035" y="2142269"/>
          <a:ext cx="1277302"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Search</a:t>
          </a:r>
        </a:p>
      </dsp:txBody>
      <dsp:txXfrm>
        <a:off x="2755315" y="2152549"/>
        <a:ext cx="1256742" cy="330430"/>
      </dsp:txXfrm>
    </dsp:sp>
    <dsp:sp modelId="{380F3661-F17E-4EB7-A2C3-C838FC0067B3}">
      <dsp:nvSpPr>
        <dsp:cNvPr id="0" name=""/>
        <dsp:cNvSpPr/>
      </dsp:nvSpPr>
      <dsp:spPr>
        <a:xfrm rot="17480581">
          <a:off x="3622334" y="1723821"/>
          <a:ext cx="1257776" cy="16369"/>
        </a:xfrm>
        <a:custGeom>
          <a:avLst/>
          <a:gdLst/>
          <a:ahLst/>
          <a:cxnLst/>
          <a:rect l="0" t="0" r="0" b="0"/>
          <a:pathLst>
            <a:path>
              <a:moveTo>
                <a:pt x="0" y="8184"/>
              </a:moveTo>
              <a:lnTo>
                <a:pt x="1257776" y="8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19777" y="1700562"/>
        <a:ext cx="62888" cy="62888"/>
      </dsp:txXfrm>
    </dsp:sp>
    <dsp:sp modelId="{34DCEFF3-E8B7-4E0A-99F6-C70E3ACA42A3}">
      <dsp:nvSpPr>
        <dsp:cNvPr id="0" name=""/>
        <dsp:cNvSpPr/>
      </dsp:nvSpPr>
      <dsp:spPr>
        <a:xfrm>
          <a:off x="4480106" y="970753"/>
          <a:ext cx="1490185"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Full Map View</a:t>
          </a:r>
        </a:p>
      </dsp:txBody>
      <dsp:txXfrm>
        <a:off x="4490386" y="981033"/>
        <a:ext cx="1469625" cy="330430"/>
      </dsp:txXfrm>
    </dsp:sp>
    <dsp:sp modelId="{A3369CFC-066D-4B92-A4DF-CA71A4639215}">
      <dsp:nvSpPr>
        <dsp:cNvPr id="0" name=""/>
        <dsp:cNvSpPr/>
      </dsp:nvSpPr>
      <dsp:spPr>
        <a:xfrm rot="18291337">
          <a:off x="3850732" y="1980939"/>
          <a:ext cx="800980" cy="16369"/>
        </a:xfrm>
        <a:custGeom>
          <a:avLst/>
          <a:gdLst/>
          <a:ahLst/>
          <a:cxnLst/>
          <a:rect l="0" t="0" r="0" b="0"/>
          <a:pathLst>
            <a:path>
              <a:moveTo>
                <a:pt x="0" y="8184"/>
              </a:moveTo>
              <a:lnTo>
                <a:pt x="800980" y="8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31197" y="1969100"/>
        <a:ext cx="40049" cy="40049"/>
      </dsp:txXfrm>
    </dsp:sp>
    <dsp:sp modelId="{950D3A7C-C68C-484C-9D95-C0FD74FB5105}">
      <dsp:nvSpPr>
        <dsp:cNvPr id="0" name=""/>
        <dsp:cNvSpPr/>
      </dsp:nvSpPr>
      <dsp:spPr>
        <a:xfrm>
          <a:off x="4480106" y="1484989"/>
          <a:ext cx="1490185"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Full Article View</a:t>
          </a:r>
        </a:p>
      </dsp:txBody>
      <dsp:txXfrm>
        <a:off x="4490386" y="1495269"/>
        <a:ext cx="1469625" cy="330430"/>
      </dsp:txXfrm>
    </dsp:sp>
    <dsp:sp modelId="{D134AEB4-5582-4E8E-81A6-CA6CB2840EAB}">
      <dsp:nvSpPr>
        <dsp:cNvPr id="0" name=""/>
        <dsp:cNvSpPr/>
      </dsp:nvSpPr>
      <dsp:spPr>
        <a:xfrm rot="83066">
          <a:off x="4022271" y="2315111"/>
          <a:ext cx="457902" cy="16369"/>
        </a:xfrm>
        <a:custGeom>
          <a:avLst/>
          <a:gdLst/>
          <a:ahLst/>
          <a:cxnLst/>
          <a:rect l="0" t="0" r="0" b="0"/>
          <a:pathLst>
            <a:path>
              <a:moveTo>
                <a:pt x="0" y="8184"/>
              </a:moveTo>
              <a:lnTo>
                <a:pt x="457902" y="8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39774" y="2311848"/>
        <a:ext cx="22895" cy="22895"/>
      </dsp:txXfrm>
    </dsp:sp>
    <dsp:sp modelId="{67CEA1B8-1290-4DAD-9001-173BB0FCA552}">
      <dsp:nvSpPr>
        <dsp:cNvPr id="0" name=""/>
        <dsp:cNvSpPr/>
      </dsp:nvSpPr>
      <dsp:spPr>
        <a:xfrm>
          <a:off x="4480106" y="1977109"/>
          <a:ext cx="1490185" cy="7034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Thumbnail</a:t>
          </a:r>
          <a:br>
            <a:rPr lang="en-US" sz="1200" kern="1200"/>
          </a:br>
          <a:r>
            <a:rPr lang="en-US" sz="1200" kern="1200"/>
            <a:t>(Article Image or Mini-Map)</a:t>
          </a:r>
        </a:p>
      </dsp:txBody>
      <dsp:txXfrm>
        <a:off x="4500709" y="1997712"/>
        <a:ext cx="1448979" cy="662231"/>
      </dsp:txXfrm>
    </dsp:sp>
    <dsp:sp modelId="{9612E3C7-4563-4F39-B956-51060CC2A00A}">
      <dsp:nvSpPr>
        <dsp:cNvPr id="0" name=""/>
        <dsp:cNvSpPr/>
      </dsp:nvSpPr>
      <dsp:spPr>
        <a:xfrm rot="3460971">
          <a:off x="3823085" y="2671399"/>
          <a:ext cx="856273" cy="16369"/>
        </a:xfrm>
        <a:custGeom>
          <a:avLst/>
          <a:gdLst/>
          <a:ahLst/>
          <a:cxnLst/>
          <a:rect l="0" t="0" r="0" b="0"/>
          <a:pathLst>
            <a:path>
              <a:moveTo>
                <a:pt x="0" y="8184"/>
              </a:moveTo>
              <a:lnTo>
                <a:pt x="856273" y="8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29815" y="2658177"/>
        <a:ext cx="42813" cy="42813"/>
      </dsp:txXfrm>
    </dsp:sp>
    <dsp:sp modelId="{E83D7978-6098-44EB-8595-B502C44C929B}">
      <dsp:nvSpPr>
        <dsp:cNvPr id="0" name=""/>
        <dsp:cNvSpPr/>
      </dsp:nvSpPr>
      <dsp:spPr>
        <a:xfrm>
          <a:off x="4480106" y="2865908"/>
          <a:ext cx="1490185"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Article Preview Text</a:t>
          </a:r>
        </a:p>
      </dsp:txBody>
      <dsp:txXfrm>
        <a:off x="4490386" y="2876188"/>
        <a:ext cx="1469625" cy="330430"/>
      </dsp:txXfrm>
    </dsp:sp>
    <dsp:sp modelId="{6B3786CD-5663-42E5-82BE-5FE15C3DC490}">
      <dsp:nvSpPr>
        <dsp:cNvPr id="0" name=""/>
        <dsp:cNvSpPr/>
      </dsp:nvSpPr>
      <dsp:spPr>
        <a:xfrm rot="4202004">
          <a:off x="3580935" y="2939576"/>
          <a:ext cx="1340573" cy="16369"/>
        </a:xfrm>
        <a:custGeom>
          <a:avLst/>
          <a:gdLst/>
          <a:ahLst/>
          <a:cxnLst/>
          <a:rect l="0" t="0" r="0" b="0"/>
          <a:pathLst>
            <a:path>
              <a:moveTo>
                <a:pt x="0" y="8184"/>
              </a:moveTo>
              <a:lnTo>
                <a:pt x="1340573" y="8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17708" y="2914247"/>
        <a:ext cx="67028" cy="67028"/>
      </dsp:txXfrm>
    </dsp:sp>
    <dsp:sp modelId="{1AC8FC30-BFA3-4E80-BD9A-618B53DE7F53}">
      <dsp:nvSpPr>
        <dsp:cNvPr id="0" name=""/>
        <dsp:cNvSpPr/>
      </dsp:nvSpPr>
      <dsp:spPr>
        <a:xfrm>
          <a:off x="4480106" y="3402263"/>
          <a:ext cx="1490185"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New search</a:t>
          </a:r>
        </a:p>
      </dsp:txBody>
      <dsp:txXfrm>
        <a:off x="4490386" y="3412543"/>
        <a:ext cx="1469625" cy="330430"/>
      </dsp:txXfrm>
    </dsp:sp>
    <dsp:sp modelId="{A894BAB7-88D9-4285-A706-BDBAE6FEE76F}">
      <dsp:nvSpPr>
        <dsp:cNvPr id="0" name=""/>
        <dsp:cNvSpPr/>
      </dsp:nvSpPr>
      <dsp:spPr>
        <a:xfrm rot="20311474">
          <a:off x="2212905" y="2814128"/>
          <a:ext cx="551265" cy="16369"/>
        </a:xfrm>
        <a:custGeom>
          <a:avLst/>
          <a:gdLst/>
          <a:ahLst/>
          <a:cxnLst/>
          <a:rect l="0" t="0" r="0" b="0"/>
          <a:pathLst>
            <a:path>
              <a:moveTo>
                <a:pt x="0" y="8184"/>
              </a:moveTo>
              <a:lnTo>
                <a:pt x="551265" y="81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74756" y="2808531"/>
        <a:ext cx="27563" cy="27563"/>
      </dsp:txXfrm>
    </dsp:sp>
    <dsp:sp modelId="{E4C1CFF2-DCE7-4194-B497-5FBE3CB54BB5}">
      <dsp:nvSpPr>
        <dsp:cNvPr id="0" name=""/>
        <dsp:cNvSpPr/>
      </dsp:nvSpPr>
      <dsp:spPr>
        <a:xfrm>
          <a:off x="2745035" y="2545908"/>
          <a:ext cx="1277302"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About</a:t>
          </a:r>
        </a:p>
      </dsp:txBody>
      <dsp:txXfrm>
        <a:off x="2755315" y="2556188"/>
        <a:ext cx="1256742" cy="330430"/>
      </dsp:txXfrm>
    </dsp:sp>
    <dsp:sp modelId="{B6680560-4494-4DFD-8E7C-787827793212}">
      <dsp:nvSpPr>
        <dsp:cNvPr id="0" name=""/>
        <dsp:cNvSpPr/>
      </dsp:nvSpPr>
      <dsp:spPr>
        <a:xfrm rot="1288526">
          <a:off x="2212905" y="3015947"/>
          <a:ext cx="551265" cy="16369"/>
        </a:xfrm>
        <a:custGeom>
          <a:avLst/>
          <a:gdLst/>
          <a:ahLst/>
          <a:cxnLst/>
          <a:rect l="0" t="0" r="0" b="0"/>
          <a:pathLst>
            <a:path>
              <a:moveTo>
                <a:pt x="0" y="8184"/>
              </a:moveTo>
              <a:lnTo>
                <a:pt x="551265" y="81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74756" y="3010351"/>
        <a:ext cx="27563" cy="27563"/>
      </dsp:txXfrm>
    </dsp:sp>
    <dsp:sp modelId="{D788E43E-37F6-411C-B7F1-DD03CD3F103C}">
      <dsp:nvSpPr>
        <dsp:cNvPr id="0" name=""/>
        <dsp:cNvSpPr/>
      </dsp:nvSpPr>
      <dsp:spPr>
        <a:xfrm>
          <a:off x="2745035" y="2949547"/>
          <a:ext cx="1277302"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Help</a:t>
          </a:r>
        </a:p>
      </dsp:txBody>
      <dsp:txXfrm>
        <a:off x="2755315" y="2959827"/>
        <a:ext cx="1256742" cy="330430"/>
      </dsp:txXfrm>
    </dsp:sp>
    <dsp:sp modelId="{8193630D-3E58-43A9-9C69-7CCBBF67412C}">
      <dsp:nvSpPr>
        <dsp:cNvPr id="0" name=""/>
        <dsp:cNvSpPr/>
      </dsp:nvSpPr>
      <dsp:spPr>
        <a:xfrm rot="2983561">
          <a:off x="2091757" y="3217767"/>
          <a:ext cx="793562" cy="16369"/>
        </a:xfrm>
        <a:custGeom>
          <a:avLst/>
          <a:gdLst/>
          <a:ahLst/>
          <a:cxnLst/>
          <a:rect l="0" t="0" r="0" b="0"/>
          <a:pathLst>
            <a:path>
              <a:moveTo>
                <a:pt x="0" y="8184"/>
              </a:moveTo>
              <a:lnTo>
                <a:pt x="793562" y="81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8699" y="3206113"/>
        <a:ext cx="39678" cy="39678"/>
      </dsp:txXfrm>
    </dsp:sp>
    <dsp:sp modelId="{9A02F70E-1E3A-48A1-A0FB-4CE4E31BA74D}">
      <dsp:nvSpPr>
        <dsp:cNvPr id="0" name=""/>
        <dsp:cNvSpPr/>
      </dsp:nvSpPr>
      <dsp:spPr>
        <a:xfrm>
          <a:off x="2745035" y="3353186"/>
          <a:ext cx="1277302"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Contact</a:t>
          </a:r>
        </a:p>
      </dsp:txBody>
      <dsp:txXfrm>
        <a:off x="2755315" y="3363466"/>
        <a:ext cx="1256742" cy="330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47767B-1EC7-46EC-8895-CD5F32CFA5FE}">
      <dsp:nvSpPr>
        <dsp:cNvPr id="0" name=""/>
        <dsp:cNvSpPr/>
      </dsp:nvSpPr>
      <dsp:spPr>
        <a:xfrm>
          <a:off x="0" y="2341998"/>
          <a:ext cx="7148945" cy="55781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Team Members</a:t>
          </a:r>
        </a:p>
      </dsp:txBody>
      <dsp:txXfrm>
        <a:off x="0" y="2341998"/>
        <a:ext cx="2144683" cy="557813"/>
      </dsp:txXfrm>
    </dsp:sp>
    <dsp:sp modelId="{C7055B40-9D43-4C6B-9B4B-4CF7A81A98E1}">
      <dsp:nvSpPr>
        <dsp:cNvPr id="0" name=""/>
        <dsp:cNvSpPr/>
      </dsp:nvSpPr>
      <dsp:spPr>
        <a:xfrm>
          <a:off x="0" y="1691216"/>
          <a:ext cx="7148945" cy="55781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Tech Leads</a:t>
          </a:r>
        </a:p>
      </dsp:txBody>
      <dsp:txXfrm>
        <a:off x="0" y="1691216"/>
        <a:ext cx="2144683" cy="557813"/>
      </dsp:txXfrm>
    </dsp:sp>
    <dsp:sp modelId="{1E15718A-0F0F-4FBC-B9E2-FFF096048F13}">
      <dsp:nvSpPr>
        <dsp:cNvPr id="0" name=""/>
        <dsp:cNvSpPr/>
      </dsp:nvSpPr>
      <dsp:spPr>
        <a:xfrm>
          <a:off x="0" y="1040434"/>
          <a:ext cx="7148945" cy="55781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Functional Groups</a:t>
          </a:r>
        </a:p>
      </dsp:txBody>
      <dsp:txXfrm>
        <a:off x="0" y="1040434"/>
        <a:ext cx="2144683" cy="557813"/>
      </dsp:txXfrm>
    </dsp:sp>
    <dsp:sp modelId="{AF1AB0AB-10A1-4C99-B44E-52EAFBCC952D}">
      <dsp:nvSpPr>
        <dsp:cNvPr id="0" name=""/>
        <dsp:cNvSpPr/>
      </dsp:nvSpPr>
      <dsp:spPr>
        <a:xfrm>
          <a:off x="0" y="389652"/>
          <a:ext cx="7148945" cy="55781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Program Manager</a:t>
          </a:r>
        </a:p>
      </dsp:txBody>
      <dsp:txXfrm>
        <a:off x="0" y="389652"/>
        <a:ext cx="2144683" cy="557813"/>
      </dsp:txXfrm>
    </dsp:sp>
    <dsp:sp modelId="{092EE53F-4535-41A6-828B-24CBA40455C9}">
      <dsp:nvSpPr>
        <dsp:cNvPr id="0" name=""/>
        <dsp:cNvSpPr/>
      </dsp:nvSpPr>
      <dsp:spPr>
        <a:xfrm>
          <a:off x="4226691" y="436137"/>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Kimberly</a:t>
          </a:r>
        </a:p>
      </dsp:txBody>
      <dsp:txXfrm>
        <a:off x="4240306" y="449752"/>
        <a:ext cx="670036" cy="437614"/>
      </dsp:txXfrm>
    </dsp:sp>
    <dsp:sp modelId="{BEDFF8AD-03E9-4366-9EB1-F9C89F0057B2}">
      <dsp:nvSpPr>
        <dsp:cNvPr id="0" name=""/>
        <dsp:cNvSpPr/>
      </dsp:nvSpPr>
      <dsp:spPr>
        <a:xfrm>
          <a:off x="2494113" y="900981"/>
          <a:ext cx="2081211" cy="185937"/>
        </a:xfrm>
        <a:custGeom>
          <a:avLst/>
          <a:gdLst/>
          <a:ahLst/>
          <a:cxnLst/>
          <a:rect l="0" t="0" r="0" b="0"/>
          <a:pathLst>
            <a:path>
              <a:moveTo>
                <a:pt x="2081211" y="0"/>
              </a:moveTo>
              <a:lnTo>
                <a:pt x="2081211" y="92968"/>
              </a:lnTo>
              <a:lnTo>
                <a:pt x="0" y="92968"/>
              </a:lnTo>
              <a:lnTo>
                <a:pt x="0" y="185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A2F854-598E-4CCB-ADE2-F38CE77D4F7F}">
      <dsp:nvSpPr>
        <dsp:cNvPr id="0" name=""/>
        <dsp:cNvSpPr/>
      </dsp:nvSpPr>
      <dsp:spPr>
        <a:xfrm>
          <a:off x="2145480" y="1086919"/>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i="1" kern="1200"/>
            <a:t>Front-End</a:t>
          </a:r>
        </a:p>
      </dsp:txBody>
      <dsp:txXfrm>
        <a:off x="2159095" y="1100534"/>
        <a:ext cx="670036" cy="437614"/>
      </dsp:txXfrm>
    </dsp:sp>
    <dsp:sp modelId="{FB10D652-9DFB-491B-AFC6-7DBA2330D256}">
      <dsp:nvSpPr>
        <dsp:cNvPr id="0" name=""/>
        <dsp:cNvSpPr/>
      </dsp:nvSpPr>
      <dsp:spPr>
        <a:xfrm>
          <a:off x="2448393" y="1551763"/>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7454B-C411-48A9-B98D-3441C1F83C0F}">
      <dsp:nvSpPr>
        <dsp:cNvPr id="0" name=""/>
        <dsp:cNvSpPr/>
      </dsp:nvSpPr>
      <dsp:spPr>
        <a:xfrm>
          <a:off x="2145480" y="1737701"/>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Liem</a:t>
          </a:r>
        </a:p>
      </dsp:txBody>
      <dsp:txXfrm>
        <a:off x="2159095" y="1751316"/>
        <a:ext cx="670036" cy="437614"/>
      </dsp:txXfrm>
    </dsp:sp>
    <dsp:sp modelId="{64D37E38-8F4E-48D2-83BE-4528FEBEAF5C}">
      <dsp:nvSpPr>
        <dsp:cNvPr id="0" name=""/>
        <dsp:cNvSpPr/>
      </dsp:nvSpPr>
      <dsp:spPr>
        <a:xfrm>
          <a:off x="2448393" y="2202545"/>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C7BCA-B0A9-4D43-97B8-36E0AC1D44EC}">
      <dsp:nvSpPr>
        <dsp:cNvPr id="0" name=""/>
        <dsp:cNvSpPr/>
      </dsp:nvSpPr>
      <dsp:spPr>
        <a:xfrm>
          <a:off x="2145480" y="2388483"/>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Dylan</a:t>
          </a:r>
          <a:br>
            <a:rPr lang="en-US" sz="1000" kern="1200"/>
          </a:br>
          <a:r>
            <a:rPr lang="en-US" sz="1000" kern="1200"/>
            <a:t>Michael</a:t>
          </a:r>
          <a:br>
            <a:rPr lang="en-US" sz="1000" kern="1200"/>
          </a:br>
          <a:r>
            <a:rPr lang="en-US" sz="1000" kern="1200"/>
            <a:t>Robert</a:t>
          </a:r>
        </a:p>
      </dsp:txBody>
      <dsp:txXfrm>
        <a:off x="2159095" y="2402098"/>
        <a:ext cx="670036" cy="437614"/>
      </dsp:txXfrm>
    </dsp:sp>
    <dsp:sp modelId="{93112556-E23B-44F1-B760-717A5521C4A4}">
      <dsp:nvSpPr>
        <dsp:cNvPr id="0" name=""/>
        <dsp:cNvSpPr/>
      </dsp:nvSpPr>
      <dsp:spPr>
        <a:xfrm>
          <a:off x="3400559" y="900981"/>
          <a:ext cx="1174765" cy="185937"/>
        </a:xfrm>
        <a:custGeom>
          <a:avLst/>
          <a:gdLst/>
          <a:ahLst/>
          <a:cxnLst/>
          <a:rect l="0" t="0" r="0" b="0"/>
          <a:pathLst>
            <a:path>
              <a:moveTo>
                <a:pt x="1174765" y="0"/>
              </a:moveTo>
              <a:lnTo>
                <a:pt x="1174765" y="92968"/>
              </a:lnTo>
              <a:lnTo>
                <a:pt x="0" y="92968"/>
              </a:lnTo>
              <a:lnTo>
                <a:pt x="0" y="185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AB30C8-594B-4B47-8C95-634EFB5F9C7D}">
      <dsp:nvSpPr>
        <dsp:cNvPr id="0" name=""/>
        <dsp:cNvSpPr/>
      </dsp:nvSpPr>
      <dsp:spPr>
        <a:xfrm>
          <a:off x="3051926" y="1086919"/>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i="1" kern="1200"/>
            <a:t>APIs</a:t>
          </a:r>
        </a:p>
      </dsp:txBody>
      <dsp:txXfrm>
        <a:off x="3065541" y="1100534"/>
        <a:ext cx="670036" cy="437614"/>
      </dsp:txXfrm>
    </dsp:sp>
    <dsp:sp modelId="{B39C3EA4-916D-4882-9A5B-9784378DAB8C}">
      <dsp:nvSpPr>
        <dsp:cNvPr id="0" name=""/>
        <dsp:cNvSpPr/>
      </dsp:nvSpPr>
      <dsp:spPr>
        <a:xfrm>
          <a:off x="3354839" y="1551763"/>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327A84-606D-44E9-A5CF-D76BE59481FD}">
      <dsp:nvSpPr>
        <dsp:cNvPr id="0" name=""/>
        <dsp:cNvSpPr/>
      </dsp:nvSpPr>
      <dsp:spPr>
        <a:xfrm>
          <a:off x="3051926" y="1737701"/>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Dylan</a:t>
          </a:r>
        </a:p>
      </dsp:txBody>
      <dsp:txXfrm>
        <a:off x="3065541" y="1751316"/>
        <a:ext cx="670036" cy="437614"/>
      </dsp:txXfrm>
    </dsp:sp>
    <dsp:sp modelId="{6D35127E-36BA-4056-94AF-DBAB2130A20C}">
      <dsp:nvSpPr>
        <dsp:cNvPr id="0" name=""/>
        <dsp:cNvSpPr/>
      </dsp:nvSpPr>
      <dsp:spPr>
        <a:xfrm>
          <a:off x="3354839" y="2202545"/>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4B7DF4-62EB-4823-85D2-C80A72A7028C}">
      <dsp:nvSpPr>
        <dsp:cNvPr id="0" name=""/>
        <dsp:cNvSpPr/>
      </dsp:nvSpPr>
      <dsp:spPr>
        <a:xfrm>
          <a:off x="3051926" y="2388483"/>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Alana</a:t>
          </a:r>
          <a:br>
            <a:rPr lang="en-US" sz="1000" kern="1200"/>
          </a:br>
          <a:r>
            <a:rPr lang="en-US" sz="1000" kern="1200"/>
            <a:t>Gordon</a:t>
          </a:r>
          <a:br>
            <a:rPr lang="en-US" sz="1000" kern="1200"/>
          </a:br>
          <a:r>
            <a:rPr lang="en-US" sz="1000" kern="1200"/>
            <a:t>Steven</a:t>
          </a:r>
        </a:p>
      </dsp:txBody>
      <dsp:txXfrm>
        <a:off x="3065541" y="2402098"/>
        <a:ext cx="670036" cy="437614"/>
      </dsp:txXfrm>
    </dsp:sp>
    <dsp:sp modelId="{707971DC-818B-46F1-887D-6661951B13F9}">
      <dsp:nvSpPr>
        <dsp:cNvPr id="0" name=""/>
        <dsp:cNvSpPr/>
      </dsp:nvSpPr>
      <dsp:spPr>
        <a:xfrm>
          <a:off x="4529604" y="900981"/>
          <a:ext cx="91440" cy="185937"/>
        </a:xfrm>
        <a:custGeom>
          <a:avLst/>
          <a:gdLst/>
          <a:ahLst/>
          <a:cxnLst/>
          <a:rect l="0" t="0" r="0" b="0"/>
          <a:pathLst>
            <a:path>
              <a:moveTo>
                <a:pt x="45720" y="0"/>
              </a:moveTo>
              <a:lnTo>
                <a:pt x="45720" y="185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ED543-483A-4D65-B3A6-B038495FC1AD}">
      <dsp:nvSpPr>
        <dsp:cNvPr id="0" name=""/>
        <dsp:cNvSpPr/>
      </dsp:nvSpPr>
      <dsp:spPr>
        <a:xfrm>
          <a:off x="3958372" y="1086919"/>
          <a:ext cx="1233903"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i="1" kern="1200"/>
            <a:t>Logic/Algorithms</a:t>
          </a:r>
        </a:p>
      </dsp:txBody>
      <dsp:txXfrm>
        <a:off x="3971987" y="1100534"/>
        <a:ext cx="1206673" cy="437614"/>
      </dsp:txXfrm>
    </dsp:sp>
    <dsp:sp modelId="{72E88BD5-30CD-4876-8A9C-38E5E531C1D2}">
      <dsp:nvSpPr>
        <dsp:cNvPr id="0" name=""/>
        <dsp:cNvSpPr/>
      </dsp:nvSpPr>
      <dsp:spPr>
        <a:xfrm>
          <a:off x="4529604" y="1551763"/>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C0592D-E71A-404A-A29F-C8C69D038FBE}">
      <dsp:nvSpPr>
        <dsp:cNvPr id="0" name=""/>
        <dsp:cNvSpPr/>
      </dsp:nvSpPr>
      <dsp:spPr>
        <a:xfrm>
          <a:off x="4226691" y="1737701"/>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Michael</a:t>
          </a:r>
        </a:p>
      </dsp:txBody>
      <dsp:txXfrm>
        <a:off x="4240306" y="1751316"/>
        <a:ext cx="670036" cy="437614"/>
      </dsp:txXfrm>
    </dsp:sp>
    <dsp:sp modelId="{FBC90634-B63E-4D28-85B1-C9A7F0908043}">
      <dsp:nvSpPr>
        <dsp:cNvPr id="0" name=""/>
        <dsp:cNvSpPr/>
      </dsp:nvSpPr>
      <dsp:spPr>
        <a:xfrm>
          <a:off x="4529604" y="2202545"/>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6617F1-97C9-4474-84D9-068DF0D7F4C5}">
      <dsp:nvSpPr>
        <dsp:cNvPr id="0" name=""/>
        <dsp:cNvSpPr/>
      </dsp:nvSpPr>
      <dsp:spPr>
        <a:xfrm>
          <a:off x="4226691" y="2388483"/>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Gordon</a:t>
          </a:r>
          <a:br>
            <a:rPr lang="en-US" sz="1000" kern="1200"/>
          </a:br>
          <a:r>
            <a:rPr lang="en-US" sz="1000" kern="1200"/>
            <a:t>Robert</a:t>
          </a:r>
          <a:br>
            <a:rPr lang="en-US" sz="1000" kern="1200"/>
          </a:br>
          <a:r>
            <a:rPr lang="en-US" sz="1000" kern="1200"/>
            <a:t>Steven</a:t>
          </a:r>
        </a:p>
      </dsp:txBody>
      <dsp:txXfrm>
        <a:off x="4240306" y="2402098"/>
        <a:ext cx="670036" cy="437614"/>
      </dsp:txXfrm>
    </dsp:sp>
    <dsp:sp modelId="{5FB8BF67-490F-47C9-AC1F-47B7590CB472}">
      <dsp:nvSpPr>
        <dsp:cNvPr id="0" name=""/>
        <dsp:cNvSpPr/>
      </dsp:nvSpPr>
      <dsp:spPr>
        <a:xfrm>
          <a:off x="4575324" y="900981"/>
          <a:ext cx="1174765" cy="185937"/>
        </a:xfrm>
        <a:custGeom>
          <a:avLst/>
          <a:gdLst/>
          <a:ahLst/>
          <a:cxnLst/>
          <a:rect l="0" t="0" r="0" b="0"/>
          <a:pathLst>
            <a:path>
              <a:moveTo>
                <a:pt x="0" y="0"/>
              </a:moveTo>
              <a:lnTo>
                <a:pt x="0" y="92968"/>
              </a:lnTo>
              <a:lnTo>
                <a:pt x="1174765" y="92968"/>
              </a:lnTo>
              <a:lnTo>
                <a:pt x="1174765" y="185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4ABCE7-C07D-4BBF-818F-23C34A1879C8}">
      <dsp:nvSpPr>
        <dsp:cNvPr id="0" name=""/>
        <dsp:cNvSpPr/>
      </dsp:nvSpPr>
      <dsp:spPr>
        <a:xfrm>
          <a:off x="5401456" y="1086919"/>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i="1" kern="1200"/>
            <a:t>Database</a:t>
          </a:r>
        </a:p>
      </dsp:txBody>
      <dsp:txXfrm>
        <a:off x="5415071" y="1100534"/>
        <a:ext cx="670036" cy="437614"/>
      </dsp:txXfrm>
    </dsp:sp>
    <dsp:sp modelId="{FFA1A10B-8894-498F-87D6-CA8481E024E0}">
      <dsp:nvSpPr>
        <dsp:cNvPr id="0" name=""/>
        <dsp:cNvSpPr/>
      </dsp:nvSpPr>
      <dsp:spPr>
        <a:xfrm>
          <a:off x="5704369" y="1551763"/>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2F76A0-1DE1-423A-9D55-ADA7A2646C99}">
      <dsp:nvSpPr>
        <dsp:cNvPr id="0" name=""/>
        <dsp:cNvSpPr/>
      </dsp:nvSpPr>
      <dsp:spPr>
        <a:xfrm>
          <a:off x="5401456" y="1737701"/>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 Liem</a:t>
          </a:r>
        </a:p>
      </dsp:txBody>
      <dsp:txXfrm>
        <a:off x="5415071" y="1751316"/>
        <a:ext cx="670036" cy="437614"/>
      </dsp:txXfrm>
    </dsp:sp>
    <dsp:sp modelId="{22B43125-7037-4E53-B9C2-EFB837624635}">
      <dsp:nvSpPr>
        <dsp:cNvPr id="0" name=""/>
        <dsp:cNvSpPr/>
      </dsp:nvSpPr>
      <dsp:spPr>
        <a:xfrm>
          <a:off x="4575324" y="900981"/>
          <a:ext cx="2081211" cy="185937"/>
        </a:xfrm>
        <a:custGeom>
          <a:avLst/>
          <a:gdLst/>
          <a:ahLst/>
          <a:cxnLst/>
          <a:rect l="0" t="0" r="0" b="0"/>
          <a:pathLst>
            <a:path>
              <a:moveTo>
                <a:pt x="0" y="0"/>
              </a:moveTo>
              <a:lnTo>
                <a:pt x="0" y="92968"/>
              </a:lnTo>
              <a:lnTo>
                <a:pt x="2081211" y="92968"/>
              </a:lnTo>
              <a:lnTo>
                <a:pt x="2081211" y="185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C1AC3-255F-4978-8DAF-B25CDC3E5456}">
      <dsp:nvSpPr>
        <dsp:cNvPr id="0" name=""/>
        <dsp:cNvSpPr/>
      </dsp:nvSpPr>
      <dsp:spPr>
        <a:xfrm>
          <a:off x="6307903" y="1086919"/>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i="1" kern="1200"/>
            <a:t>Test</a:t>
          </a:r>
        </a:p>
      </dsp:txBody>
      <dsp:txXfrm>
        <a:off x="6321518" y="1100534"/>
        <a:ext cx="670036" cy="437614"/>
      </dsp:txXfrm>
    </dsp:sp>
    <dsp:sp modelId="{F02A7F82-FD3E-4E38-88E0-94632E61E2E4}">
      <dsp:nvSpPr>
        <dsp:cNvPr id="0" name=""/>
        <dsp:cNvSpPr/>
      </dsp:nvSpPr>
      <dsp:spPr>
        <a:xfrm>
          <a:off x="6610816" y="1551763"/>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89C87-667E-460C-9DE8-26A4739FC161}">
      <dsp:nvSpPr>
        <dsp:cNvPr id="0" name=""/>
        <dsp:cNvSpPr/>
      </dsp:nvSpPr>
      <dsp:spPr>
        <a:xfrm>
          <a:off x="6307903" y="1737701"/>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Steven</a:t>
          </a:r>
        </a:p>
      </dsp:txBody>
      <dsp:txXfrm>
        <a:off x="6321518" y="1751316"/>
        <a:ext cx="670036" cy="437614"/>
      </dsp:txXfrm>
    </dsp:sp>
    <dsp:sp modelId="{DFF047F7-D195-4902-A8D8-F7ED91AA8C06}">
      <dsp:nvSpPr>
        <dsp:cNvPr id="0" name=""/>
        <dsp:cNvSpPr/>
      </dsp:nvSpPr>
      <dsp:spPr>
        <a:xfrm>
          <a:off x="6610816" y="2202545"/>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21C59-6DF6-47D6-9BC6-C959482CC1A9}">
      <dsp:nvSpPr>
        <dsp:cNvPr id="0" name=""/>
        <dsp:cNvSpPr/>
      </dsp:nvSpPr>
      <dsp:spPr>
        <a:xfrm>
          <a:off x="6307903" y="2388483"/>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Alana</a:t>
          </a:r>
          <a:br>
            <a:rPr lang="en-US" sz="1000" kern="1200"/>
          </a:br>
          <a:r>
            <a:rPr lang="en-US" sz="1000" kern="1200"/>
            <a:t>Dylan</a:t>
          </a:r>
          <a:br>
            <a:rPr lang="en-US" sz="1000" kern="1200"/>
          </a:br>
          <a:r>
            <a:rPr lang="en-US" sz="1000" kern="1200"/>
            <a:t>Kimberly</a:t>
          </a:r>
        </a:p>
      </dsp:txBody>
      <dsp:txXfrm>
        <a:off x="6321518" y="2402098"/>
        <a:ext cx="670036" cy="4376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37</Pages>
  <Words>8901</Words>
  <Characters>50738</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[Product Name]</vt:lpstr>
    </vt:vector>
  </TitlesOfParts>
  <Company>UW</Company>
  <LinksUpToDate>false</LinksUpToDate>
  <CharactersWithSpaces>59520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dc:title>
  <dc:creator>Gail</dc:creator>
  <cp:lastModifiedBy>Kimmy</cp:lastModifiedBy>
  <cp:revision>7</cp:revision>
  <dcterms:created xsi:type="dcterms:W3CDTF">2011-03-11T02:45:00Z</dcterms:created>
  <dcterms:modified xsi:type="dcterms:W3CDTF">2011-03-11T03:53:00Z</dcterms:modified>
</cp:coreProperties>
</file>